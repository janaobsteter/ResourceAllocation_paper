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4.jpeg" ContentType="image/jpeg"/>
  <Override PartName="/word/media/image3.jpeg" ContentType="image/jpeg"/>
  <Override PartName="/word/media/image1.jpeg" ContentType="image/jpeg"/>
  <Override PartName="/word/media/image2.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5"/>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5"/>
        </w:numPr>
        <w:rPr/>
      </w:pPr>
      <w:r>
        <w:rPr/>
      </w:r>
    </w:p>
    <w:p>
      <w:pPr>
        <w:pStyle w:val="Heading1"/>
        <w:numPr>
          <w:ilvl w:val="0"/>
          <w:numId w:val="5"/>
        </w:numPr>
        <w:rPr/>
      </w:pPr>
      <w:r>
        <w:rPr/>
      </w:r>
    </w:p>
    <w:p>
      <w:pPr>
        <w:pStyle w:val="Heading1"/>
        <w:numPr>
          <w:ilvl w:val="0"/>
          <w:numId w:val="5"/>
        </w:numPr>
        <w:rPr/>
      </w:pPr>
      <w:r>
        <w:rPr/>
      </w:r>
    </w:p>
    <w:p>
      <w:pPr>
        <w:pStyle w:val="Heading1"/>
        <w:numPr>
          <w:ilvl w:val="0"/>
          <w:numId w:val="5"/>
        </w:numPr>
        <w:rPr/>
      </w:pPr>
      <w:r>
        <w:rPr/>
        <w:t>Abstract</w:t>
      </w:r>
    </w:p>
    <w:p>
      <w:pPr>
        <w:pStyle w:val="Normal"/>
        <w:rPr/>
      </w:pPr>
      <w:r>
        <w:rPr>
          <w:b/>
          <w:bCs/>
        </w:rPr>
        <w:t>Background</w:t>
      </w:r>
      <w:r>
        <w:rPr>
          <w:bCs/>
        </w:rPr>
        <w:t>:</w:t>
      </w:r>
      <w:r>
        <w:rPr/>
        <w:t xml:space="preserve"> This paper evaluates the potential of maximizing </w:t>
      </w:r>
      <w:commentRangeStart w:id="0"/>
      <w:r>
        <w:rPr/>
        <w:t>genetic gain</w:t>
      </w:r>
      <w:r>
        <w:rPr/>
      </w:r>
      <w:commentRangeEnd w:id="0"/>
      <w:r>
        <w:commentReference w:id="0"/>
      </w:r>
      <w:r>
        <w:rPr/>
        <w:t xml:space="preserve"> in dairy cattle breeding programmes by optimizing investment into phenotyping and genotyping.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w:t>
      </w:r>
      <w:r>
        <w:rPr/>
        <w:commentReference w:id="1"/>
      </w:r>
      <w:del w:id="0" w:author="Unknown Author" w:date="2020-07-22T10:12:09Z">
        <w:r>
          <w:rPr/>
          <w:delText xml:space="preserve">The aim of this study was to evaluate the potential of maximizing genetic gain by optimizing investment into phenotyping and genotyping in </w:delText>
        </w:r>
      </w:del>
      <w:del w:id="1" w:author="Unknown Author" w:date="2020-07-22T10:11:21Z">
        <w:r>
          <w:rPr/>
          <w:delText xml:space="preserve">in </w:delText>
        </w:r>
      </w:del>
      <w:del w:id="2" w:author="Unknown Author" w:date="2020-07-22T10:12:09Z">
        <w:r>
          <w:rPr/>
          <w:delText>a case-study and to provide suggestions for other dairy breeding programmes.</w:delText>
        </w:r>
      </w:del>
      <w:r>
        <w:rPr/>
        <w:t xml:space="preserve">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w:t>
      </w:r>
      <w:ins w:id="3" w:author="Unknown Author" w:date="2020-07-22T10:12:47Z">
        <w:r>
          <w:rPr/>
          <w:t>at different relative prices of phenotyping to gen</w:t>
        </w:r>
      </w:ins>
      <w:ins w:id="4" w:author="Unknown Author" w:date="2020-07-22T10:13:00Z">
        <w:r>
          <w:rPr/>
          <w:t>otyping and</w:t>
        </w:r>
      </w:ins>
      <w:del w:id="5" w:author="Unknown Author" w:date="2020-07-22T10:13:22Z">
        <w:r>
          <w:rPr/>
          <w:delText>in settings</w:delText>
        </w:r>
      </w:del>
      <w:r>
        <w:rPr/>
        <w:t xml:space="preserve"> with or without initial training population for genomic selection. </w:t>
      </w:r>
    </w:p>
    <w:p>
      <w:pPr>
        <w:pStyle w:val="Normal"/>
        <w:rPr/>
      </w:pPr>
      <w:r>
        <w:rPr>
          <w:b/>
          <w:bCs/>
        </w:rPr>
        <w:t xml:space="preserve">Results: </w:t>
      </w:r>
      <w:r>
        <w:rPr/>
        <w:t xml:space="preserve">Reallocating a part of phenotyping resources to genotyping increased genetic gain compared to the conventional scenario regardless of the amount and relative cost of phenotyping, and the availability of initial training population. </w:t>
      </w:r>
      <w:ins w:id="6" w:author="Unknown Author" w:date="2020-07-22T11:15:45Z">
        <w:r>
          <w:rPr/>
          <w:t>G</w:t>
        </w:r>
      </w:ins>
      <w:del w:id="7" w:author="Unknown Author" w:date="2020-07-22T11:15:45Z">
        <w:r>
          <w:rPr/>
          <w:delText>We further increased the g</w:delText>
        </w:r>
      </w:del>
      <w:r>
        <w:rPr/>
        <w:t>enetic gain</w:t>
      </w:r>
      <w:ins w:id="8" w:author="Unknown Author" w:date="2020-07-22T11:15:47Z">
        <w:r>
          <w:rPr/>
          <w:t xml:space="preserve"> increased</w:t>
        </w:r>
      </w:ins>
      <w:r>
        <w:rPr/>
        <w:t xml:space="preserve"> by increasing investment in genotyping, despite reduced phenotyping, with high</w:t>
        <w:noBreakHyphen/>
        <w:t>genotyping scenarios not even using the total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Normal"/>
        <w:rPr/>
      </w:pPr>
      <w:r>
        <w:rPr/>
      </w:r>
    </w:p>
    <w:p>
      <w:pPr>
        <w:pStyle w:val="Heading1"/>
        <w:numPr>
          <w:ilvl w:val="0"/>
          <w:numId w:val="3"/>
        </w:numPr>
        <w:rPr/>
      </w:pPr>
      <w:r>
        <w:rPr/>
        <w:t>Background</w:t>
      </w:r>
    </w:p>
    <w:p>
      <w:pPr>
        <w:pStyle w:val="Normal"/>
        <w:rPr/>
      </w:pPr>
      <w:r>
        <w:rPr/>
        <w:t xml:space="preserve">This paper evaluates the potential of maximizing genetic gain in dairy cattle breeding programmes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w:t>
      </w:r>
      <w:bookmarkStart w:id="0" w:name="__UnoMark__21597_862860911"/>
      <w:bookmarkStart w:id="1" w:name="__UnoMark__21925_862860911"/>
      <w:bookmarkStart w:id="2" w:name="__UnoMark__22250_862860911"/>
      <w:bookmarkStart w:id="3" w:name="__UnoMark__22570_862860911"/>
      <w:bookmarkStart w:id="4" w:name="__UnoMark__28849_2480076588"/>
      <w:bookmarkStart w:id="5" w:name="__UnoMark__29040_2480076588"/>
      <w:bookmarkStart w:id="6" w:name="__UnoMark__22910_862860911"/>
      <w:bookmarkStart w:id="7" w:name="__UnoMark__24605_2480076588"/>
      <w:bookmarkStart w:id="8" w:name="ZOTERO_BREF_HjmbdZEtQZmX"/>
      <w:r>
        <w:rPr/>
        <w:t>[1, 2]</w:t>
      </w:r>
      <w:bookmarkEnd w:id="0"/>
      <w:bookmarkEnd w:id="1"/>
      <w:bookmarkEnd w:id="2"/>
      <w:bookmarkEnd w:id="3"/>
      <w:bookmarkEnd w:id="4"/>
      <w:bookmarkEnd w:id="5"/>
      <w:bookmarkEnd w:id="6"/>
      <w:bookmarkEnd w:id="7"/>
      <w:bookmarkEnd w:id="8"/>
      <w:r>
        <w:rPr/>
        <w:t xml:space="preserve"> ,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9" w:name="__UnoMark__21926_862860911"/>
      <w:bookmarkStart w:id="10" w:name="__UnoMark__22571_862860911"/>
      <w:bookmarkStart w:id="11" w:name="__UnoMark__24606_2480076588"/>
      <w:bookmarkStart w:id="12" w:name="__UnoMark__22911_862860911"/>
      <w:bookmarkStart w:id="13" w:name="__UnoMark__21598_862860911"/>
      <w:bookmarkStart w:id="14" w:name="__UnoMark__29041_2480076588"/>
      <w:bookmarkStart w:id="15" w:name="ZOTERO_BREF_2ManwXjQ9SDN"/>
      <w:bookmarkStart w:id="16" w:name="__UnoMark__22251_862860911"/>
      <w:bookmarkStart w:id="17" w:name="__UnoMark__28850_2480076588"/>
      <w:r>
        <w:rPr>
          <w:highlight w:val="white"/>
        </w:rPr>
        <w:t>[2, 3]</w:t>
      </w:r>
      <w:bookmarkEnd w:id="9"/>
      <w:bookmarkEnd w:id="10"/>
      <w:bookmarkEnd w:id="11"/>
      <w:bookmarkEnd w:id="12"/>
      <w:bookmarkEnd w:id="13"/>
      <w:bookmarkEnd w:id="14"/>
      <w:bookmarkEnd w:id="15"/>
      <w:bookmarkEnd w:id="16"/>
      <w:bookmarkEnd w:id="17"/>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8" w:name="__UnoMark__22913_862860911"/>
      <w:bookmarkStart w:id="19" w:name="__UnoMark__24607_2480076588"/>
      <w:bookmarkStart w:id="20" w:name="__UnoMark__22252_862860911"/>
      <w:bookmarkStart w:id="21" w:name="__UnoMark__21927_862860911"/>
      <w:bookmarkStart w:id="22" w:name="__UnoMark__22912_862860911"/>
      <w:bookmarkStart w:id="23" w:name="__UnoMark__21599_862860911"/>
      <w:bookmarkStart w:id="24" w:name="__UnoMark__24608_2480076588"/>
      <w:bookmarkStart w:id="25" w:name="__UnoMark__22573_862860911"/>
      <w:bookmarkStart w:id="26" w:name="ZOTERO_BREF_OUhSVBOxhWw5"/>
      <w:bookmarkStart w:id="27" w:name="ZOTERO_BREF_IyLofzg5TxrX"/>
      <w:bookmarkStart w:id="28" w:name="__UnoMark__28851_2480076588"/>
      <w:bookmarkStart w:id="29" w:name="__UnoMark__22253_862860911"/>
      <w:bookmarkStart w:id="30" w:name="__UnoMark__29042_2480076588"/>
      <w:bookmarkStart w:id="31" w:name="__UnoMark__21928_862860911"/>
      <w:bookmarkStart w:id="32" w:name="__UnoMark__29043_2480076588"/>
      <w:bookmarkStart w:id="33" w:name="__UnoMark__22572_862860911"/>
      <w:bookmarkStart w:id="34" w:name="__UnoMark__28852_2480076588"/>
      <w:bookmarkStart w:id="35" w:name="__UnoMark__21600_862860911"/>
      <w:r>
        <w:rPr>
          <w:highlight w:val="white"/>
        </w:rPr>
        <w:t>[4]</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highlight w:val="white"/>
        </w:rPr>
        <w:t>.</w:t>
      </w:r>
    </w:p>
    <w:p>
      <w:pPr>
        <w:pStyle w:val="Normal"/>
        <w:rPr/>
      </w:pPr>
      <w:r>
        <w:rPr>
          <w:highlight w:val="white"/>
        </w:rPr>
        <w:t xml:space="preserve">All breeding programmes operate with a certain amount of resources allocated between breeding activities with the aim to maximise return on investment. Genomic selection is now a de-facto standard in well-resourced breeding programmes, but is still challenging to implement </w:t>
      </w:r>
      <w:del w:id="9" w:author="Unknown Author" w:date="2020-07-22T11:17:17Z">
        <w:r>
          <w:rPr>
            <w:highlight w:val="white"/>
          </w:rPr>
          <w:delText>for some</w:delText>
        </w:r>
      </w:del>
      <w:ins w:id="10" w:author="Unknown Author" w:date="2020-07-22T11:17:17Z">
        <w:r>
          <w:rPr>
            <w:highlight w:val="white"/>
          </w:rPr>
          <w:t>in others</w:t>
        </w:r>
      </w:ins>
      <w:del w:id="11" w:author="Unknown Author" w:date="2020-07-22T11:17:26Z">
        <w:r>
          <w:rPr>
            <w:highlight w:val="white"/>
          </w:rPr>
          <w:delText xml:space="preserve"> breeding programmes</w:delText>
        </w:r>
      </w:del>
      <w:r>
        <w:rPr>
          <w:highlight w:val="white"/>
        </w:rPr>
        <w:t>.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36" w:name="__UnoMark__28854_2480076588"/>
      <w:bookmarkStart w:id="37" w:name="__UnoMark__29045_2480076588"/>
      <w:bookmarkStart w:id="38" w:name="__UnoMark__28853_2480076588"/>
      <w:bookmarkStart w:id="39" w:name="__UnoMark__24609_2480076588"/>
      <w:bookmarkStart w:id="40" w:name="__UnoMark__22255_862860911"/>
      <w:bookmarkStart w:id="41" w:name="__UnoMark__22575_862860911"/>
      <w:bookmarkStart w:id="42" w:name="__UnoMark__21929_862860911"/>
      <w:bookmarkStart w:id="43" w:name="__UnoMark__21601_862860911"/>
      <w:bookmarkStart w:id="44" w:name="__UnoMark__24610_2480076588"/>
      <w:bookmarkStart w:id="45" w:name="__UnoMark__22915_862860911"/>
      <w:bookmarkStart w:id="46" w:name="ZOTERO_BREF_eDZY5kQF7gXa"/>
      <w:bookmarkStart w:id="47" w:name="__UnoMark__22914_862860911"/>
      <w:bookmarkStart w:id="48" w:name="__UnoMark__21930_862860911"/>
      <w:bookmarkStart w:id="49" w:name="__UnoMark__21602_862860911"/>
      <w:bookmarkStart w:id="50" w:name="__UnoMark__29044_2480076588"/>
      <w:bookmarkStart w:id="51" w:name="__UnoMark__22574_862860911"/>
      <w:bookmarkStart w:id="52" w:name="__UnoMark__22254_862860911"/>
      <w:bookmarkStart w:id="53" w:name="ZOTERO_BREF_vBzquWBEDhaT"/>
      <w:r>
        <w:rPr/>
        <w:t>[5]</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t>). To illustrate, assume a female-expressed trait with the heritability of 0.25</w:t>
      </w:r>
      <w:r>
        <w:rPr>
          <w:rStyle w:val="CommentReference6"/>
          <w:rFonts w:cs="Mangal"/>
        </w:rPr>
        <w:t xml:space="preserve"> </w:t>
      </w:r>
      <w:r>
        <w:rPr/>
        <w:t>and progeny testing in a population with 100 sires each tested on 100 daughters (10,000 cows in total). Collecting 10 phenotype records per daughter gives the accuracy of 0.98 for progeny tested sires, 0.86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sires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sires to 0.99 in all cases, barely increases accuracy for cows, and respectively increases accuracy for non</w:t>
        <w:noBreakHyphen/>
        <w:t>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bookmarkStart w:id="54" w:name="__UnoMark__29046_2480076588"/>
      <w:bookmarkStart w:id="55" w:name="__UnoMark__24611_2480076588"/>
      <w:bookmarkStart w:id="56" w:name="ZOTERO_BREF_R5xZPQH1Kto5"/>
      <w:bookmarkStart w:id="57" w:name="__UnoMark__28855_2480076588"/>
      <w:r>
        <w:rPr>
          <w:b w:val="false"/>
          <w:i w:val="false"/>
          <w:caps w:val="false"/>
          <w:smallCaps w:val="false"/>
          <w:color w:val="000000"/>
          <w:position w:val="0"/>
          <w:sz w:val="24"/>
          <w:sz w:val="24"/>
          <w:u w:val="none"/>
          <w:vertAlign w:val="baseline"/>
        </w:rPr>
        <w:t>[6</w:t>
      </w:r>
      <w:r>
        <w:rPr>
          <w:b w:val="false"/>
          <w:i w:val="false"/>
          <w:caps w:val="false"/>
          <w:smallCaps w:val="false"/>
          <w:position w:val="0"/>
          <w:sz w:val="24"/>
          <w:sz w:val="24"/>
          <w:u w:val="none"/>
          <w:vertAlign w:val="baseline"/>
        </w:rPr>
        <w:t>–10]</w:t>
      </w:r>
      <w:bookmarkEnd w:id="54"/>
      <w:bookmarkEnd w:id="55"/>
      <w:bookmarkEnd w:id="56"/>
      <w:bookmarkEnd w:id="57"/>
      <w:r>
        <w:rPr/>
        <w:t xml:space="preserve">.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bookmarkStart w:id="58" w:name="__UnoMark__29047_2480076588"/>
      <w:bookmarkStart w:id="59" w:name="__UnoMark__22917_862860911"/>
      <w:bookmarkStart w:id="60" w:name="ZOTERO_BREF_CBIgIDAUpR7W"/>
      <w:bookmarkStart w:id="61" w:name="__UnoMark__21932_862860911"/>
      <w:bookmarkStart w:id="62" w:name="__UnoMark__28856_2480076588"/>
      <w:bookmarkStart w:id="63" w:name="__UnoMark__21604_862860911"/>
      <w:bookmarkStart w:id="64" w:name="__UnoMark__24612_2480076588"/>
      <w:bookmarkStart w:id="65" w:name="__UnoMark__22577_862860911"/>
      <w:bookmarkStart w:id="66" w:name="__UnoMark__22257_862860911"/>
      <w:r>
        <w:rPr/>
        <w:t>[1, 8, 11, 12]</w:t>
      </w:r>
      <w:bookmarkEnd w:id="58"/>
      <w:bookmarkEnd w:id="59"/>
      <w:bookmarkEnd w:id="60"/>
      <w:bookmarkEnd w:id="61"/>
      <w:bookmarkEnd w:id="62"/>
      <w:bookmarkEnd w:id="63"/>
      <w:bookmarkEnd w:id="64"/>
      <w:bookmarkEnd w:id="65"/>
      <w:bookmarkEnd w:id="66"/>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of phenotype for training population of 0.78 and genomic prediction accuracy of 0.68 for non-phenotype</w:t>
      </w:r>
      <w:r>
        <w:rPr/>
        <w:t xml:space="preserve">d progeny </w:t>
      </w:r>
      <w:bookmarkStart w:id="67" w:name="__UnoMark__21605_862860911"/>
      <w:bookmarkStart w:id="68" w:name="__UnoMark__21933_862860911"/>
      <w:bookmarkStart w:id="69" w:name="__UnoMark__24613_2480076588"/>
      <w:bookmarkStart w:id="70" w:name="ZOTERO_BREF_JfoTRDnycDTP"/>
      <w:bookmarkStart w:id="71" w:name="__UnoMark__22918_862860911"/>
      <w:bookmarkStart w:id="72" w:name="__UnoMark__22578_862860911"/>
      <w:bookmarkStart w:id="73" w:name="__UnoMark__28857_2480076588"/>
      <w:bookmarkStart w:id="74" w:name="__UnoMark__29048_2480076588"/>
      <w:bookmarkStart w:id="75" w:name="__UnoMark__22258_862860911"/>
      <w:r>
        <w:rPr/>
        <w:t>[6]</w:t>
      </w:r>
      <w:bookmarkEnd w:id="67"/>
      <w:bookmarkEnd w:id="68"/>
      <w:bookmarkEnd w:id="69"/>
      <w:bookmarkEnd w:id="70"/>
      <w:bookmarkEnd w:id="71"/>
      <w:bookmarkEnd w:id="72"/>
      <w:bookmarkEnd w:id="73"/>
      <w:bookmarkEnd w:id="74"/>
      <w:bookmarkEnd w:id="75"/>
      <w:r>
        <w:rPr/>
        <w:t>. Red</w:t>
      </w:r>
      <w:r>
        <w:rPr>
          <w:highlight w:val="white"/>
        </w:rPr>
        <w:t>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0.64, 0.58, or 0.53.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bookmarkStart w:id="76" w:name="__UnoMark__28858_2480076588"/>
      <w:bookmarkStart w:id="77" w:name="__UnoMark__21606_862860911"/>
      <w:bookmarkStart w:id="78" w:name="__UnoMark__24614_2480076588"/>
      <w:bookmarkStart w:id="79" w:name="__UnoMark__29049_2480076588"/>
      <w:bookmarkStart w:id="80" w:name="__UnoMark__22259_862860911"/>
      <w:bookmarkStart w:id="81" w:name="ZOTERO_BREF_cZfNMHfOhnsL"/>
      <w:bookmarkStart w:id="82" w:name="__UnoMark__21934_862860911"/>
      <w:bookmarkStart w:id="83" w:name="__UnoMark__22579_862860911"/>
      <w:bookmarkStart w:id="84" w:name="__UnoMark__22919_862860911"/>
      <w:r>
        <w:rPr/>
        <w:t>[13, 14]</w:t>
      </w:r>
      <w:bookmarkEnd w:id="76"/>
      <w:bookmarkEnd w:id="77"/>
      <w:bookmarkEnd w:id="78"/>
      <w:bookmarkEnd w:id="79"/>
      <w:bookmarkEnd w:id="80"/>
      <w:bookmarkEnd w:id="81"/>
      <w:bookmarkEnd w:id="82"/>
      <w:bookmarkEnd w:id="83"/>
      <w:bookmarkEnd w:id="84"/>
      <w:r>
        <w:rPr/>
        <w:t>. They concluded, that accuracy has a diminishing return relationship with increasing the number of records in the training population, hence additional phenotype is most valuable when the training population is small.</w:t>
      </w:r>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w:t>
      </w:r>
      <w:bookmarkStart w:id="85" w:name="__UnoMark__24615_2480076588"/>
      <w:bookmarkStart w:id="86" w:name="__UnoMark__21607_862860911"/>
      <w:bookmarkStart w:id="87" w:name="__UnoMark__29050_2480076588"/>
      <w:bookmarkStart w:id="88" w:name="__UnoMark__28859_2480076588"/>
      <w:bookmarkStart w:id="89" w:name="__UnoMark__22260_862860911"/>
      <w:bookmarkStart w:id="90" w:name="__UnoMark__22580_862860911"/>
      <w:bookmarkStart w:id="91" w:name="__UnoMark__21935_862860911"/>
      <w:bookmarkStart w:id="92" w:name="ZOTERO_BREF_Ux4LadCJuUNv"/>
      <w:bookmarkStart w:id="93" w:name="__UnoMark__22920_862860911"/>
      <w:r>
        <w:rPr>
          <w:highlight w:val="white"/>
        </w:rPr>
        <w:t>[2]</w:t>
      </w:r>
      <w:bookmarkEnd w:id="85"/>
      <w:bookmarkEnd w:id="86"/>
      <w:bookmarkEnd w:id="87"/>
      <w:bookmarkEnd w:id="88"/>
      <w:bookmarkEnd w:id="89"/>
      <w:bookmarkEnd w:id="90"/>
      <w:bookmarkEnd w:id="91"/>
      <w:bookmarkEnd w:id="92"/>
      <w:bookmarkEnd w:id="93"/>
      <w:r>
        <w:rPr>
          <w:highlight w:val="white"/>
        </w:rPr>
        <w:t>.</w:t>
      </w:r>
    </w:p>
    <w:p>
      <w:pPr>
        <w:pStyle w:val="Normal"/>
        <w:rPr/>
      </w:pPr>
      <w:r>
        <w:rPr>
          <w:highlight w:val="white"/>
        </w:rPr>
        <w:t xml:space="preserve">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bookmarkStart w:id="94" w:name="__UnoMark__28860_2480076588"/>
      <w:bookmarkStart w:id="95" w:name="__UnoMark__29051_2480076588"/>
      <w:bookmarkStart w:id="96" w:name="ZOTERO_BREF_g8dqmzCRUbWx"/>
      <w:bookmarkStart w:id="97" w:name="__UnoMark__24616_2480076588"/>
      <w:r>
        <w:rPr>
          <w:b w:val="false"/>
          <w:i w:val="false"/>
          <w:caps w:val="false"/>
          <w:smallCaps w:val="false"/>
          <w:position w:val="0"/>
          <w:sz w:val="24"/>
          <w:sz w:val="24"/>
          <w:highlight w:val="white"/>
          <w:u w:val="none"/>
          <w:vertAlign w:val="baseline"/>
        </w:rPr>
        <w:t>[15</w:t>
      </w:r>
      <w:r>
        <w:rPr>
          <w:b w:val="false"/>
          <w:i w:val="false"/>
          <w:caps w:val="false"/>
          <w:smallCaps w:val="false"/>
          <w:position w:val="0"/>
          <w:sz w:val="24"/>
          <w:sz w:val="24"/>
          <w:u w:val="none"/>
          <w:vertAlign w:val="baseline"/>
        </w:rPr>
        <w:t>–17]</w:t>
      </w:r>
      <w:bookmarkEnd w:id="94"/>
      <w:bookmarkEnd w:id="95"/>
      <w:bookmarkEnd w:id="96"/>
      <w:bookmarkEnd w:id="97"/>
      <w:r>
        <w:rPr/>
        <w:t>.</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98" w:name="__UnoMark__22262_862860911"/>
      <w:bookmarkStart w:id="99" w:name="__UnoMark__21609_862860911"/>
      <w:bookmarkStart w:id="100" w:name="__UnoMark__21937_862860911"/>
      <w:bookmarkStart w:id="101" w:name="__UnoMark__22582_862860911"/>
      <w:bookmarkStart w:id="102" w:name="__UnoMark__24617_2480076588"/>
      <w:bookmarkStart w:id="103" w:name="__UnoMark__22922_862860911"/>
      <w:bookmarkStart w:id="104" w:name="__UnoMark__28861_2480076588"/>
      <w:bookmarkStart w:id="105" w:name="ZOTERO_BREF_Bplby7z9636a"/>
      <w:bookmarkStart w:id="106" w:name="__UnoMark__29052_2480076588"/>
      <w:r>
        <w:rPr>
          <w:highlight w:val="white"/>
        </w:rPr>
        <w:t>[18]</w:t>
      </w:r>
      <w:bookmarkEnd w:id="98"/>
      <w:bookmarkEnd w:id="99"/>
      <w:bookmarkEnd w:id="100"/>
      <w:bookmarkEnd w:id="101"/>
      <w:bookmarkEnd w:id="102"/>
      <w:bookmarkEnd w:id="103"/>
      <w:bookmarkEnd w:id="104"/>
      <w:bookmarkEnd w:id="105"/>
      <w:bookmarkEnd w:id="106"/>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5"/>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107" w:name="__UnoMark__22263_862860911"/>
      <w:bookmarkStart w:id="108" w:name="__UnoMark__21656_862860911"/>
      <w:bookmarkStart w:id="109" w:name="__UnoMark__24618_2480076588"/>
      <w:bookmarkStart w:id="110" w:name="__UnoMark__22923_862860911"/>
      <w:bookmarkStart w:id="111" w:name="__UnoMark__29053_2480076588"/>
      <w:bookmarkStart w:id="112" w:name="__UnoMark__28862_2480076588"/>
      <w:bookmarkStart w:id="113" w:name="__UnoMark__21596_862860911"/>
      <w:bookmarkStart w:id="114" w:name="__UnoMark__22583_862860911"/>
      <w:bookmarkStart w:id="115" w:name="__UnoMark__21938_862860911"/>
      <w:bookmarkStart w:id="116" w:name="ZOTERO_BREF_TdDVvpj0nc3q"/>
      <w:bookmarkEnd w:id="108"/>
      <w:r>
        <w:rPr>
          <w:highlight w:val="white"/>
        </w:rPr>
        <w:t>[3]</w:t>
      </w:r>
      <w:bookmarkEnd w:id="107"/>
      <w:bookmarkEnd w:id="109"/>
      <w:bookmarkEnd w:id="110"/>
      <w:bookmarkEnd w:id="111"/>
      <w:bookmarkEnd w:id="112"/>
      <w:bookmarkEnd w:id="113"/>
      <w:bookmarkEnd w:id="114"/>
      <w:bookmarkEnd w:id="115"/>
      <w:bookmarkEnd w:id="116"/>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5"/>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 xml:space="preserve">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w:t>
      </w:r>
      <w:bookmarkStart w:id="117" w:name="__UnoMark__22264_862860911"/>
      <w:bookmarkStart w:id="118" w:name="__UnoMark__22584_862860911"/>
      <w:bookmarkStart w:id="119" w:name="__UnoMark__21982_862860911"/>
      <w:bookmarkStart w:id="120" w:name="__UnoMark__21924_862860911"/>
      <w:bookmarkStart w:id="121" w:name="__UnoMark__21610_862860911"/>
      <w:bookmarkStart w:id="122" w:name="__UnoMark__28863_2480076588"/>
      <w:bookmarkStart w:id="123" w:name="__UnoMark__29054_2480076588"/>
      <w:bookmarkStart w:id="124" w:name="__UnoMark__22924_862860911"/>
      <w:bookmarkStart w:id="125" w:name="__UnoMark__24619_2480076588"/>
      <w:bookmarkStart w:id="126" w:name="ZOTERO_BREF_Z8dXe69WUCtw"/>
      <w:bookmarkEnd w:id="119"/>
      <w:r>
        <w:rPr>
          <w:highlight w:val="white"/>
        </w:rPr>
        <w:t>[3]</w:t>
      </w:r>
      <w:bookmarkEnd w:id="117"/>
      <w:bookmarkEnd w:id="118"/>
      <w:bookmarkEnd w:id="120"/>
      <w:bookmarkEnd w:id="121"/>
      <w:bookmarkEnd w:id="122"/>
      <w:bookmarkEnd w:id="123"/>
      <w:bookmarkEnd w:id="124"/>
      <w:bookmarkEnd w:id="125"/>
      <w:bookmarkEnd w:id="126"/>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5"/>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w:t>
      </w:r>
      <w:bookmarkStart w:id="127" w:name="__UnoMark__21611_862860911"/>
      <w:bookmarkStart w:id="128" w:name="__UnoMark__22925_862860911"/>
      <w:bookmarkStart w:id="129" w:name="ZOTERO_BREF_smwC5dfpA8d9"/>
      <w:bookmarkStart w:id="130" w:name="__UnoMark__21939_862860911"/>
      <w:bookmarkStart w:id="131" w:name="__UnoMark__22265_862860911"/>
      <w:bookmarkStart w:id="132" w:name="__UnoMark__29055_2480076588"/>
      <w:bookmarkStart w:id="133" w:name="__UnoMark__28864_2480076588"/>
      <w:bookmarkStart w:id="134" w:name="__UnoMark__24620_2480076588"/>
      <w:bookmarkStart w:id="135" w:name="__UnoMark__22585_862860911"/>
      <w:r>
        <w:rPr/>
        <w:t>[18]</w:t>
      </w:r>
      <w:bookmarkEnd w:id="127"/>
      <w:bookmarkEnd w:id="128"/>
      <w:bookmarkEnd w:id="129"/>
      <w:bookmarkEnd w:id="130"/>
      <w:bookmarkEnd w:id="131"/>
      <w:bookmarkEnd w:id="132"/>
      <w:bookmarkEnd w:id="133"/>
      <w:bookmarkEnd w:id="134"/>
      <w:bookmarkEnd w:id="135"/>
      <w:r>
        <w:rPr/>
        <w:t xml:space="preserve">.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 based on genomic prediction. We varied the number of genomically tested male candidates depending on the resources and always selected the best 5 as elite sires solely on genomic prediction. We evaluated the genomic scenarios under a range of factors: number of phenotype records per lactation, </w:t>
      </w:r>
      <w:ins w:id="12" w:author="Unknown Author" w:date="2020-07-22T11:24:16Z">
        <w:r>
          <w:rPr/>
          <w:t xml:space="preserve">relative </w:t>
        </w:r>
      </w:ins>
      <w:r>
        <w:rPr/>
        <w:t xml:space="preserve">cost of </w:t>
      </w:r>
      <w:del w:id="13" w:author="Unknown Author" w:date="2020-07-22T11:24:20Z">
        <w:r>
          <w:rPr/>
          <w:delText>genotyping</w:delText>
        </w:r>
      </w:del>
      <w:ins w:id="14" w:author="Unknown Author" w:date="2020-07-22T11:24:20Z">
        <w:r>
          <w:rPr/>
          <w:t>phenotyping to genotyping</w:t>
        </w:r>
      </w:ins>
      <w:r>
        <w:rPr/>
        <w:t>,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36" w:name="__UnoMark__22926_862860911"/>
      <w:bookmarkStart w:id="137" w:name="ZOTERO_BREF_HYIk7dEFsNtF"/>
      <w:bookmarkStart w:id="138" w:name="__UnoMark__24621_2480076588"/>
      <w:bookmarkStart w:id="139" w:name="__UnoMark__22249_862860911"/>
      <w:bookmarkStart w:id="140" w:name="__UnoMark__22586_862860911"/>
      <w:bookmarkStart w:id="141" w:name="__UnoMark__21940_862860911"/>
      <w:bookmarkStart w:id="142" w:name="__UnoMark__22309_862860911"/>
      <w:bookmarkStart w:id="143" w:name="__UnoMark__28865_2480076588"/>
      <w:bookmarkStart w:id="144" w:name="__UnoMark__29056_2480076588"/>
      <w:bookmarkStart w:id="145" w:name="__UnoMark__21612_862860911"/>
      <w:bookmarkEnd w:id="142"/>
      <w:r>
        <w:rPr/>
        <w:t>[3]</w:t>
      </w:r>
      <w:bookmarkEnd w:id="136"/>
      <w:bookmarkEnd w:id="137"/>
      <w:bookmarkEnd w:id="138"/>
      <w:bookmarkEnd w:id="139"/>
      <w:bookmarkEnd w:id="140"/>
      <w:bookmarkEnd w:id="141"/>
      <w:bookmarkEnd w:id="143"/>
      <w:bookmarkEnd w:id="144"/>
      <w:bookmarkEnd w:id="145"/>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5"/>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46" w:name="__UnoMark__22266_862860911"/>
      <w:bookmarkStart w:id="147" w:name="__UnoMark__29057_2480076588"/>
      <w:bookmarkStart w:id="148" w:name="__UnoMark__21941_862860911"/>
      <w:bookmarkStart w:id="149" w:name="__UnoMark__22317_862860911"/>
      <w:bookmarkStart w:id="150" w:name="__UnoMark__22587_862860911"/>
      <w:bookmarkStart w:id="151" w:name="__UnoMark__24622_2480076588"/>
      <w:bookmarkStart w:id="152" w:name="__UnoMark__28866_2480076588"/>
      <w:bookmarkStart w:id="153" w:name="__UnoMark__21613_862860911"/>
      <w:bookmarkStart w:id="154" w:name="ZOTERO_BREF_Nle8vQQizG1V"/>
      <w:bookmarkStart w:id="155" w:name="__UnoMark__22927_862860911"/>
      <w:bookmarkEnd w:id="149"/>
      <w:r>
        <w:rPr/>
        <w:t>[19]</w:t>
      </w:r>
      <w:bookmarkEnd w:id="146"/>
      <w:bookmarkEnd w:id="147"/>
      <w:bookmarkEnd w:id="148"/>
      <w:bookmarkEnd w:id="150"/>
      <w:bookmarkEnd w:id="151"/>
      <w:bookmarkEnd w:id="152"/>
      <w:bookmarkEnd w:id="153"/>
      <w:bookmarkEnd w:id="154"/>
      <w:bookmarkEnd w:id="155"/>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8113" w:type="dxa"/>
        <w:jc w:val="left"/>
        <w:tblInd w:w="1029" w:type="dxa"/>
        <w:tblBorders/>
        <w:tblCellMar>
          <w:top w:w="28" w:type="dxa"/>
          <w:left w:w="28" w:type="dxa"/>
          <w:bottom w:w="28" w:type="dxa"/>
          <w:right w:w="28" w:type="dxa"/>
        </w:tblCellMar>
      </w:tblPr>
      <w:tblGrid>
        <w:gridCol w:w="1521"/>
        <w:gridCol w:w="1097"/>
        <w:gridCol w:w="1096"/>
        <w:gridCol w:w="1100"/>
        <w:gridCol w:w="1094"/>
        <w:gridCol w:w="1100"/>
        <w:gridCol w:w="1104"/>
      </w:tblGrid>
      <w:tr>
        <w:trPr>
          <w:trHeight w:val="225" w:hRule="atLeast"/>
          <w:cantSplit w:val="true"/>
        </w:trPr>
        <w:tc>
          <w:tcPr>
            <w:tcW w:w="1521" w:type="dxa"/>
            <w:vMerge w:val="restart"/>
            <w:tcBorders/>
            <w:shd w:fill="auto" w:val="clear"/>
            <w:vAlign w:val="bottom"/>
          </w:tcPr>
          <w:p>
            <w:pPr>
              <w:pStyle w:val="TableContents"/>
              <w:spacing w:lineRule="auto" w:line="240" w:before="0" w:after="0"/>
              <w:rPr/>
            </w:pPr>
            <w:r>
              <w:rPr/>
              <w:t>Relative cost</w:t>
            </w:r>
          </w:p>
        </w:tc>
        <w:tc>
          <w:tcPr>
            <w:tcW w:w="6591" w:type="dxa"/>
            <w:gridSpan w:val="6"/>
            <w:tcBorders/>
            <w:shd w:fill="auto" w:val="clear"/>
          </w:tcPr>
          <w:p>
            <w:pPr>
              <w:pStyle w:val="TableContents"/>
              <w:spacing w:lineRule="auto" w:line="240" w:before="0" w:after="0"/>
              <w:jc w:val="center"/>
              <w:rPr/>
            </w:pPr>
            <w:commentRangeStart w:id="2"/>
            <w:r>
              <w:rPr/>
              <w:t>Scenario</w:t>
            </w:r>
            <w:commentRangeEnd w:id="2"/>
            <w:r>
              <w:commentReference w:id="2"/>
            </w:r>
            <w:r>
              <w:rPr/>
            </w:r>
          </w:p>
        </w:tc>
      </w:tr>
      <w:tr>
        <w:trPr>
          <w:cantSplit w:val="true"/>
        </w:trPr>
        <w:tc>
          <w:tcPr>
            <w:tcW w:w="1521" w:type="dxa"/>
            <w:vMerge w:val="continue"/>
            <w:tcBorders/>
            <w:shd w:fill="auto" w:val="clear"/>
            <w:vAlign w:val="center"/>
          </w:tcPr>
          <w:p>
            <w:pPr>
              <w:pStyle w:val="Normal"/>
              <w:widowControl/>
              <w:suppressAutoHyphens w:val="true"/>
              <w:bidi w:val="0"/>
              <w:spacing w:lineRule="auto" w:line="240" w:before="0" w:after="0"/>
              <w:jc w:val="both"/>
              <w:rPr/>
            </w:pPr>
            <w:r>
              <w:rPr/>
            </w:r>
          </w:p>
        </w:tc>
        <w:tc>
          <w:tcPr>
            <w:tcW w:w="1097" w:type="dxa"/>
            <w:tcBorders/>
            <w:shd w:fill="auto" w:val="clear"/>
          </w:tcPr>
          <w:p>
            <w:pPr>
              <w:pStyle w:val="TableContents"/>
              <w:spacing w:lineRule="auto" w:line="240" w:before="0" w:after="0"/>
              <w:jc w:val="right"/>
              <w:rPr/>
            </w:pPr>
            <w:r>
              <w:rPr/>
              <w:t>G10</w:t>
            </w:r>
          </w:p>
        </w:tc>
        <w:tc>
          <w:tcPr>
            <w:tcW w:w="1096" w:type="dxa"/>
            <w:tcBorders/>
            <w:shd w:fill="auto" w:val="clear"/>
          </w:tcPr>
          <w:p>
            <w:pPr>
              <w:pStyle w:val="TableContents"/>
              <w:spacing w:lineRule="auto" w:line="240" w:before="0" w:after="0"/>
              <w:jc w:val="right"/>
              <w:rPr/>
            </w:pPr>
            <w:r>
              <w:rPr/>
              <w:t>G9</w:t>
            </w:r>
          </w:p>
        </w:tc>
        <w:tc>
          <w:tcPr>
            <w:tcW w:w="1100" w:type="dxa"/>
            <w:tcBorders/>
            <w:shd w:fill="auto" w:val="clear"/>
          </w:tcPr>
          <w:p>
            <w:pPr>
              <w:pStyle w:val="TableContents"/>
              <w:spacing w:lineRule="auto" w:line="240" w:before="0" w:after="0"/>
              <w:jc w:val="right"/>
              <w:rPr/>
            </w:pPr>
            <w:r>
              <w:rPr/>
              <w:t>G8</w:t>
            </w:r>
          </w:p>
        </w:tc>
        <w:tc>
          <w:tcPr>
            <w:tcW w:w="1094" w:type="dxa"/>
            <w:tcBorders/>
            <w:shd w:fill="auto" w:val="clear"/>
          </w:tcPr>
          <w:p>
            <w:pPr>
              <w:pStyle w:val="TableContents"/>
              <w:spacing w:lineRule="auto" w:line="240" w:before="0" w:after="0"/>
              <w:jc w:val="right"/>
              <w:rPr/>
            </w:pPr>
            <w:r>
              <w:rPr/>
              <w:t>G5</w:t>
            </w:r>
          </w:p>
        </w:tc>
        <w:tc>
          <w:tcPr>
            <w:tcW w:w="1100" w:type="dxa"/>
            <w:tcBorders/>
            <w:shd w:fill="auto" w:val="clear"/>
          </w:tcPr>
          <w:p>
            <w:pPr>
              <w:pStyle w:val="TableContents"/>
              <w:spacing w:lineRule="auto" w:line="240" w:before="0" w:after="0"/>
              <w:jc w:val="right"/>
              <w:rPr/>
            </w:pPr>
            <w:r>
              <w:rPr/>
              <w:t>G2</w:t>
            </w:r>
          </w:p>
        </w:tc>
        <w:tc>
          <w:tcPr>
            <w:tcW w:w="1104" w:type="dxa"/>
            <w:tcBorders/>
            <w:shd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6" w:type="dxa"/>
            <w:tcBorders>
              <w:top w:val="single" w:sz="2" w:space="0" w:color="000000"/>
            </w:tcBorders>
            <w:shd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0"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4" w:type="dxa"/>
            <w:tcBorders>
              <w:top w:val="single" w:sz="2" w:space="0" w:color="000000"/>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100" w:type="dxa"/>
            <w:tcBorders>
              <w:top w:val="single" w:sz="2" w:space="0" w:color="000000"/>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4" w:type="dxa"/>
            <w:tcBorders>
              <w:top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fill="FFFFFF" w:val="clear"/>
          </w:tcPr>
          <w:p>
            <w:pPr>
              <w:pStyle w:val="TextBody"/>
              <w:snapToGrid w:val="false"/>
              <w:spacing w:lineRule="auto" w:line="240" w:before="0" w:after="0"/>
              <w:jc w:val="left"/>
              <w:textAlignment w:val="baseline"/>
              <w:rPr/>
            </w:pPr>
            <w:r>
              <w:rPr/>
              <w:t>$P:$G = 1:1</w:t>
            </w:r>
          </w:p>
        </w:tc>
        <w:tc>
          <w:tcPr>
            <w:tcW w:w="1097" w:type="dxa"/>
            <w:tcBorders/>
            <w:shd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6" w:type="dxa"/>
            <w:tcBorders/>
            <w:shd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0"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4"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0"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4"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top w:val="single" w:sz="2" w:space="0" w:color="000000"/>
              <w:bottom w:val="single" w:sz="2" w:space="0" w:color="000000"/>
              <w:insideH w:val="single" w:sz="2" w:space="0" w:color="000000"/>
            </w:tcBorders>
            <w:shd w:fill="FFFFFF" w:val="clear"/>
          </w:tcPr>
          <w:p>
            <w:pPr>
              <w:pStyle w:val="TextBody"/>
              <w:snapToGrid w:val="false"/>
              <w:spacing w:lineRule="auto" w:line="240" w:before="0" w:after="0"/>
              <w:jc w:val="left"/>
              <w:textAlignment w:val="baseline"/>
              <w:rPr/>
            </w:pPr>
            <w:r>
              <w:rPr/>
              <w:t>$P:$G = 2:1</w:t>
            </w:r>
          </w:p>
        </w:tc>
        <w:tc>
          <w:tcPr>
            <w:tcW w:w="1097" w:type="dxa"/>
            <w:tcBorders>
              <w:top w:val="single" w:sz="2" w:space="0" w:color="000000"/>
              <w:bottom w:val="single" w:sz="2" w:space="0" w:color="000000"/>
              <w:insideH w:val="single" w:sz="2" w:space="0" w:color="000000"/>
            </w:tcBorders>
            <w:shd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6" w:type="dxa"/>
            <w:tcBorders>
              <w:top w:val="single" w:sz="2" w:space="0" w:color="000000"/>
              <w:bottom w:val="single" w:sz="2" w:space="0" w:color="000000"/>
              <w:insideH w:val="single" w:sz="2" w:space="0" w:color="000000"/>
            </w:tcBorders>
            <w:shd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100" w:type="dxa"/>
            <w:tcBorders>
              <w:top w:val="single" w:sz="2" w:space="0" w:color="000000"/>
              <w:bottom w:val="single" w:sz="2" w:space="0" w:color="000000"/>
              <w:insideH w:val="single" w:sz="2" w:space="0" w:color="000000"/>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4" w:type="dxa"/>
            <w:tcBorders>
              <w:top w:val="single" w:sz="2" w:space="0" w:color="000000"/>
              <w:bottom w:val="single" w:sz="2" w:space="0" w:color="000000"/>
              <w:insideH w:val="single" w:sz="2" w:space="0" w:color="000000"/>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0" w:type="dxa"/>
            <w:tcBorders>
              <w:top w:val="single" w:sz="2" w:space="0" w:color="000000"/>
              <w:bottom w:val="single" w:sz="2" w:space="0" w:color="000000"/>
              <w:insideH w:val="single" w:sz="2" w:space="0" w:color="000000"/>
            </w:tcBorders>
            <w:shd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4" w:type="dxa"/>
            <w:tcBorders>
              <w:top w:val="single" w:sz="2" w:space="0" w:color="000000"/>
              <w:bottom w:val="single" w:sz="2" w:space="0" w:color="000000"/>
              <w:insideH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5"/>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5"/>
        </w:numPr>
        <w:rPr/>
      </w:pPr>
      <w:r>
        <w:rPr/>
        <w:t>Analysis of scenarios</w:t>
      </w:r>
    </w:p>
    <w:p>
      <w:pPr>
        <w:pStyle w:val="Normal"/>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 We measured the accuracy separately for four groups of animals: i) male candidates (genotyped and non</w:t>
        <w:noBreakHyphen/>
        <w:t>phenotyped); ii) sires (currently used in artificial insemination); iii) females candidates (non</w:t>
        <w:noBreakHyphen/>
        <w:t>genotyped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5"/>
        </w:numPr>
        <w:rPr/>
      </w:pPr>
      <w:r>
        <w:rPr/>
        <w:t>Results</w:t>
      </w:r>
    </w:p>
    <w:p>
      <w:pPr>
        <w:pStyle w:val="Normal"/>
        <w:rPr/>
      </w:pPr>
      <w:r>
        <w:rPr/>
        <w:t xml:space="preserve">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w:t>
      </w:r>
      <w:del w:id="15" w:author="Unknown Author" w:date="2020-07-22T11:27:38Z">
        <w:r>
          <w:rPr/>
          <w:delText>The g</w:delText>
        </w:r>
      </w:del>
      <w:ins w:id="16" w:author="Unknown Author" w:date="2020-07-22T11:27:38Z">
        <w:r>
          <w:rPr/>
          <w:t>G</w:t>
        </w:r>
      </w:ins>
      <w:r>
        <w:rPr/>
        <w:t xml:space="preserve">enetic gain </w:t>
      </w:r>
      <w:del w:id="17" w:author="Unknown Author" w:date="2020-07-22T11:27:41Z">
        <w:r>
          <w:rPr/>
          <w:delText xml:space="preserve">further </w:delText>
        </w:r>
      </w:del>
      <w:r>
        <w:rPr/>
        <w:t>increased with increasing investment into genotyping, hence more animals genotyped. Compared to the conventional scenario, implementing genomic selection also increased the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pPr>
      <w:r>
        <w:rPr>
          <w:b/>
          <w:bCs/>
          <w:color w:val="000000"/>
          <w:highlight w:val="white"/>
        </w:rPr>
        <w:t>Table S1. Genetic gain by scenario, relative cost of phenotyping to genotyping, and availability of initial training population.</w:t>
      </w:r>
    </w:p>
    <w:p>
      <w:pPr>
        <w:pStyle w:val="Normal"/>
        <w:rPr>
          <w:b/>
          <w:b/>
          <w:bCs/>
          <w:color w:val="000000"/>
          <w:highlight w:val="white"/>
        </w:rPr>
      </w:pPr>
      <w:r>
        <w:rPr>
          <w:b/>
          <w:bCs/>
          <w:color w:val="000000"/>
          <w:highlight w:val="white"/>
        </w:rPr>
      </w:r>
    </w:p>
    <w:tbl>
      <w:tblPr>
        <w:tblW w:w="8562" w:type="dxa"/>
        <w:jc w:val="left"/>
        <w:tblInd w:w="966" w:type="dxa"/>
        <w:tblBorders/>
        <w:tblCellMar>
          <w:top w:w="0" w:type="dxa"/>
          <w:left w:w="108" w:type="dxa"/>
          <w:bottom w:w="0" w:type="dxa"/>
          <w:right w:w="108" w:type="dxa"/>
        </w:tblCellMar>
      </w:tblPr>
      <w:tblGrid>
        <w:gridCol w:w="2153"/>
        <w:gridCol w:w="955"/>
        <w:gridCol w:w="1812"/>
        <w:gridCol w:w="1810"/>
        <w:gridCol w:w="1832"/>
      </w:tblGrid>
      <w:tr>
        <w:trPr>
          <w:trHeight w:val="369" w:hRule="exact"/>
          <w:cantSplit w:val="true"/>
        </w:trPr>
        <w:tc>
          <w:tcPr>
            <w:tcW w:w="2153" w:type="dxa"/>
            <w:tcBorders/>
            <w:shd w:fill="FFFFFF" w:val="clear"/>
            <w:vAlign w:val="bottom"/>
          </w:tcPr>
          <w:p>
            <w:pPr>
              <w:pStyle w:val="Normal"/>
              <w:widowControl/>
              <w:suppressAutoHyphens w:val="true"/>
              <w:bidi w:val="0"/>
              <w:spacing w:lineRule="auto" w:line="240" w:before="0" w:after="0"/>
              <w:jc w:val="both"/>
              <w:rPr>
                <w:b w:val="false"/>
                <w:b w:val="false"/>
                <w:bCs w:val="false"/>
              </w:rPr>
            </w:pPr>
            <w:r>
              <w:rPr>
                <w:b w:val="false"/>
                <w:bCs w:val="false"/>
              </w:rPr>
            </w:r>
          </w:p>
        </w:tc>
        <w:tc>
          <w:tcPr>
            <w:tcW w:w="955" w:type="dxa"/>
            <w:tcBorders>
              <w:bottom w:val="single" w:sz="2" w:space="0" w:color="000000"/>
              <w:insideH w:val="single" w:sz="2" w:space="0" w:color="000000"/>
            </w:tcBorders>
            <w:shd w:fill="FFFFFF" w:val="clear"/>
            <w:tcMar>
              <w:left w:w="0" w:type="dxa"/>
              <w:right w:w="0" w:type="dxa"/>
            </w:tcMar>
            <w:vAlign w:val="bottom"/>
          </w:tcPr>
          <w:p>
            <w:pPr>
              <w:pStyle w:val="Normal"/>
              <w:widowControl/>
              <w:suppressAutoHyphens w:val="true"/>
              <w:bidi w:val="0"/>
              <w:spacing w:lineRule="auto" w:line="240" w:before="0" w:after="0"/>
              <w:jc w:val="both"/>
              <w:rPr>
                <w:b w:val="false"/>
                <w:b w:val="false"/>
                <w:bCs w:val="false"/>
              </w:rPr>
            </w:pPr>
            <w:r>
              <w:rPr>
                <w:b w:val="false"/>
                <w:bCs w:val="false"/>
              </w:rPr>
              <w:t>Scenario</w:t>
            </w:r>
          </w:p>
        </w:tc>
        <w:tc>
          <w:tcPr>
            <w:tcW w:w="1812" w:type="dxa"/>
            <w:tcBorders>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1:2</w:t>
            </w:r>
          </w:p>
        </w:tc>
        <w:tc>
          <w:tcPr>
            <w:tcW w:w="1810" w:type="dxa"/>
            <w:tcBorders>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1:1</w:t>
            </w:r>
          </w:p>
        </w:tc>
        <w:tc>
          <w:tcPr>
            <w:tcW w:w="1832" w:type="dxa"/>
            <w:tcBorders>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2153" w:type="dxa"/>
            <w:tcBorders>
              <w:bottom w:val="single" w:sz="2" w:space="0" w:color="000000"/>
              <w:insideH w:val="single" w:sz="2" w:space="0" w:color="000000"/>
            </w:tcBorders>
            <w:shd w:fill="FFFFFF" w:val="clear"/>
            <w:vAlign w:val="bottom"/>
          </w:tcPr>
          <w:p>
            <w:pPr>
              <w:pStyle w:val="Standard"/>
              <w:spacing w:lineRule="auto" w:line="240" w:before="0" w:after="0"/>
              <w:ind w:left="0" w:right="0" w:hanging="0"/>
              <w:jc w:val="both"/>
              <w:rPr>
                <w:b w:val="false"/>
                <w:b w:val="false"/>
                <w:bCs w:val="false"/>
              </w:rPr>
            </w:pPr>
            <w:r>
              <w:rPr>
                <w:b w:val="false"/>
                <w:bCs w:val="false"/>
              </w:rPr>
            </w:r>
          </w:p>
        </w:tc>
        <w:tc>
          <w:tcPr>
            <w:tcW w:w="955"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C11</w:t>
            </w:r>
          </w:p>
        </w:tc>
        <w:tc>
          <w:tcPr>
            <w:tcW w:w="1812"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810"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c>
          <w:tcPr>
            <w:tcW w:w="1832"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0" w:after="0"/>
              <w:ind w:left="0" w:right="0" w:hanging="0"/>
              <w:jc w:val="right"/>
              <w:rPr/>
            </w:pPr>
            <w:r>
              <w:rPr>
                <w:lang w:val="en-GB"/>
              </w:rPr>
              <w:t>3.01</w:t>
            </w:r>
            <w:r>
              <w:rPr>
                <w:vertAlign w:val="subscript"/>
                <w:lang w:val="en-GB"/>
              </w:rPr>
              <w:t>0.22</w:t>
            </w:r>
            <w:r>
              <w:rPr>
                <w:vertAlign w:val="superscript"/>
                <w:lang w:val="en-GB"/>
              </w:rPr>
              <w:t>a,A</w:t>
            </w:r>
          </w:p>
        </w:tc>
      </w:tr>
      <w:tr>
        <w:trPr>
          <w:trHeight w:val="624" w:hRule="exact"/>
        </w:trPr>
        <w:tc>
          <w:tcPr>
            <w:tcW w:w="2153" w:type="dxa"/>
            <w:tcBorders>
              <w:top w:val="single" w:sz="2" w:space="0" w:color="000000"/>
              <w:bottom w:val="single" w:sz="2" w:space="0" w:color="000000"/>
              <w:insideH w:val="single" w:sz="2" w:space="0" w:color="000000"/>
            </w:tcBorders>
            <w:shd w:fill="FFFFFF" w:val="clear"/>
            <w:tcMar>
              <w:left w:w="0" w:type="dxa"/>
            </w:tcM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With initial TP</w:t>
            </w:r>
          </w:p>
        </w:tc>
        <w:tc>
          <w:tcPr>
            <w:tcW w:w="955"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812"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10"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32"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153" w:type="dxa"/>
            <w:tcBorders>
              <w:top w:val="single" w:sz="2" w:space="0" w:color="000000"/>
            </w:tcBorders>
            <w:shd w:fill="FFFFFF" w:val="clear"/>
            <w:tcMar>
              <w:top w:w="28" w:type="dxa"/>
              <w:left w:w="28" w:type="dxa"/>
              <w:bottom w:w="28" w:type="dxa"/>
              <w:right w:w="28"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5" w:type="dxa"/>
            <w:tcBorders>
              <w:top w:val="single" w:sz="2" w:space="0" w:color="000000"/>
            </w:tcBorders>
            <w:shd w:fill="FFFFFF" w:val="clear"/>
            <w:tcMar>
              <w:top w:w="28" w:type="dxa"/>
              <w:left w:w="28" w:type="dxa"/>
              <w:bottom w:w="28" w:type="dxa"/>
              <w:right w:w="28"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812" w:type="dxa"/>
            <w:tcBorders>
              <w:top w:val="single" w:sz="2" w:space="0" w:color="000000"/>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10" w:type="dxa"/>
            <w:tcBorders>
              <w:top w:val="single" w:sz="2" w:space="0" w:color="000000"/>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32" w:type="dxa"/>
            <w:tcBorders>
              <w:top w:val="single" w:sz="2" w:space="0" w:color="000000"/>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153"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5"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812"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10"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32"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5"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812"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10"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32"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153"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5"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812"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10"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32" w:type="dxa"/>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153" w:type="dxa"/>
            <w:tcBorders>
              <w:bottom w:val="single" w:sz="2" w:space="0" w:color="000000"/>
              <w:insideH w:val="single" w:sz="2" w:space="0" w:color="000000"/>
            </w:tcBorders>
            <w:shd w:fill="auto" w:val="clear"/>
            <w:tcMar>
              <w:top w:w="28" w:type="dxa"/>
              <w:left w:w="28" w:type="dxa"/>
              <w:bottom w:w="28" w:type="dxa"/>
              <w:right w:w="28" w:type="dxa"/>
            </w:tcMar>
            <w:vAlign w:val="bottom"/>
          </w:tcPr>
          <w:p>
            <w:pPr>
              <w:pStyle w:val="Standard"/>
              <w:spacing w:lineRule="auto" w:line="240" w:before="0" w:after="0"/>
              <w:ind w:left="0" w:right="0" w:hanging="0"/>
              <w:jc w:val="left"/>
              <w:rPr>
                <w:b w:val="false"/>
                <w:b w:val="false"/>
                <w:bCs w:val="false"/>
              </w:rPr>
            </w:pPr>
            <w:r>
              <w:rPr>
                <w:b w:val="false"/>
                <w:bCs w:val="false"/>
              </w:rPr>
            </w:r>
          </w:p>
        </w:tc>
        <w:tc>
          <w:tcPr>
            <w:tcW w:w="955" w:type="dxa"/>
            <w:tcBorders>
              <w:bottom w:val="single" w:sz="2" w:space="0" w:color="000000"/>
              <w:insideH w:val="single" w:sz="2" w:space="0" w:color="000000"/>
            </w:tcBorders>
            <w:shd w:fill="auto" w:val="clear"/>
            <w:tcMar>
              <w:top w:w="28" w:type="dxa"/>
              <w:left w:w="28" w:type="dxa"/>
              <w:bottom w:w="28" w:type="dxa"/>
              <w:right w:w="28" w:type="dxa"/>
            </w:tcMar>
            <w:vAlign w:val="bottom"/>
          </w:tcPr>
          <w:p>
            <w:pPr>
              <w:pStyle w:val="Standard"/>
              <w:spacing w:lineRule="auto" w:line="240" w:before="0" w:after="0"/>
              <w:ind w:left="0" w:right="0" w:hanging="0"/>
              <w:jc w:val="both"/>
              <w:rPr>
                <w:b w:val="false"/>
                <w:b w:val="false"/>
                <w:bCs w:val="false"/>
              </w:rPr>
            </w:pPr>
            <w:r>
              <w:rPr>
                <w:b w:val="false"/>
                <w:bCs w:val="false"/>
                <w:color w:val="000000"/>
                <w:szCs w:val="24"/>
                <w:lang w:val="en-GB"/>
              </w:rPr>
              <w:t>G1</w:t>
            </w:r>
          </w:p>
        </w:tc>
        <w:tc>
          <w:tcPr>
            <w:tcW w:w="1812" w:type="dxa"/>
            <w:tcBorders>
              <w:bottom w:val="single" w:sz="2" w:space="0" w:color="000000"/>
              <w:insideH w:val="single" w:sz="2" w:space="0" w:color="000000"/>
            </w:tcBorders>
            <w:shd w:fill="auto" w:val="clear"/>
            <w:tcMar>
              <w:top w:w="28" w:type="dxa"/>
              <w:left w:w="28" w:type="dxa"/>
              <w:bottom w:w="28" w:type="dxa"/>
              <w:right w:w="28" w:type="dxa"/>
            </w:tcMar>
            <w:vAlign w:val="bottom"/>
          </w:tcPr>
          <w:p>
            <w:pPr>
              <w:pStyle w:val="Standard"/>
              <w:shd w:val="clear" w:fill="FFFFFF"/>
              <w:spacing w:lineRule="auto" w:line="240" w:before="0" w:after="0"/>
              <w:ind w:left="0" w:right="0" w:hanging="0"/>
              <w:jc w:val="right"/>
              <w:rPr>
                <w:b/>
                <w:b/>
                <w:bCs/>
              </w:rPr>
            </w:pPr>
            <w:r>
              <w:rPr>
                <w:b/>
                <w:bCs/>
                <w:lang w:val="en-GB"/>
              </w:rPr>
              <w:t>7.11</w:t>
            </w:r>
            <w:r>
              <w:rPr>
                <w:b/>
                <w:bCs/>
                <w:vertAlign w:val="subscript"/>
                <w:lang w:val="en-GB"/>
              </w:rPr>
              <w:t>0.16</w:t>
            </w:r>
            <w:r>
              <w:rPr>
                <w:b/>
                <w:bCs/>
                <w:vertAlign w:val="superscript"/>
                <w:lang w:val="en-GB"/>
              </w:rPr>
              <w:t>e,A</w:t>
            </w:r>
          </w:p>
        </w:tc>
        <w:tc>
          <w:tcPr>
            <w:tcW w:w="1810" w:type="dxa"/>
            <w:tcBorders>
              <w:bottom w:val="single" w:sz="2" w:space="0" w:color="000000"/>
              <w:insideH w:val="single" w:sz="2" w:space="0" w:color="000000"/>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32" w:type="dxa"/>
            <w:tcBorders>
              <w:bottom w:val="single" w:sz="2" w:space="0" w:color="000000"/>
              <w:insideH w:val="single" w:sz="2" w:space="0" w:color="000000"/>
            </w:tcBorders>
            <w:shd w:fill="FFFFFF" w:val="clear"/>
            <w:tcMar>
              <w:top w:w="28" w:type="dxa"/>
              <w:left w:w="28" w:type="dxa"/>
              <w:bottom w:w="28" w:type="dxa"/>
              <w:right w:w="28" w:type="dxa"/>
            </w:tcMar>
            <w:vAlign w:val="bottom"/>
          </w:tcPr>
          <w:p>
            <w:pPr>
              <w:pStyle w:val="Standard"/>
              <w:spacing w:lineRule="auto" w:line="240" w:before="0" w:after="0"/>
              <w:ind w:left="0" w:right="0" w:hanging="0"/>
              <w:jc w:val="right"/>
              <w:rPr>
                <w:b/>
                <w:b/>
                <w:bCs/>
              </w:rPr>
            </w:pPr>
            <w:r>
              <w:rPr>
                <w:b/>
                <w:bCs/>
                <w:lang w:val="en-GB"/>
              </w:rPr>
              <w:t>7.24</w:t>
            </w:r>
            <w:r>
              <w:rPr>
                <w:b/>
                <w:bCs/>
                <w:vertAlign w:val="subscript"/>
                <w:lang w:val="en-GB"/>
              </w:rPr>
              <w:t>0.22</w:t>
            </w:r>
            <w:r>
              <w:rPr>
                <w:b/>
                <w:bCs/>
                <w:vertAlign w:val="superscript"/>
                <w:lang w:val="en-GB"/>
              </w:rPr>
              <w:t>c,A</w:t>
            </w:r>
          </w:p>
        </w:tc>
      </w:tr>
      <w:tr>
        <w:trPr>
          <w:trHeight w:val="624" w:hRule="exact"/>
        </w:trPr>
        <w:tc>
          <w:tcPr>
            <w:tcW w:w="2153" w:type="dxa"/>
            <w:tcBorders>
              <w:top w:val="single" w:sz="2" w:space="0" w:color="000000"/>
              <w:bottom w:val="single" w:sz="2" w:space="0" w:color="000000"/>
              <w:insideH w:val="single" w:sz="2" w:space="0" w:color="000000"/>
            </w:tcBorders>
            <w:shd w:fill="FFFFFF" w:val="clear"/>
            <w:tcMar>
              <w:left w:w="0" w:type="dxa"/>
            </w:tcMar>
            <w:vAlign w:val="bottom"/>
          </w:tcPr>
          <w:p>
            <w:pPr>
              <w:pStyle w:val="Standard"/>
              <w:spacing w:lineRule="auto" w:line="240" w:before="227" w:after="0"/>
              <w:ind w:left="0" w:right="0" w:hanging="0"/>
              <w:jc w:val="left"/>
              <w:rPr>
                <w:b w:val="false"/>
                <w:b w:val="false"/>
                <w:bCs w:val="false"/>
              </w:rPr>
            </w:pPr>
            <w:r>
              <w:rPr>
                <w:b w:val="false"/>
                <w:bCs w:val="false"/>
                <w:color w:val="000000"/>
                <w:szCs w:val="24"/>
                <w:lang w:val="en-GB"/>
              </w:rPr>
              <w:t>Without initial TP</w:t>
            </w:r>
          </w:p>
        </w:tc>
        <w:tc>
          <w:tcPr>
            <w:tcW w:w="955"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227" w:after="0"/>
              <w:ind w:left="0" w:right="0" w:hanging="0"/>
              <w:jc w:val="both"/>
              <w:rPr>
                <w:b/>
                <w:b/>
                <w:bCs/>
                <w:color w:val="000000"/>
                <w:szCs w:val="24"/>
                <w:highlight w:val="white"/>
                <w:lang w:val="en-GB"/>
              </w:rPr>
            </w:pPr>
            <w:r>
              <w:rPr>
                <w:b w:val="false"/>
                <w:bCs w:val="false"/>
                <w:color w:val="000000"/>
                <w:szCs w:val="24"/>
                <w:lang w:val="en-GB"/>
              </w:rPr>
              <w:t>G10</w:t>
            </w:r>
          </w:p>
        </w:tc>
        <w:tc>
          <w:tcPr>
            <w:tcW w:w="1812"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10"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32" w:type="dxa"/>
            <w:tcBorders>
              <w:top w:val="single" w:sz="2" w:space="0" w:color="000000"/>
              <w:bottom w:val="single" w:sz="2" w:space="0" w:color="000000"/>
              <w:insideH w:val="single" w:sz="2" w:space="0" w:color="000000"/>
            </w:tcBorders>
            <w:shd w:fill="FFFFFF" w:val="clear"/>
            <w:tcMar>
              <w:left w:w="0" w:type="dxa"/>
              <w:right w:w="0" w:type="dxa"/>
            </w:tcMar>
            <w:vAlign w:val="bottom"/>
          </w:tcPr>
          <w:p>
            <w:pPr>
              <w:pStyle w:val="Standard"/>
              <w:spacing w:lineRule="auto" w:line="240" w:before="227" w:after="0"/>
              <w:ind w:left="0" w:right="0"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153" w:type="dxa"/>
            <w:tcBorders/>
            <w:shd w:fill="FFFFFF" w:val="clear"/>
            <w:tcMar>
              <w:left w:w="0" w:type="dxa"/>
              <w:right w:w="0" w:type="dxa"/>
            </w:tcMar>
            <w:vAlign w:val="bottom"/>
          </w:tcPr>
          <w:p>
            <w:pPr>
              <w:pStyle w:val="Standard"/>
              <w:spacing w:lineRule="auto" w:line="240" w:before="0" w:after="0"/>
              <w:ind w:left="0" w:right="0" w:hanging="0"/>
              <w:jc w:val="both"/>
              <w:rPr>
                <w:b w:val="false"/>
                <w:b w:val="false"/>
                <w:bCs w:val="false"/>
              </w:rPr>
            </w:pPr>
            <w:r>
              <w:rPr>
                <w:b w:val="false"/>
                <w:bCs w:val="false"/>
              </w:rPr>
            </w:r>
          </w:p>
        </w:tc>
        <w:tc>
          <w:tcPr>
            <w:tcW w:w="955"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G9</w:t>
            </w:r>
          </w:p>
        </w:tc>
        <w:tc>
          <w:tcPr>
            <w:tcW w:w="181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10"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3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tcBorders/>
            <w:shd w:fill="FFFFFF" w:val="clear"/>
            <w:tcMar>
              <w:left w:w="0" w:type="dxa"/>
              <w:right w:w="0" w:type="dxa"/>
            </w:tcMar>
            <w:vAlign w:val="bottom"/>
          </w:tcPr>
          <w:p>
            <w:pPr>
              <w:pStyle w:val="Standard"/>
              <w:spacing w:lineRule="auto" w:line="240" w:before="0" w:after="0"/>
              <w:ind w:left="0" w:right="0" w:hanging="0"/>
              <w:jc w:val="both"/>
              <w:rPr>
                <w:b w:val="false"/>
                <w:b w:val="false"/>
                <w:bCs w:val="false"/>
              </w:rPr>
            </w:pPr>
            <w:r>
              <w:rPr>
                <w:b w:val="false"/>
                <w:bCs w:val="false"/>
              </w:rPr>
            </w:r>
          </w:p>
        </w:tc>
        <w:tc>
          <w:tcPr>
            <w:tcW w:w="955"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G8</w:t>
            </w:r>
          </w:p>
        </w:tc>
        <w:tc>
          <w:tcPr>
            <w:tcW w:w="181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10"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3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153" w:type="dxa"/>
            <w:tcBorders/>
            <w:shd w:fill="FFFFFF" w:val="clear"/>
            <w:tcMar>
              <w:left w:w="0" w:type="dxa"/>
              <w:right w:w="0" w:type="dxa"/>
            </w:tcMar>
            <w:vAlign w:val="bottom"/>
          </w:tcPr>
          <w:p>
            <w:pPr>
              <w:pStyle w:val="Standard"/>
              <w:spacing w:lineRule="auto" w:line="240" w:before="0" w:after="0"/>
              <w:ind w:left="0" w:right="0" w:hanging="0"/>
              <w:jc w:val="both"/>
              <w:rPr>
                <w:b w:val="false"/>
                <w:b w:val="false"/>
                <w:bCs w:val="false"/>
              </w:rPr>
            </w:pPr>
            <w:r>
              <w:rPr>
                <w:b w:val="false"/>
                <w:bCs w:val="false"/>
              </w:rPr>
            </w:r>
          </w:p>
        </w:tc>
        <w:tc>
          <w:tcPr>
            <w:tcW w:w="955"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G5</w:t>
            </w:r>
          </w:p>
        </w:tc>
        <w:tc>
          <w:tcPr>
            <w:tcW w:w="181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10"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32" w:type="dxa"/>
            <w:tcBorders/>
            <w:shd w:fill="auto"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153" w:type="dxa"/>
            <w:tcBorders/>
            <w:shd w:fill="FFFFFF" w:val="clear"/>
            <w:tcMar>
              <w:left w:w="0" w:type="dxa"/>
              <w:right w:w="0" w:type="dxa"/>
            </w:tcMar>
            <w:vAlign w:val="bottom"/>
          </w:tcPr>
          <w:p>
            <w:pPr>
              <w:pStyle w:val="Standard"/>
              <w:spacing w:lineRule="auto" w:line="240" w:before="0" w:after="0"/>
              <w:ind w:left="0" w:right="0" w:hanging="0"/>
              <w:jc w:val="both"/>
              <w:rPr>
                <w:b w:val="false"/>
                <w:b w:val="false"/>
                <w:bCs w:val="false"/>
              </w:rPr>
            </w:pPr>
            <w:r>
              <w:rPr>
                <w:b w:val="false"/>
                <w:bCs w:val="false"/>
              </w:rPr>
            </w:r>
          </w:p>
        </w:tc>
        <w:tc>
          <w:tcPr>
            <w:tcW w:w="955" w:type="dxa"/>
            <w:tcBorders/>
            <w:shd w:fill="FFFFFF" w:val="clear"/>
            <w:tcMar>
              <w:left w:w="0" w:type="dxa"/>
              <w:right w:w="0"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G2</w:t>
            </w:r>
          </w:p>
        </w:tc>
        <w:tc>
          <w:tcPr>
            <w:tcW w:w="1812" w:type="dxa"/>
            <w:tcBorders/>
            <w:shd w:fill="auto" w:val="clear"/>
            <w:tcMar>
              <w:left w:w="0" w:type="dxa"/>
              <w:right w:w="0" w:type="dxa"/>
            </w:tcMar>
            <w:vAlign w:val="bottom"/>
          </w:tcPr>
          <w:p>
            <w:pPr>
              <w:pStyle w:val="Standard"/>
              <w:spacing w:lineRule="auto" w:line="240" w:before="0" w:after="0"/>
              <w:ind w:left="0" w:right="0"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10" w:type="dxa"/>
            <w:tcBorders/>
            <w:shd w:fill="auto"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32" w:type="dxa"/>
            <w:tcBorders/>
            <w:shd w:fill="auto" w:val="clear"/>
            <w:tcMar>
              <w:left w:w="0" w:type="dxa"/>
              <w:right w:w="0" w:type="dxa"/>
            </w:tcMar>
            <w:vAlign w:val="bottom"/>
          </w:tcPr>
          <w:p>
            <w:pPr>
              <w:pStyle w:val="Standard"/>
              <w:spacing w:lineRule="auto" w:line="240" w:before="0" w:after="0"/>
              <w:ind w:left="0" w:right="0"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153" w:type="dxa"/>
            <w:tcBorders>
              <w:bottom w:val="single" w:sz="2" w:space="0" w:color="000000"/>
              <w:insideH w:val="single" w:sz="2" w:space="0" w:color="000000"/>
            </w:tcBorders>
            <w:shd w:fill="FFFFFF" w:val="clear"/>
            <w:tcMar>
              <w:top w:w="28" w:type="dxa"/>
              <w:left w:w="28" w:type="dxa"/>
              <w:bottom w:w="28" w:type="dxa"/>
              <w:right w:w="28" w:type="dxa"/>
            </w:tcMar>
            <w:vAlign w:val="bottom"/>
          </w:tcPr>
          <w:p>
            <w:pPr>
              <w:pStyle w:val="Standard"/>
              <w:spacing w:lineRule="auto" w:line="240" w:before="0" w:after="0"/>
              <w:ind w:left="0" w:right="0" w:hanging="0"/>
              <w:jc w:val="both"/>
              <w:rPr>
                <w:b w:val="false"/>
                <w:b w:val="false"/>
                <w:bCs w:val="false"/>
              </w:rPr>
            </w:pPr>
            <w:r>
              <w:rPr>
                <w:b w:val="false"/>
                <w:bCs w:val="false"/>
              </w:rPr>
            </w:r>
          </w:p>
        </w:tc>
        <w:tc>
          <w:tcPr>
            <w:tcW w:w="955" w:type="dxa"/>
            <w:tcBorders>
              <w:bottom w:val="single" w:sz="2" w:space="0" w:color="000000"/>
              <w:insideH w:val="single" w:sz="2" w:space="0" w:color="000000"/>
            </w:tcBorders>
            <w:shd w:fill="FFFFFF" w:val="clear"/>
            <w:tcMar>
              <w:top w:w="28" w:type="dxa"/>
              <w:left w:w="28" w:type="dxa"/>
              <w:bottom w:w="28" w:type="dxa"/>
              <w:right w:w="28" w:type="dxa"/>
            </w:tcMar>
            <w:vAlign w:val="bottom"/>
          </w:tcPr>
          <w:p>
            <w:pPr>
              <w:pStyle w:val="Standard"/>
              <w:spacing w:lineRule="auto" w:line="240" w:before="0" w:after="0"/>
              <w:ind w:left="0" w:right="0" w:hanging="0"/>
              <w:jc w:val="both"/>
              <w:rPr>
                <w:b/>
                <w:b/>
                <w:bCs/>
                <w:color w:val="000000"/>
                <w:szCs w:val="24"/>
                <w:highlight w:val="white"/>
                <w:lang w:val="en-GB"/>
              </w:rPr>
            </w:pPr>
            <w:r>
              <w:rPr>
                <w:b w:val="false"/>
                <w:bCs w:val="false"/>
                <w:color w:val="000000"/>
                <w:szCs w:val="24"/>
                <w:lang w:val="en-GB"/>
              </w:rPr>
              <w:t>G1</w:t>
            </w:r>
          </w:p>
        </w:tc>
        <w:tc>
          <w:tcPr>
            <w:tcW w:w="1812" w:type="dxa"/>
            <w:tcBorders>
              <w:bottom w:val="single" w:sz="2" w:space="0" w:color="000000"/>
              <w:insideH w:val="single" w:sz="2" w:space="0" w:color="000000"/>
            </w:tcBorders>
            <w:shd w:fill="auto" w:val="clear"/>
            <w:tcMar>
              <w:top w:w="28" w:type="dxa"/>
              <w:left w:w="28" w:type="dxa"/>
              <w:bottom w:w="28" w:type="dxa"/>
              <w:right w:w="28" w:type="dxa"/>
            </w:tcMar>
            <w:vAlign w:val="bottom"/>
          </w:tcPr>
          <w:p>
            <w:pPr>
              <w:pStyle w:val="Standard"/>
              <w:spacing w:lineRule="auto" w:line="240" w:before="0" w:after="0"/>
              <w:ind w:left="0" w:right="0" w:hanging="0"/>
              <w:jc w:val="right"/>
              <w:rPr>
                <w:b/>
                <w:b/>
                <w:bCs/>
              </w:rPr>
            </w:pPr>
            <w:r>
              <w:rPr>
                <w:b/>
                <w:bCs/>
                <w:lang w:val="en-GB"/>
              </w:rPr>
              <w:t>6.78</w:t>
            </w:r>
            <w:r>
              <w:rPr>
                <w:b/>
                <w:bCs/>
                <w:vertAlign w:val="subscript"/>
                <w:lang w:val="en-GB"/>
              </w:rPr>
              <w:t>0.29</w:t>
            </w:r>
            <w:r>
              <w:rPr>
                <w:b/>
                <w:bCs/>
                <w:vertAlign w:val="superscript"/>
                <w:lang w:val="en-GB"/>
              </w:rPr>
              <w:t>f,A</w:t>
            </w:r>
          </w:p>
        </w:tc>
        <w:tc>
          <w:tcPr>
            <w:tcW w:w="1810" w:type="dxa"/>
            <w:tcBorders>
              <w:bottom w:val="single" w:sz="2" w:space="0" w:color="000000"/>
              <w:insideH w:val="single" w:sz="2" w:space="0" w:color="000000"/>
            </w:tcBorders>
            <w:shd w:fill="auto" w:val="clear"/>
            <w:tcMar>
              <w:top w:w="28" w:type="dxa"/>
              <w:left w:w="28" w:type="dxa"/>
              <w:bottom w:w="28" w:type="dxa"/>
              <w:right w:w="28" w:type="dxa"/>
            </w:tcMar>
            <w:vAlign w:val="bottom"/>
          </w:tcPr>
          <w:p>
            <w:pPr>
              <w:pStyle w:val="Standard"/>
              <w:spacing w:lineRule="auto" w:line="240" w:before="0" w:after="0"/>
              <w:ind w:left="0" w:right="0"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32" w:type="dxa"/>
            <w:tcBorders>
              <w:bottom w:val="single" w:sz="2" w:space="0" w:color="000000"/>
              <w:insideH w:val="single" w:sz="2" w:space="0" w:color="000000"/>
            </w:tcBorders>
            <w:shd w:fill="auto" w:val="clear"/>
            <w:tcMar>
              <w:top w:w="28" w:type="dxa"/>
              <w:left w:w="28" w:type="dxa"/>
              <w:bottom w:w="28" w:type="dxa"/>
              <w:right w:w="28" w:type="dxa"/>
            </w:tcMar>
            <w:vAlign w:val="bottom"/>
          </w:tcPr>
          <w:p>
            <w:pPr>
              <w:pStyle w:val="Standard"/>
              <w:spacing w:lineRule="auto" w:line="240" w:before="0" w:after="0"/>
              <w:ind w:left="0" w:right="0"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(TP). 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6413" w:type="dxa"/>
        <w:jc w:val="left"/>
        <w:tblInd w:w="1541" w:type="dxa"/>
        <w:tblBorders/>
        <w:tblCellMar>
          <w:top w:w="57" w:type="dxa"/>
          <w:left w:w="0" w:type="dxa"/>
          <w:bottom w:w="57" w:type="dxa"/>
          <w:right w:w="0" w:type="dxa"/>
        </w:tblCellMar>
      </w:tblPr>
      <w:tblGrid>
        <w:gridCol w:w="1022"/>
        <w:gridCol w:w="1797"/>
        <w:gridCol w:w="1799"/>
        <w:gridCol w:w="1794"/>
      </w:tblGrid>
      <w:tr>
        <w:trPr>
          <w:trHeight w:val="369" w:hRule="exact"/>
        </w:trPr>
        <w:tc>
          <w:tcPr>
            <w:tcW w:w="1022" w:type="dxa"/>
            <w:tcBorders/>
            <w:shd w:fill="auto" w:val="clear"/>
            <w:vAlign w:val="bottom"/>
          </w:tcPr>
          <w:p>
            <w:pPr>
              <w:pStyle w:val="Standard"/>
              <w:ind w:left="0" w:right="0" w:hanging="0"/>
              <w:jc w:val="left"/>
              <w:rPr>
                <w:b w:val="false"/>
                <w:b w:val="false"/>
                <w:bCs w:val="false"/>
              </w:rPr>
            </w:pPr>
            <w:r>
              <w:rPr>
                <w:b w:val="false"/>
                <w:bCs w:val="false"/>
              </w:rPr>
              <w:t>Scenario</w:t>
            </w:r>
          </w:p>
        </w:tc>
        <w:tc>
          <w:tcPr>
            <w:tcW w:w="1797" w:type="dxa"/>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1:2</w:t>
            </w:r>
          </w:p>
        </w:tc>
        <w:tc>
          <w:tcPr>
            <w:tcW w:w="1799" w:type="dxa"/>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1:1</w:t>
            </w:r>
          </w:p>
        </w:tc>
        <w:tc>
          <w:tcPr>
            <w:tcW w:w="1794" w:type="dxa"/>
            <w:tcBorders/>
            <w:shd w:fill="auto" w:val="clear"/>
            <w:vAlign w:val="bottom"/>
          </w:tcPr>
          <w:p>
            <w:pPr>
              <w:pStyle w:val="Standard"/>
              <w:ind w:left="0" w:right="0" w:hanging="0"/>
              <w:jc w:val="right"/>
              <w:rPr>
                <w:b/>
                <w:b/>
                <w:bCs/>
                <w:color w:val="000000"/>
                <w:szCs w:val="24"/>
                <w:lang w:val="en-GB"/>
              </w:rPr>
            </w:pPr>
            <w:r>
              <w:rPr>
                <w:b w:val="false"/>
                <w:bCs w:val="false"/>
                <w:color w:val="000000"/>
                <w:szCs w:val="24"/>
                <w:lang w:val="en-GB"/>
              </w:rPr>
              <w:t>$P:$G = 2:1</w:t>
            </w:r>
          </w:p>
        </w:tc>
      </w:tr>
      <w:tr>
        <w:trPr>
          <w:trHeight w:val="369" w:hRule="exact"/>
        </w:trPr>
        <w:tc>
          <w:tcPr>
            <w:tcW w:w="1022" w:type="dxa"/>
            <w:tcBorders>
              <w:top w:val="single" w:sz="2" w:space="0" w:color="000000"/>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C11</w:t>
            </w:r>
          </w:p>
        </w:tc>
        <w:tc>
          <w:tcPr>
            <w:tcW w:w="1797" w:type="dxa"/>
            <w:tcBorders>
              <w:top w:val="single" w:sz="2" w:space="0" w:color="000000"/>
            </w:tcBorders>
            <w:shd w:fill="auto" w:val="clear"/>
            <w:vAlign w:val="bottom"/>
          </w:tcPr>
          <w:p>
            <w:pPr>
              <w:pStyle w:val="TableContents"/>
              <w:spacing w:lineRule="auto" w:line="240" w:before="0" w:after="240"/>
              <w:jc w:val="right"/>
              <w:rPr/>
            </w:pPr>
            <w:r>
              <w:rPr/>
              <w:t>0.80</w:t>
            </w:r>
          </w:p>
        </w:tc>
        <w:tc>
          <w:tcPr>
            <w:tcW w:w="1799" w:type="dxa"/>
            <w:tcBorders>
              <w:top w:val="single" w:sz="2" w:space="0" w:color="000000"/>
            </w:tcBorders>
            <w:shd w:fill="auto" w:val="clear"/>
            <w:vAlign w:val="bottom"/>
          </w:tcPr>
          <w:p>
            <w:pPr>
              <w:pStyle w:val="TableContents"/>
              <w:spacing w:lineRule="auto" w:line="240" w:before="0" w:after="240"/>
              <w:jc w:val="right"/>
              <w:rPr/>
            </w:pPr>
            <w:r>
              <w:rPr/>
              <w:t>0.80</w:t>
            </w:r>
          </w:p>
        </w:tc>
        <w:tc>
          <w:tcPr>
            <w:tcW w:w="1794" w:type="dxa"/>
            <w:tcBorders>
              <w:top w:val="single" w:sz="2" w:space="0" w:color="000000"/>
            </w:tcBorders>
            <w:shd w:fill="auto" w:val="clear"/>
            <w:vAlign w:val="bottom"/>
          </w:tcPr>
          <w:p>
            <w:pPr>
              <w:pStyle w:val="TableContents"/>
              <w:spacing w:lineRule="auto" w:line="240" w:before="0" w:after="240"/>
              <w:jc w:val="right"/>
              <w:rPr/>
            </w:pPr>
            <w:r>
              <w:rPr/>
              <w:t>0.80</w:t>
            </w:r>
          </w:p>
        </w:tc>
      </w:tr>
      <w:tr>
        <w:trPr>
          <w:trHeight w:val="369" w:hRule="exact"/>
        </w:trPr>
        <w:tc>
          <w:tcPr>
            <w:tcW w:w="1022"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G10</w:t>
            </w:r>
          </w:p>
        </w:tc>
        <w:tc>
          <w:tcPr>
            <w:tcW w:w="1797" w:type="dxa"/>
            <w:tcBorders/>
            <w:shd w:fill="auto" w:val="clear"/>
            <w:vAlign w:val="bottom"/>
          </w:tcPr>
          <w:p>
            <w:pPr>
              <w:pStyle w:val="TableContents"/>
              <w:spacing w:lineRule="auto" w:line="240" w:before="0" w:after="240"/>
              <w:jc w:val="right"/>
              <w:rPr/>
            </w:pPr>
            <w:r>
              <w:rPr/>
              <w:t>1.32</w:t>
            </w:r>
          </w:p>
        </w:tc>
        <w:tc>
          <w:tcPr>
            <w:tcW w:w="1799" w:type="dxa"/>
            <w:tcBorders/>
            <w:shd w:fill="auto" w:val="clear"/>
            <w:vAlign w:val="bottom"/>
          </w:tcPr>
          <w:p>
            <w:pPr>
              <w:pStyle w:val="TableContents"/>
              <w:spacing w:lineRule="auto" w:line="240" w:before="0" w:after="240"/>
              <w:jc w:val="right"/>
              <w:rPr/>
            </w:pPr>
            <w:r>
              <w:rPr/>
              <w:t>1.71</w:t>
            </w:r>
          </w:p>
        </w:tc>
        <w:tc>
          <w:tcPr>
            <w:tcW w:w="1794" w:type="dxa"/>
            <w:tcBorders/>
            <w:shd w:fill="auto" w:val="clear"/>
            <w:vAlign w:val="bottom"/>
          </w:tcPr>
          <w:p>
            <w:pPr>
              <w:pStyle w:val="TableContents"/>
              <w:spacing w:lineRule="auto" w:line="240" w:before="0" w:after="240"/>
              <w:jc w:val="right"/>
              <w:rPr/>
            </w:pPr>
            <w:r>
              <w:rPr/>
              <w:t>2.02</w:t>
            </w:r>
          </w:p>
        </w:tc>
      </w:tr>
      <w:tr>
        <w:trPr>
          <w:trHeight w:val="369" w:hRule="exact"/>
        </w:trPr>
        <w:tc>
          <w:tcPr>
            <w:tcW w:w="1022"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G9</w:t>
            </w:r>
          </w:p>
        </w:tc>
        <w:tc>
          <w:tcPr>
            <w:tcW w:w="1797" w:type="dxa"/>
            <w:tcBorders/>
            <w:shd w:fill="auto" w:val="clear"/>
            <w:vAlign w:val="bottom"/>
          </w:tcPr>
          <w:p>
            <w:pPr>
              <w:pStyle w:val="TableContents"/>
              <w:spacing w:lineRule="auto" w:line="240" w:before="0" w:after="240"/>
              <w:jc w:val="right"/>
              <w:rPr/>
            </w:pPr>
            <w:r>
              <w:rPr/>
              <w:t>1.76</w:t>
            </w:r>
          </w:p>
        </w:tc>
        <w:tc>
          <w:tcPr>
            <w:tcW w:w="1799" w:type="dxa"/>
            <w:tcBorders/>
            <w:shd w:fill="auto" w:val="clear"/>
            <w:vAlign w:val="bottom"/>
          </w:tcPr>
          <w:p>
            <w:pPr>
              <w:pStyle w:val="TableContents"/>
              <w:spacing w:lineRule="auto" w:line="240" w:before="0" w:after="240"/>
              <w:jc w:val="right"/>
              <w:rPr/>
            </w:pPr>
            <w:r>
              <w:rPr/>
              <w:t>2.06</w:t>
            </w:r>
          </w:p>
        </w:tc>
        <w:tc>
          <w:tcPr>
            <w:tcW w:w="1794" w:type="dxa"/>
            <w:tcBorders/>
            <w:shd w:fill="auto" w:val="clear"/>
            <w:vAlign w:val="bottom"/>
          </w:tcPr>
          <w:p>
            <w:pPr>
              <w:pStyle w:val="TableContents"/>
              <w:spacing w:lineRule="auto" w:line="240" w:before="0" w:after="240"/>
              <w:jc w:val="right"/>
              <w:rPr/>
            </w:pPr>
            <w:r>
              <w:rPr/>
              <w:t>2.48</w:t>
            </w:r>
          </w:p>
        </w:tc>
      </w:tr>
      <w:tr>
        <w:trPr>
          <w:trHeight w:val="369" w:hRule="exact"/>
        </w:trPr>
        <w:tc>
          <w:tcPr>
            <w:tcW w:w="1022"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G8</w:t>
            </w:r>
          </w:p>
        </w:tc>
        <w:tc>
          <w:tcPr>
            <w:tcW w:w="1797" w:type="dxa"/>
            <w:tcBorders/>
            <w:shd w:fill="auto" w:val="clear"/>
            <w:vAlign w:val="bottom"/>
          </w:tcPr>
          <w:p>
            <w:pPr>
              <w:pStyle w:val="TableContents"/>
              <w:spacing w:lineRule="auto" w:line="240" w:before="0" w:after="240"/>
              <w:jc w:val="right"/>
              <w:rPr/>
            </w:pPr>
            <w:r>
              <w:rPr/>
              <w:t>1.99</w:t>
            </w:r>
          </w:p>
        </w:tc>
        <w:tc>
          <w:tcPr>
            <w:tcW w:w="1799" w:type="dxa"/>
            <w:tcBorders/>
            <w:shd w:fill="auto" w:val="clear"/>
            <w:vAlign w:val="bottom"/>
          </w:tcPr>
          <w:p>
            <w:pPr>
              <w:pStyle w:val="TableContents"/>
              <w:spacing w:lineRule="auto" w:line="240" w:before="0" w:after="240"/>
              <w:jc w:val="right"/>
              <w:rPr/>
            </w:pPr>
            <w:r>
              <w:rPr/>
              <w:t>2.27</w:t>
            </w:r>
          </w:p>
        </w:tc>
        <w:tc>
          <w:tcPr>
            <w:tcW w:w="1794" w:type="dxa"/>
            <w:tcBorders/>
            <w:shd w:fill="auto" w:val="clear"/>
            <w:vAlign w:val="bottom"/>
          </w:tcPr>
          <w:p>
            <w:pPr>
              <w:pStyle w:val="TableContents"/>
              <w:spacing w:lineRule="auto" w:line="240" w:before="0" w:after="240"/>
              <w:jc w:val="right"/>
              <w:rPr/>
            </w:pPr>
            <w:r>
              <w:rPr/>
              <w:t>2.52</w:t>
            </w:r>
          </w:p>
        </w:tc>
      </w:tr>
      <w:tr>
        <w:trPr>
          <w:trHeight w:val="369" w:hRule="exact"/>
        </w:trPr>
        <w:tc>
          <w:tcPr>
            <w:tcW w:w="1022"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G5</w:t>
            </w:r>
          </w:p>
        </w:tc>
        <w:tc>
          <w:tcPr>
            <w:tcW w:w="1797" w:type="dxa"/>
            <w:tcBorders/>
            <w:shd w:fill="auto" w:val="clear"/>
            <w:vAlign w:val="bottom"/>
          </w:tcPr>
          <w:p>
            <w:pPr>
              <w:pStyle w:val="TableContents"/>
              <w:spacing w:lineRule="auto" w:line="240" w:before="0" w:after="240"/>
              <w:jc w:val="right"/>
              <w:rPr/>
            </w:pPr>
            <w:r>
              <w:rPr/>
              <w:t>2.40</w:t>
            </w:r>
          </w:p>
        </w:tc>
        <w:tc>
          <w:tcPr>
            <w:tcW w:w="1799" w:type="dxa"/>
            <w:tcBorders/>
            <w:shd w:fill="auto" w:val="clear"/>
            <w:vAlign w:val="bottom"/>
          </w:tcPr>
          <w:p>
            <w:pPr>
              <w:pStyle w:val="TableContents"/>
              <w:spacing w:lineRule="auto" w:line="240" w:before="0" w:after="240"/>
              <w:jc w:val="right"/>
              <w:rPr/>
            </w:pPr>
            <w:r>
              <w:rPr/>
              <w:t>2.63</w:t>
            </w:r>
          </w:p>
        </w:tc>
        <w:tc>
          <w:tcPr>
            <w:tcW w:w="1794" w:type="dxa"/>
            <w:tcBorders/>
            <w:shd w:fill="auto" w:val="clear"/>
            <w:vAlign w:val="bottom"/>
          </w:tcPr>
          <w:p>
            <w:pPr>
              <w:pStyle w:val="TableContents"/>
              <w:spacing w:lineRule="auto" w:line="240" w:before="0" w:after="240"/>
              <w:jc w:val="right"/>
              <w:rPr/>
            </w:pPr>
            <w:r>
              <w:rPr/>
              <w:t>2.85</w:t>
            </w:r>
          </w:p>
        </w:tc>
      </w:tr>
      <w:tr>
        <w:trPr>
          <w:trHeight w:val="369" w:hRule="exact"/>
        </w:trPr>
        <w:tc>
          <w:tcPr>
            <w:tcW w:w="1022"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G2</w:t>
            </w:r>
          </w:p>
        </w:tc>
        <w:tc>
          <w:tcPr>
            <w:tcW w:w="1797" w:type="dxa"/>
            <w:tcBorders/>
            <w:shd w:fill="auto" w:val="clear"/>
            <w:vAlign w:val="bottom"/>
          </w:tcPr>
          <w:p>
            <w:pPr>
              <w:pStyle w:val="TableContents"/>
              <w:spacing w:lineRule="auto" w:line="240" w:before="0" w:after="240"/>
              <w:jc w:val="right"/>
              <w:rPr/>
            </w:pPr>
            <w:r>
              <w:rPr/>
              <w:t>2.63</w:t>
            </w:r>
          </w:p>
        </w:tc>
        <w:tc>
          <w:tcPr>
            <w:tcW w:w="1799" w:type="dxa"/>
            <w:tcBorders/>
            <w:shd w:fill="auto" w:val="clear"/>
            <w:vAlign w:val="bottom"/>
          </w:tcPr>
          <w:p>
            <w:pPr>
              <w:pStyle w:val="TableContents"/>
              <w:spacing w:lineRule="auto" w:line="240" w:before="0" w:after="240"/>
              <w:jc w:val="right"/>
              <w:rPr/>
            </w:pPr>
            <w:r>
              <w:rPr/>
              <w:t>2.86</w:t>
            </w:r>
          </w:p>
        </w:tc>
        <w:tc>
          <w:tcPr>
            <w:tcW w:w="1794" w:type="dxa"/>
            <w:tcBorders/>
            <w:shd w:fill="auto" w:val="clear"/>
            <w:vAlign w:val="bottom"/>
          </w:tcPr>
          <w:p>
            <w:pPr>
              <w:pStyle w:val="TableContents"/>
              <w:spacing w:lineRule="auto" w:line="240" w:before="0" w:after="240"/>
              <w:jc w:val="right"/>
              <w:rPr/>
            </w:pPr>
            <w:r>
              <w:rPr/>
              <w:t>3.11</w:t>
            </w:r>
          </w:p>
        </w:tc>
      </w:tr>
      <w:tr>
        <w:trPr>
          <w:trHeight w:val="369" w:hRule="exact"/>
        </w:trPr>
        <w:tc>
          <w:tcPr>
            <w:tcW w:w="1022" w:type="dxa"/>
            <w:tcBorders/>
            <w:shd w:fill="auto" w:val="clear"/>
            <w:vAlign w:val="bottom"/>
          </w:tcPr>
          <w:p>
            <w:pPr>
              <w:pStyle w:val="Standard"/>
              <w:ind w:left="0" w:right="0" w:hanging="0"/>
              <w:jc w:val="both"/>
              <w:rPr>
                <w:b/>
                <w:b/>
                <w:bCs/>
                <w:color w:val="000000"/>
                <w:szCs w:val="24"/>
                <w:highlight w:val="white"/>
                <w:lang w:val="en-GB"/>
              </w:rPr>
            </w:pPr>
            <w:r>
              <w:rPr>
                <w:b w:val="false"/>
                <w:bCs w:val="false"/>
                <w:color w:val="000000"/>
                <w:szCs w:val="24"/>
                <w:highlight w:val="white"/>
                <w:lang w:val="en-GB"/>
              </w:rPr>
              <w:t>G1</w:t>
            </w:r>
          </w:p>
        </w:tc>
        <w:tc>
          <w:tcPr>
            <w:tcW w:w="1797" w:type="dxa"/>
            <w:tcBorders/>
            <w:shd w:fill="auto" w:val="clear"/>
            <w:vAlign w:val="bottom"/>
          </w:tcPr>
          <w:p>
            <w:pPr>
              <w:pStyle w:val="TableContents"/>
              <w:spacing w:lineRule="auto" w:line="240" w:before="0" w:after="240"/>
              <w:jc w:val="right"/>
              <w:rPr/>
            </w:pPr>
            <w:r>
              <w:rPr/>
              <w:t>2.70</w:t>
            </w:r>
          </w:p>
        </w:tc>
        <w:tc>
          <w:tcPr>
            <w:tcW w:w="1799" w:type="dxa"/>
            <w:tcBorders/>
            <w:shd w:fill="auto" w:val="clear"/>
            <w:vAlign w:val="bottom"/>
          </w:tcPr>
          <w:p>
            <w:pPr>
              <w:pStyle w:val="TableContents"/>
              <w:spacing w:lineRule="auto" w:line="240" w:before="0" w:after="240"/>
              <w:jc w:val="right"/>
              <w:rPr/>
            </w:pPr>
            <w:r>
              <w:rPr/>
              <w:t>2.93</w:t>
            </w:r>
          </w:p>
        </w:tc>
        <w:tc>
          <w:tcPr>
            <w:tcW w:w="1794" w:type="dxa"/>
            <w:tcBorders/>
            <w:shd w:fill="auto" w:val="clear"/>
            <w:vAlign w:val="bottom"/>
          </w:tcPr>
          <w:p>
            <w:pPr>
              <w:pStyle w:val="TableContents"/>
              <w:spacing w:lineRule="auto" w:line="240" w:before="0" w:after="240"/>
              <w:jc w:val="right"/>
              <w:rPr/>
            </w:pPr>
            <w:r>
              <w:rPr/>
              <w:t>3.14</w:t>
            </w:r>
          </w:p>
        </w:tc>
      </w:tr>
    </w:tbl>
    <w:p>
      <w:pPr>
        <w:pStyle w:val="Normal"/>
        <w:rPr/>
      </w:pPr>
      <w:r>
        <w:rPr>
          <w:rFonts w:eastAsia="Wingdings"/>
          <w:color w:val="000000"/>
          <w:highlight w:val="white"/>
        </w:rPr>
        <w:t>$P:$G = r</w:t>
      </w:r>
      <w:r>
        <w:rPr>
          <w:rFonts w:eastAsia="Wingdings"/>
          <w:b w:val="false"/>
          <w:bCs w:val="false"/>
          <w:color w:val="000000"/>
          <w:szCs w:val="24"/>
          <w:highlight w:val="white"/>
          <w:lang w:val="en-GB"/>
        </w:rPr>
        <w:t xml:space="preserve">elative cost of phenotyping ($P) to genotyping ($G). </w:t>
      </w:r>
      <w:r>
        <w:rPr>
          <w:rFonts w:eastAsia="Wingdings"/>
          <w:color w:val="000000"/>
          <w:highlight w:val="white"/>
        </w:rPr>
        <w:t xml:space="preserve">The scenarios are named C/G for conventional/genomic with numbers indicating the number of phenotype records per lactation. </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bold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5"/>
        </w:numPr>
        <w:rPr/>
      </w:pPr>
      <w:r>
        <w:rPr/>
        <w:t>Accuracy with an initial training population</w:t>
      </w:r>
    </w:p>
    <w:p>
      <w:pPr>
        <w:pStyle w:val="Normal"/>
        <w:rPr/>
      </w:pPr>
      <w:r>
        <w:rPr>
          <w:b/>
          <w:bCs/>
          <w:color w:val="000000"/>
          <w:highlight w:val="white"/>
        </w:rPr>
        <w:t>Table S3 Selection accuracy by scenario, relative cost of genotyping, and the availability of initial training population (TP).</w:t>
      </w:r>
    </w:p>
    <w:tbl>
      <w:tblPr>
        <w:tblW w:w="9238" w:type="dxa"/>
        <w:jc w:val="left"/>
        <w:tblInd w:w="0" w:type="dxa"/>
        <w:tblBorders/>
        <w:tblCellMar>
          <w:top w:w="57" w:type="dxa"/>
          <w:left w:w="0" w:type="dxa"/>
          <w:bottom w:w="57" w:type="dxa"/>
          <w:right w:w="0" w:type="dxa"/>
        </w:tblCellMar>
      </w:tblPr>
      <w:tblGrid>
        <w:gridCol w:w="1067"/>
        <w:gridCol w:w="1285"/>
        <w:gridCol w:w="1285"/>
        <w:gridCol w:w="1285"/>
        <w:gridCol w:w="5"/>
        <w:gridCol w:w="1753"/>
        <w:gridCol w:w="1287"/>
        <w:gridCol w:w="1270"/>
      </w:tblGrid>
      <w:tr>
        <w:trPr/>
        <w:tc>
          <w:tcPr>
            <w:tcW w:w="1067" w:type="dxa"/>
            <w:tcBorders/>
            <w:shd w:fill="auto" w:val="clear"/>
            <w:vAlign w:val="bottom"/>
          </w:tcPr>
          <w:p>
            <w:pPr>
              <w:pStyle w:val="TableContents"/>
              <w:spacing w:before="0" w:after="0"/>
              <w:rPr/>
            </w:pPr>
            <w:r>
              <w:rPr/>
            </w:r>
          </w:p>
        </w:tc>
        <w:tc>
          <w:tcPr>
            <w:tcW w:w="3860" w:type="dxa"/>
            <w:gridSpan w:val="4"/>
            <w:tcBorders/>
            <w:shd w:fill="auto" w:val="clear"/>
            <w:vAlign w:val="bottom"/>
          </w:tcPr>
          <w:p>
            <w:pPr>
              <w:pStyle w:val="Standard"/>
              <w:spacing w:before="0" w:after="0"/>
              <w:ind w:left="0" w:right="0" w:hanging="0"/>
              <w:jc w:val="right"/>
              <w:rPr/>
            </w:pPr>
            <w:r>
              <w:rPr>
                <w:b w:val="false"/>
                <w:bCs w:val="false"/>
                <w:lang w:val="en-GB"/>
              </w:rPr>
              <w:t>With initial training population</w:t>
            </w:r>
          </w:p>
        </w:tc>
        <w:tc>
          <w:tcPr>
            <w:tcW w:w="4310" w:type="dxa"/>
            <w:gridSpan w:val="3"/>
            <w:tcBorders/>
            <w:shd w:fill="auto" w:val="clear"/>
            <w:vAlign w:val="bottom"/>
          </w:tcPr>
          <w:p>
            <w:pPr>
              <w:pStyle w:val="Standard"/>
              <w:spacing w:before="0" w:after="0"/>
              <w:ind w:left="0" w:right="0" w:hanging="0"/>
              <w:jc w:val="right"/>
              <w:rPr/>
            </w:pPr>
            <w:r>
              <w:rPr>
                <w:b w:val="false"/>
                <w:bCs w:val="false"/>
                <w:lang w:val="en-GB"/>
              </w:rPr>
              <w:t>Without initial training population</w:t>
            </w:r>
          </w:p>
        </w:tc>
      </w:tr>
      <w:tr>
        <w:trPr/>
        <w:tc>
          <w:tcPr>
            <w:tcW w:w="1067" w:type="dxa"/>
            <w:tcBorders>
              <w:bottom w:val="single" w:sz="2" w:space="0" w:color="000000"/>
              <w:insideH w:val="single" w:sz="2" w:space="0" w:color="000000"/>
            </w:tcBorders>
            <w:shd w:fill="auto" w:val="clear"/>
            <w:vAlign w:val="bottom"/>
          </w:tcPr>
          <w:p>
            <w:pPr>
              <w:pStyle w:val="TableContents"/>
              <w:spacing w:before="0" w:after="0"/>
              <w:jc w:val="left"/>
              <w:rPr/>
            </w:pPr>
            <w:r>
              <w:rPr/>
              <w:t>Scenario</w:t>
            </w:r>
          </w:p>
        </w:tc>
        <w:tc>
          <w:tcPr>
            <w:tcW w:w="1285"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$P:$G=1:2</w:t>
            </w:r>
          </w:p>
        </w:tc>
        <w:tc>
          <w:tcPr>
            <w:tcW w:w="1285"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$P:$G=1:1</w:t>
            </w:r>
          </w:p>
        </w:tc>
        <w:tc>
          <w:tcPr>
            <w:tcW w:w="1285"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$P:$G=2:1</w:t>
            </w:r>
          </w:p>
        </w:tc>
        <w:tc>
          <w:tcPr>
            <w:tcW w:w="1758" w:type="dxa"/>
            <w:gridSpan w:val="2"/>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$P:$G=1:2</w:t>
            </w:r>
          </w:p>
        </w:tc>
        <w:tc>
          <w:tcPr>
            <w:tcW w:w="1287"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$P:$G=1:1</w:t>
            </w:r>
          </w:p>
        </w:tc>
        <w:tc>
          <w:tcPr>
            <w:tcW w:w="1270" w:type="dxa"/>
            <w:tcBorders>
              <w:bottom w:val="single" w:sz="2" w:space="0" w:color="000000"/>
              <w:insideH w:val="single" w:sz="2" w:space="0" w:color="000000"/>
            </w:tcBorders>
            <w:shd w:fill="auto" w:val="clear"/>
            <w:vAlign w:val="bottom"/>
          </w:tcPr>
          <w:p>
            <w:pPr>
              <w:pStyle w:val="Standard"/>
              <w:spacing w:before="0" w:after="0"/>
              <w:ind w:left="0" w:right="0" w:hanging="0"/>
              <w:jc w:val="right"/>
              <w:rPr/>
            </w:pPr>
            <w:r>
              <w:rPr>
                <w:b w:val="false"/>
                <w:bCs w:val="false"/>
                <w:lang w:val="en-GB"/>
              </w:rPr>
              <w:t>$P:$G=2:1</w:t>
            </w:r>
          </w:p>
        </w:tc>
      </w:tr>
      <w:tr>
        <w:trPr>
          <w:trHeight w:val="567" w:hRule="atLeast"/>
        </w:trPr>
        <w:tc>
          <w:tcPr>
            <w:tcW w:w="9237" w:type="dxa"/>
            <w:gridSpan w:val="8"/>
            <w:tcBorders/>
            <w:shd w:fill="auto" w:val="clear"/>
            <w:vAlign w:val="bottom"/>
          </w:tcPr>
          <w:p>
            <w:pPr>
              <w:pStyle w:val="Standard"/>
              <w:spacing w:lineRule="auto" w:line="360" w:before="0" w:after="0"/>
              <w:ind w:left="0" w:right="0" w:hanging="0"/>
              <w:jc w:val="left"/>
              <w:rPr/>
            </w:pPr>
            <w:r>
              <w:rPr>
                <w:b w:val="false"/>
                <w:bCs w:val="false"/>
                <w:lang w:val="en-GB"/>
              </w:rPr>
              <w:t>Male candidates</w:t>
            </w:r>
          </w:p>
        </w:tc>
      </w:tr>
      <w:tr>
        <w:trPr/>
        <w:tc>
          <w:tcPr>
            <w:tcW w:w="1067" w:type="dxa"/>
            <w:tcBorders>
              <w:top w:val="single" w:sz="2" w:space="0" w:color="000000"/>
            </w:tcBorders>
            <w:shd w:fill="auto" w:val="clear"/>
            <w:vAlign w:val="bottom"/>
          </w:tcPr>
          <w:p>
            <w:pPr>
              <w:pStyle w:val="Standard"/>
              <w:spacing w:lineRule="auto" w:line="360" w:before="0" w:after="0"/>
              <w:ind w:left="0" w:right="0" w:hanging="0"/>
              <w:jc w:val="both"/>
              <w:rPr/>
            </w:pPr>
            <w:r>
              <w:rPr>
                <w:b w:val="false"/>
                <w:bCs w:val="false"/>
                <w:lang w:val="en-GB"/>
              </w:rPr>
              <w:t>C11, S1</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 ,A</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758" w:type="dxa"/>
            <w:gridSpan w:val="2"/>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87"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c>
          <w:tcPr>
            <w:tcW w:w="1270"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0.37</w:t>
            </w:r>
            <w:r>
              <w:rPr>
                <w:b w:val="false"/>
                <w:bCs w:val="false"/>
                <w:vertAlign w:val="subscript"/>
                <w:lang w:val="en-GB"/>
              </w:rPr>
              <w:t>0.04</w:t>
            </w:r>
            <w:r>
              <w:rPr>
                <w:b w:val="false"/>
                <w:bCs w:val="false"/>
                <w:vertAlign w:val="superscript"/>
                <w:lang w:val="en-GB"/>
              </w:rPr>
              <w:t>a,A</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lang w:val="en-GB"/>
              </w:rPr>
              <w:t>C11, S2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0.94</w:t>
            </w:r>
            <w:r>
              <w:rPr>
                <w:b w:val="false"/>
                <w:bCs w:val="false"/>
                <w:vertAlign w:val="subscript"/>
                <w:lang w:val="en-GB"/>
              </w:rPr>
              <w:t>0.01</w:t>
            </w:r>
            <w:r>
              <w:rPr>
                <w:b w:val="false"/>
                <w:bCs w:val="false"/>
                <w:vertAlign w:val="superscript"/>
                <w:lang w:val="en-GB"/>
              </w:rPr>
              <w:t>b,A</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0.03</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0.02</w:t>
            </w:r>
            <w:r>
              <w:rPr>
                <w:b w:val="false"/>
                <w:bCs w:val="false"/>
                <w:vertAlign w:val="superscript"/>
                <w:lang w:val="en-GB"/>
              </w:rPr>
              <w:t>bc,AB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0.81</w:t>
            </w:r>
            <w:r>
              <w:rPr>
                <w:b w:val="false"/>
                <w:bCs w:val="false"/>
                <w:vertAlign w:val="subscript"/>
                <w:lang w:val="en-GB"/>
              </w:rPr>
              <w:t>0.03</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0.84</w:t>
            </w:r>
            <w:r>
              <w:rPr>
                <w:b w:val="false"/>
                <w:bCs w:val="false"/>
                <w:vertAlign w:val="subscript"/>
                <w:lang w:val="en-GB"/>
              </w:rPr>
              <w:t>0.01</w:t>
            </w:r>
            <w:r>
              <w:rPr>
                <w:b w:val="false"/>
                <w:bCs w:val="false"/>
                <w:vertAlign w:val="superscript"/>
                <w:lang w:val="en-GB"/>
              </w:rPr>
              <w:t>b,B *</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0.87</w:t>
            </w:r>
            <w:r>
              <w:rPr>
                <w:b w:val="false"/>
                <w:bCs w:val="false"/>
                <w:vertAlign w:val="subscript"/>
                <w:lang w:val="en-GB"/>
              </w:rPr>
              <w:t>0.01</w:t>
            </w:r>
            <w:r>
              <w:rPr>
                <w:b w:val="false"/>
                <w:bCs w:val="false"/>
                <w:vertAlign w:val="superscript"/>
                <w:lang w:val="en-GB"/>
              </w:rPr>
              <w:t>b,C *</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0.03</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0.02</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0.85</w:t>
            </w:r>
            <w:r>
              <w:rPr>
                <w:b w:val="false"/>
                <w:bCs w:val="false"/>
                <w:vertAlign w:val="subscript"/>
                <w:lang w:val="en-GB"/>
              </w:rPr>
              <w:t>0.02</w:t>
            </w:r>
            <w:r>
              <w:rPr>
                <w:b w:val="false"/>
                <w:bCs w:val="false"/>
                <w:vertAlign w:val="superscript"/>
                <w:lang w:val="en-GB"/>
              </w:rPr>
              <w:t>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0.87</w:t>
            </w:r>
            <w:r>
              <w:rPr>
                <w:b w:val="false"/>
                <w:bCs w:val="false"/>
                <w:vertAlign w:val="subscript"/>
                <w:lang w:val="en-GB"/>
              </w:rPr>
              <w:t>0.01</w:t>
            </w:r>
            <w:r>
              <w:rPr>
                <w:b w:val="false"/>
                <w:bCs w:val="false"/>
                <w:vertAlign w:val="superscript"/>
                <w:lang w:val="en-GB"/>
              </w:rPr>
              <w:t>bc,B *</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bc,C *</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0.01</w:t>
            </w:r>
            <w:r>
              <w:rPr>
                <w:b w:val="false"/>
                <w:bCs w:val="false"/>
                <w:vertAlign w:val="superscript"/>
                <w:lang w:val="en-GB"/>
              </w:rPr>
              <w:t>cd,A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c,B *</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bc,B</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c,A</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c,A</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0.91</w:t>
            </w:r>
            <w:r>
              <w:rPr>
                <w:b w:val="false"/>
                <w:bCs w:val="false"/>
                <w:vertAlign w:val="subscript"/>
                <w:lang w:val="en-GB"/>
              </w:rPr>
              <w:t>0.00</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bc,A</w:t>
            </w:r>
          </w:p>
        </w:tc>
      </w:tr>
      <w:tr>
        <w:trPr/>
        <w:tc>
          <w:tcPr>
            <w:tcW w:w="1067"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0.90</w:t>
            </w:r>
            <w:r>
              <w:rPr>
                <w:b w:val="false"/>
                <w:bCs w:val="false"/>
                <w:vertAlign w:val="subscript"/>
                <w:lang w:val="en-GB"/>
              </w:rPr>
              <w:t>0.01</w:t>
            </w:r>
            <w:r>
              <w:rPr>
                <w:b w:val="false"/>
                <w:bCs w:val="false"/>
                <w:vertAlign w:val="superscript"/>
                <w:lang w:val="en-GB"/>
              </w:rPr>
              <w:t>c,A</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758" w:type="dxa"/>
            <w:gridSpan w:val="2"/>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cd,A</w:t>
            </w:r>
          </w:p>
        </w:tc>
        <w:tc>
          <w:tcPr>
            <w:tcW w:w="1287"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c,A</w:t>
            </w:r>
          </w:p>
        </w:tc>
        <w:tc>
          <w:tcPr>
            <w:tcW w:w="1270"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0.89</w:t>
            </w:r>
            <w:r>
              <w:rPr>
                <w:b w:val="false"/>
                <w:bCs w:val="false"/>
                <w:vertAlign w:val="subscript"/>
                <w:lang w:val="en-GB"/>
              </w:rPr>
              <w:t>0.01</w:t>
            </w:r>
            <w:r>
              <w:rPr>
                <w:b w:val="false"/>
                <w:bCs w:val="false"/>
                <w:vertAlign w:val="superscript"/>
                <w:lang w:val="en-GB"/>
              </w:rPr>
              <w:t>bc,A</w:t>
            </w:r>
          </w:p>
        </w:tc>
      </w:tr>
      <w:tr>
        <w:trPr>
          <w:trHeight w:val="567" w:hRule="atLeast"/>
        </w:trPr>
        <w:tc>
          <w:tcPr>
            <w:tcW w:w="9237" w:type="dxa"/>
            <w:gridSpan w:val="8"/>
            <w:tcBorders/>
            <w:shd w:fill="auto" w:val="clear"/>
            <w:vAlign w:val="bottom"/>
          </w:tcPr>
          <w:p>
            <w:pPr>
              <w:pStyle w:val="TableContents"/>
              <w:spacing w:before="0" w:after="0"/>
              <w:rPr/>
            </w:pPr>
            <w:r>
              <w:rPr/>
              <w:t>Sires</w:t>
            </w:r>
          </w:p>
        </w:tc>
      </w:tr>
      <w:tr>
        <w:trPr/>
        <w:tc>
          <w:tcPr>
            <w:tcW w:w="1067" w:type="dxa"/>
            <w:tcBorders>
              <w:top w:val="single" w:sz="2" w:space="0" w:color="000000"/>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758" w:type="dxa"/>
            <w:gridSpan w:val="2"/>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87"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c>
          <w:tcPr>
            <w:tcW w:w="1270"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0.86</w:t>
            </w:r>
            <w:r>
              <w:rPr>
                <w:b w:val="false"/>
                <w:bCs w:val="false"/>
                <w:vertAlign w:val="subscript"/>
                <w:lang w:val="en-GB"/>
              </w:rPr>
              <w:t>0.05</w:t>
            </w:r>
            <w:r>
              <w:rPr>
                <w:b w:val="false"/>
                <w:bCs w:val="false"/>
                <w:vertAlign w:val="superscript"/>
                <w:lang w:val="en-GB"/>
              </w:rPr>
              <w:t>a,A</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0.75</w:t>
            </w:r>
            <w:r>
              <w:rPr>
                <w:b w:val="false"/>
                <w:bCs w:val="false"/>
                <w:vertAlign w:val="subscript"/>
                <w:lang w:val="en-GB"/>
              </w:rPr>
              <w:t>0.04</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0.75</w:t>
            </w:r>
            <w:r>
              <w:rPr>
                <w:b w:val="false"/>
                <w:bCs w:val="false"/>
                <w:vertAlign w:val="subscript"/>
                <w:lang w:val="en-GB"/>
              </w:rPr>
              <w:t>0.03</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0.73</w:t>
            </w:r>
            <w:r>
              <w:rPr>
                <w:b w:val="false"/>
                <w:bCs w:val="false"/>
                <w:vertAlign w:val="subscript"/>
                <w:lang w:val="en-GB"/>
              </w:rPr>
              <w:t>0.05</w:t>
            </w:r>
            <w:r>
              <w:rPr>
                <w:b w:val="false"/>
                <w:bCs w:val="false"/>
                <w:vertAlign w:val="superscript"/>
                <w:lang w:val="en-GB"/>
              </w:rPr>
              <w:t>b,A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0.08</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0.05</w:t>
            </w:r>
            <w:r>
              <w:rPr>
                <w:b w:val="false"/>
                <w:bCs w:val="false"/>
                <w:vertAlign w:val="superscript"/>
                <w:lang w:val="en-GB"/>
              </w:rPr>
              <w:t>cde,A *</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0.06</w:t>
            </w:r>
            <w:r>
              <w:rPr>
                <w:b w:val="false"/>
                <w:bCs w:val="false"/>
                <w:vertAlign w:val="superscript"/>
                <w:lang w:val="en-GB"/>
              </w:rPr>
              <w:t>b,A *</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0.04</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0.72</w:t>
            </w:r>
            <w:r>
              <w:rPr>
                <w:b w:val="false"/>
                <w:bCs w:val="false"/>
                <w:vertAlign w:val="subscript"/>
                <w:lang w:val="en-GB"/>
              </w:rPr>
              <w:t>0.06</w:t>
            </w:r>
            <w:r>
              <w:rPr>
                <w:b w:val="false"/>
                <w:bCs w:val="false"/>
                <w:vertAlign w:val="superscript"/>
                <w:lang w:val="en-GB"/>
              </w:rPr>
              <w:t>bc,AB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0.05</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0.72</w:t>
            </w:r>
            <w:r>
              <w:rPr>
                <w:b w:val="false"/>
                <w:bCs w:val="false"/>
                <w:vertAlign w:val="subscript"/>
                <w:lang w:val="en-GB"/>
              </w:rPr>
              <w:t>0.05</w:t>
            </w:r>
            <w:r>
              <w:rPr>
                <w:b w:val="false"/>
                <w:bCs w:val="false"/>
                <w:vertAlign w:val="superscript"/>
                <w:lang w:val="en-GB"/>
              </w:rPr>
              <w:t>bc,A</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0.71</w:t>
            </w:r>
            <w:r>
              <w:rPr>
                <w:b w:val="false"/>
                <w:bCs w:val="false"/>
                <w:vertAlign w:val="subscript"/>
                <w:lang w:val="en-GB"/>
              </w:rPr>
              <w:t>0.05</w:t>
            </w:r>
            <w:r>
              <w:rPr>
                <w:b w:val="false"/>
                <w:bCs w:val="false"/>
                <w:vertAlign w:val="superscript"/>
                <w:lang w:val="en-GB"/>
              </w:rPr>
              <w:t>b,A</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0.03</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0.06</w:t>
            </w:r>
            <w:r>
              <w:rPr>
                <w:b w:val="false"/>
                <w:bCs w:val="false"/>
                <w:vertAlign w:val="superscript"/>
                <w:lang w:val="en-GB"/>
              </w:rPr>
              <w:t>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0.71</w:t>
            </w:r>
            <w:r>
              <w:rPr>
                <w:b w:val="false"/>
                <w:bCs w:val="false"/>
                <w:vertAlign w:val="subscript"/>
                <w:lang w:val="en-GB"/>
              </w:rPr>
              <w:t>0.05</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0.74</w:t>
            </w:r>
            <w:r>
              <w:rPr>
                <w:b w:val="false"/>
                <w:bCs w:val="false"/>
                <w:vertAlign w:val="subscript"/>
                <w:lang w:val="en-GB"/>
              </w:rPr>
              <w:t>0.05</w:t>
            </w:r>
            <w:r>
              <w:rPr>
                <w:b w:val="false"/>
                <w:bCs w:val="false"/>
                <w:vertAlign w:val="superscript"/>
                <w:lang w:val="en-GB"/>
              </w:rPr>
              <w:t>b,A *</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0.07</w:t>
            </w:r>
            <w:r>
              <w:rPr>
                <w:b w:val="false"/>
                <w:bCs w:val="false"/>
                <w:vertAlign w:val="superscript"/>
                <w:lang w:val="en-GB"/>
              </w:rPr>
              <w:t>b,A</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0.07</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0.08</w:t>
            </w:r>
            <w:r>
              <w:rPr>
                <w:b w:val="false"/>
                <w:bCs w:val="false"/>
                <w:vertAlign w:val="superscript"/>
                <w:lang w:val="en-GB"/>
              </w:rPr>
              <w:t>de,A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0.04</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0.05</w:t>
            </w:r>
            <w:r>
              <w:rPr>
                <w:b w:val="false"/>
                <w:bCs w:val="false"/>
                <w:vertAlign w:val="superscript"/>
                <w:lang w:val="en-GB"/>
              </w:rPr>
              <w:t>bc,A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cd,A</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0.03</w:t>
            </w:r>
            <w:r>
              <w:rPr>
                <w:b w:val="false"/>
                <w:bCs w:val="false"/>
                <w:vertAlign w:val="superscript"/>
                <w:lang w:val="en-GB"/>
              </w:rPr>
              <w:t>b,A</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0.05</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0.05</w:t>
            </w:r>
            <w:r>
              <w:rPr>
                <w:b w:val="false"/>
                <w:bCs w:val="false"/>
                <w:vertAlign w:val="superscript"/>
                <w:lang w:val="en-GB"/>
              </w:rPr>
              <w:t>de,A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0.65</w:t>
            </w:r>
            <w:r>
              <w:rPr>
                <w:b w:val="false"/>
                <w:bCs w:val="false"/>
                <w:vertAlign w:val="subscript"/>
                <w:lang w:val="en-GB"/>
              </w:rPr>
              <w:t>0.06</w:t>
            </w:r>
            <w:r>
              <w:rPr>
                <w:b w:val="false"/>
                <w:bCs w:val="false"/>
                <w:vertAlign w:val="superscript"/>
                <w:lang w:val="en-GB"/>
              </w:rPr>
              <w:t>c,A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0.64</w:t>
            </w:r>
            <w:r>
              <w:rPr>
                <w:b w:val="false"/>
                <w:bCs w:val="false"/>
                <w:vertAlign w:val="subscript"/>
                <w:lang w:val="en-GB"/>
              </w:rPr>
              <w:t>0.07</w:t>
            </w:r>
            <w:r>
              <w:rPr>
                <w:b w:val="false"/>
                <w:bCs w:val="false"/>
                <w:vertAlign w:val="superscript"/>
                <w:lang w:val="en-GB"/>
              </w:rPr>
              <w:t>e,A</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b,A</w:t>
            </w:r>
          </w:p>
        </w:tc>
      </w:tr>
      <w:tr>
        <w:trPr/>
        <w:tc>
          <w:tcPr>
            <w:tcW w:w="1067"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0.66</w:t>
            </w:r>
            <w:r>
              <w:rPr>
                <w:b w:val="false"/>
                <w:bCs w:val="false"/>
                <w:vertAlign w:val="subscript"/>
                <w:lang w:val="en-GB"/>
              </w:rPr>
              <w:t>0.06</w:t>
            </w:r>
            <w:r>
              <w:rPr>
                <w:b w:val="false"/>
                <w:bCs w:val="false"/>
                <w:vertAlign w:val="superscript"/>
                <w:lang w:val="en-GB"/>
              </w:rPr>
              <w:t>c,A</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0.05</w:t>
            </w:r>
            <w:r>
              <w:rPr>
                <w:b w:val="false"/>
                <w:bCs w:val="false"/>
                <w:vertAlign w:val="superscript"/>
                <w:lang w:val="en-GB"/>
              </w:rPr>
              <w:t>e,A</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c,A</w:t>
            </w:r>
          </w:p>
        </w:tc>
        <w:tc>
          <w:tcPr>
            <w:tcW w:w="1758" w:type="dxa"/>
            <w:gridSpan w:val="2"/>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0.04</w:t>
            </w:r>
            <w:r>
              <w:rPr>
                <w:b w:val="false"/>
                <w:bCs w:val="false"/>
                <w:vertAlign w:val="superscript"/>
                <w:lang w:val="en-GB"/>
              </w:rPr>
              <w:t>bc,A</w:t>
            </w:r>
          </w:p>
        </w:tc>
        <w:tc>
          <w:tcPr>
            <w:tcW w:w="1287"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0.03</w:t>
            </w:r>
            <w:r>
              <w:rPr>
                <w:b w:val="false"/>
                <w:bCs w:val="false"/>
                <w:vertAlign w:val="superscript"/>
                <w:lang w:val="en-GB"/>
              </w:rPr>
              <w:t>de,A</w:t>
            </w:r>
          </w:p>
        </w:tc>
        <w:tc>
          <w:tcPr>
            <w:tcW w:w="1270"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0.05</w:t>
            </w:r>
            <w:r>
              <w:rPr>
                <w:b w:val="false"/>
                <w:bCs w:val="false"/>
                <w:vertAlign w:val="superscript"/>
                <w:lang w:val="en-GB"/>
              </w:rPr>
              <w:t>b,A</w:t>
            </w:r>
          </w:p>
        </w:tc>
      </w:tr>
      <w:tr>
        <w:trPr>
          <w:trHeight w:val="567" w:hRule="atLeast"/>
        </w:trPr>
        <w:tc>
          <w:tcPr>
            <w:tcW w:w="9237" w:type="dxa"/>
            <w:gridSpan w:val="8"/>
            <w:tcBorders/>
            <w:shd w:fill="auto" w:val="clear"/>
            <w:vAlign w:val="bottom"/>
          </w:tcPr>
          <w:p>
            <w:pPr>
              <w:pStyle w:val="TableContents"/>
              <w:spacing w:before="0" w:after="0"/>
              <w:jc w:val="left"/>
              <w:rPr/>
            </w:pPr>
            <w:r>
              <w:rPr/>
              <w:t>Female candidates</w:t>
            </w:r>
          </w:p>
        </w:tc>
      </w:tr>
      <w:tr>
        <w:trPr/>
        <w:tc>
          <w:tcPr>
            <w:tcW w:w="1067" w:type="dxa"/>
            <w:tcBorders>
              <w:top w:val="single" w:sz="2" w:space="0" w:color="000000"/>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758" w:type="dxa"/>
            <w:gridSpan w:val="2"/>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87"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c>
          <w:tcPr>
            <w:tcW w:w="1270"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0.45</w:t>
            </w:r>
            <w:r>
              <w:rPr>
                <w:b w:val="false"/>
                <w:bCs w:val="false"/>
                <w:vertAlign w:val="subscript"/>
                <w:lang w:val="en-GB"/>
              </w:rPr>
              <w:t>0.02</w:t>
            </w:r>
            <w:r>
              <w:rPr>
                <w:b w:val="false"/>
                <w:bCs w:val="false"/>
                <w:vertAlign w:val="superscript"/>
                <w:lang w:val="en-GB"/>
              </w:rPr>
              <w:t>a,A</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0.01</w:t>
            </w:r>
            <w:r>
              <w:rPr>
                <w:b w:val="false"/>
                <w:bCs w:val="false"/>
                <w:vertAlign w:val="superscript"/>
                <w:lang w:val="en-GB"/>
              </w:rPr>
              <w:t>ab,A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0.46</w:t>
            </w:r>
            <w:r>
              <w:rPr>
                <w:b w:val="false"/>
                <w:bCs w:val="false"/>
                <w:vertAlign w:val="subscript"/>
                <w:lang w:val="en-GB"/>
              </w:rPr>
              <w:t>0.02</w:t>
            </w:r>
            <w:r>
              <w:rPr>
                <w:b w:val="false"/>
                <w:bCs w:val="false"/>
                <w:vertAlign w:val="superscript"/>
                <w:lang w:val="en-GB"/>
              </w:rPr>
              <w:t>ab,A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0.47</w:t>
            </w:r>
            <w:r>
              <w:rPr>
                <w:b w:val="false"/>
                <w:bCs w:val="false"/>
                <w:vertAlign w:val="subscript"/>
                <w:lang w:val="en-GB"/>
              </w:rPr>
              <w:t>0.02</w:t>
            </w:r>
            <w:r>
              <w:rPr>
                <w:b w:val="false"/>
                <w:bCs w:val="false"/>
                <w:vertAlign w:val="superscript"/>
                <w:lang w:val="en-GB"/>
              </w:rPr>
              <w:t>ab,AB</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0.01</w:t>
            </w:r>
            <w:r>
              <w:rPr>
                <w:b w:val="false"/>
                <w:bCs w:val="false"/>
                <w:vertAlign w:val="superscript"/>
                <w:lang w:val="en-GB"/>
              </w:rPr>
              <w:t>b,B *</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0.50</w:t>
            </w:r>
            <w:r>
              <w:rPr>
                <w:b w:val="false"/>
                <w:bCs w:val="false"/>
                <w:vertAlign w:val="subscript"/>
                <w:lang w:val="en-GB"/>
              </w:rPr>
              <w:t>0.01</w:t>
            </w:r>
            <w:r>
              <w:rPr>
                <w:b w:val="false"/>
                <w:bCs w:val="false"/>
                <w:vertAlign w:val="superscript"/>
                <w:lang w:val="en-GB"/>
              </w:rPr>
              <w:t>b,B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b,C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0.47</w:t>
            </w:r>
            <w:r>
              <w:rPr>
                <w:b w:val="false"/>
                <w:bCs w:val="false"/>
                <w:vertAlign w:val="subscript"/>
                <w:lang w:val="en-GB"/>
              </w:rPr>
              <w:t>0.02</w:t>
            </w:r>
            <w:r>
              <w:rPr>
                <w:b w:val="false"/>
                <w:bCs w:val="false"/>
                <w:vertAlign w:val="superscript"/>
                <w:lang w:val="en-GB"/>
              </w:rPr>
              <w:t>ab,A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bc,B</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bc,C</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0.54</w:t>
            </w:r>
            <w:r>
              <w:rPr>
                <w:b w:val="false"/>
                <w:bCs w:val="false"/>
                <w:vertAlign w:val="subscript"/>
                <w:lang w:val="en-GB"/>
              </w:rPr>
              <w:t>0.01</w:t>
            </w:r>
            <w:r>
              <w:rPr>
                <w:b w:val="false"/>
                <w:bCs w:val="false"/>
                <w:vertAlign w:val="superscript"/>
                <w:lang w:val="en-GB"/>
              </w:rPr>
              <w:t>bc,B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0.49</w:t>
            </w:r>
            <w:r>
              <w:rPr>
                <w:b w:val="false"/>
                <w:bCs w:val="false"/>
                <w:vertAlign w:val="subscript"/>
                <w:lang w:val="en-GB"/>
              </w:rPr>
              <w:t>0.02</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cd,B</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0.53</w:t>
            </w:r>
            <w:r>
              <w:rPr>
                <w:b w:val="false"/>
                <w:bCs w:val="false"/>
                <w:vertAlign w:val="subscript"/>
                <w:lang w:val="en-GB"/>
              </w:rPr>
              <w:t>0.01</w:t>
            </w:r>
            <w:r>
              <w:rPr>
                <w:b w:val="false"/>
                <w:bCs w:val="false"/>
                <w:vertAlign w:val="superscript"/>
                <w:lang w:val="en-GB"/>
              </w:rPr>
              <w:t>cd,C</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0.51</w:t>
            </w:r>
            <w:r>
              <w:rPr>
                <w:b w:val="false"/>
                <w:bCs w:val="false"/>
                <w:vertAlign w:val="subscript"/>
                <w:lang w:val="en-GB"/>
              </w:rPr>
              <w:t>0.01</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0.52</w:t>
            </w:r>
            <w:r>
              <w:rPr>
                <w:b w:val="false"/>
                <w:bCs w:val="false"/>
                <w:vertAlign w:val="subscript"/>
                <w:lang w:val="en-GB"/>
              </w:rPr>
              <w:t>0.01</w:t>
            </w:r>
            <w:r>
              <w:rPr>
                <w:b w:val="false"/>
                <w:bCs w:val="false"/>
                <w:vertAlign w:val="superscript"/>
                <w:lang w:val="en-GB"/>
              </w:rPr>
              <w:t>cd,A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de,B</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d,C</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cd,A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c,B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0.02</w:t>
            </w:r>
            <w:r>
              <w:rPr>
                <w:b w:val="false"/>
                <w:bCs w:val="false"/>
                <w:vertAlign w:val="superscript"/>
                <w:lang w:val="en-GB"/>
              </w:rPr>
              <w:t>e,AB</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0.01</w:t>
            </w:r>
            <w:r>
              <w:rPr>
                <w:b w:val="false"/>
                <w:bCs w:val="false"/>
                <w:vertAlign w:val="superscript"/>
                <w:lang w:val="en-GB"/>
              </w:rPr>
              <w:t>d,B</w:t>
            </w:r>
          </w:p>
        </w:tc>
      </w:tr>
      <w:tr>
        <w:trPr/>
        <w:tc>
          <w:tcPr>
            <w:tcW w:w="1067"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d,A</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c,A</w:t>
            </w:r>
          </w:p>
        </w:tc>
        <w:tc>
          <w:tcPr>
            <w:tcW w:w="1758" w:type="dxa"/>
            <w:gridSpan w:val="2"/>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0.55</w:t>
            </w:r>
            <w:r>
              <w:rPr>
                <w:b w:val="false"/>
                <w:bCs w:val="false"/>
                <w:vertAlign w:val="subscript"/>
                <w:lang w:val="en-GB"/>
              </w:rPr>
              <w:t>0.01</w:t>
            </w:r>
            <w:r>
              <w:rPr>
                <w:b w:val="false"/>
                <w:bCs w:val="false"/>
                <w:vertAlign w:val="superscript"/>
                <w:lang w:val="en-GB"/>
              </w:rPr>
              <w:t>d,A</w:t>
            </w:r>
          </w:p>
        </w:tc>
        <w:tc>
          <w:tcPr>
            <w:tcW w:w="1287"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e,A</w:t>
            </w:r>
          </w:p>
        </w:tc>
        <w:tc>
          <w:tcPr>
            <w:tcW w:w="1270"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d,A</w:t>
            </w:r>
          </w:p>
        </w:tc>
      </w:tr>
      <w:tr>
        <w:trPr>
          <w:trHeight w:val="567" w:hRule="atLeast"/>
        </w:trPr>
        <w:tc>
          <w:tcPr>
            <w:tcW w:w="9237" w:type="dxa"/>
            <w:gridSpan w:val="8"/>
            <w:tcBorders/>
            <w:shd w:fill="auto" w:val="clear"/>
            <w:vAlign w:val="bottom"/>
          </w:tcPr>
          <w:p>
            <w:pPr>
              <w:pStyle w:val="TableContents"/>
              <w:spacing w:before="0" w:after="0"/>
              <w:jc w:val="left"/>
              <w:rPr/>
            </w:pPr>
            <w:r>
              <w:rPr/>
              <w:t>Cows</w:t>
            </w:r>
          </w:p>
        </w:tc>
      </w:tr>
      <w:tr>
        <w:trPr/>
        <w:tc>
          <w:tcPr>
            <w:tcW w:w="1067" w:type="dxa"/>
            <w:tcBorders>
              <w:top w:val="single" w:sz="2" w:space="0" w:color="000000"/>
            </w:tcBorders>
            <w:shd w:fill="auto" w:val="clear"/>
            <w:vAlign w:val="bottom"/>
          </w:tcPr>
          <w:p>
            <w:pPr>
              <w:pStyle w:val="Standard"/>
              <w:spacing w:lineRule="auto" w:line="360" w:before="0" w:after="0"/>
              <w:ind w:left="0" w:right="0" w:hanging="0"/>
              <w:jc w:val="both"/>
              <w:rPr/>
            </w:pPr>
            <w:r>
              <w:rPr>
                <w:b w:val="false"/>
                <w:bCs w:val="false"/>
                <w:lang w:val="en-GB"/>
              </w:rPr>
              <w:t>C11</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5"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758" w:type="dxa"/>
            <w:gridSpan w:val="2"/>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87"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c>
          <w:tcPr>
            <w:tcW w:w="1270" w:type="dxa"/>
            <w:tcBorders>
              <w:top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0.48</w:t>
            </w:r>
            <w:r>
              <w:rPr>
                <w:b w:val="false"/>
                <w:bCs w:val="false"/>
                <w:vertAlign w:val="subscript"/>
                <w:lang w:val="en-GB"/>
              </w:rPr>
              <w:t>0.03</w:t>
            </w:r>
            <w:r>
              <w:rPr>
                <w:b w:val="false"/>
                <w:bCs w:val="false"/>
                <w:vertAlign w:val="superscript"/>
                <w:lang w:val="en-GB"/>
              </w:rPr>
              <w:t>a,A</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G10</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0.02</w:t>
            </w:r>
            <w:r>
              <w:rPr>
                <w:b w:val="false"/>
                <w:bCs w:val="false"/>
                <w:vertAlign w:val="superscript"/>
                <w:lang w:val="en-GB"/>
              </w:rPr>
              <w:t>b,A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0.59</w:t>
            </w:r>
            <w:r>
              <w:rPr>
                <w:b w:val="false"/>
                <w:bCs w:val="false"/>
                <w:vertAlign w:val="subscript"/>
                <w:lang w:val="en-GB"/>
              </w:rPr>
              <w:t>0.02</w:t>
            </w:r>
            <w:r>
              <w:rPr>
                <w:b w:val="false"/>
                <w:bCs w:val="false"/>
                <w:vertAlign w:val="superscript"/>
                <w:lang w:val="en-GB"/>
              </w:rPr>
              <w:t>b,B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0.01</w:t>
            </w:r>
            <w:r>
              <w:rPr>
                <w:b w:val="false"/>
                <w:bCs w:val="false"/>
                <w:vertAlign w:val="superscript"/>
                <w:lang w:val="en-GB"/>
              </w:rPr>
              <w:t>b,C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0.53</w:t>
            </w:r>
            <w:r>
              <w:rPr>
                <w:b w:val="false"/>
                <w:bCs w:val="false"/>
                <w:vertAlign w:val="subscript"/>
                <w:lang w:val="en-GB"/>
              </w:rPr>
              <w:t>0.01</w:t>
            </w:r>
            <w:r>
              <w:rPr>
                <w:b w:val="false"/>
                <w:bCs w:val="false"/>
                <w:vertAlign w:val="superscript"/>
                <w:lang w:val="en-GB"/>
              </w:rPr>
              <w:t>b,A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0.56</w:t>
            </w:r>
            <w:r>
              <w:rPr>
                <w:b w:val="false"/>
                <w:bCs w:val="false"/>
                <w:vertAlign w:val="subscript"/>
                <w:lang w:val="en-GB"/>
              </w:rPr>
              <w:t>0.01</w:t>
            </w:r>
            <w:r>
              <w:rPr>
                <w:b w:val="false"/>
                <w:bCs w:val="false"/>
                <w:vertAlign w:val="superscript"/>
                <w:lang w:val="en-GB"/>
              </w:rPr>
              <w:t>b,B *</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0.61</w:t>
            </w:r>
            <w:r>
              <w:rPr>
                <w:b w:val="false"/>
                <w:bCs w:val="false"/>
                <w:vertAlign w:val="subscript"/>
                <w:lang w:val="en-GB"/>
              </w:rPr>
              <w:t>0.01</w:t>
            </w:r>
            <w:r>
              <w:rPr>
                <w:b w:val="false"/>
                <w:bCs w:val="false"/>
                <w:vertAlign w:val="superscript"/>
                <w:lang w:val="en-GB"/>
              </w:rPr>
              <w:t>b,C *</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G9</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0.59</w:t>
            </w:r>
            <w:r>
              <w:rPr>
                <w:b w:val="false"/>
                <w:bCs w:val="false"/>
                <w:vertAlign w:val="subscript"/>
                <w:lang w:val="en-GB"/>
              </w:rPr>
              <w:t>0.03</w:t>
            </w:r>
            <w:r>
              <w:rPr>
                <w:b w:val="false"/>
                <w:bCs w:val="false"/>
                <w:vertAlign w:val="superscript"/>
                <w:lang w:val="en-GB"/>
              </w:rPr>
              <w:t>bc,A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0.63</w:t>
            </w:r>
            <w:r>
              <w:rPr>
                <w:b w:val="false"/>
                <w:bCs w:val="false"/>
                <w:vertAlign w:val="subscript"/>
                <w:lang w:val="en-GB"/>
              </w:rPr>
              <w:t>0.02</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0.01</w:t>
            </w:r>
            <w:r>
              <w:rPr>
                <w:b w:val="false"/>
                <w:bCs w:val="false"/>
                <w:vertAlign w:val="superscript"/>
                <w:lang w:val="en-GB"/>
              </w:rPr>
              <w:t>c,C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0.57</w:t>
            </w:r>
            <w:r>
              <w:rPr>
                <w:b w:val="false"/>
                <w:bCs w:val="false"/>
                <w:vertAlign w:val="subscript"/>
                <w:lang w:val="en-GB"/>
              </w:rPr>
              <w:t>0.02</w:t>
            </w:r>
            <w:r>
              <w:rPr>
                <w:b w:val="false"/>
                <w:bCs w:val="false"/>
                <w:vertAlign w:val="superscript"/>
                <w:lang w:val="en-GB"/>
              </w:rPr>
              <w:t>bc,A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0.62</w:t>
            </w:r>
            <w:r>
              <w:rPr>
                <w:b w:val="false"/>
                <w:bCs w:val="false"/>
                <w:vertAlign w:val="subscript"/>
                <w:lang w:val="en-GB"/>
              </w:rPr>
              <w:t>0.02</w:t>
            </w:r>
            <w:r>
              <w:rPr>
                <w:b w:val="false"/>
                <w:bCs w:val="false"/>
                <w:vertAlign w:val="superscript"/>
                <w:lang w:val="en-GB"/>
              </w:rPr>
              <w:t>c,B</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0.68</w:t>
            </w:r>
            <w:r>
              <w:rPr>
                <w:b w:val="false"/>
                <w:bCs w:val="false"/>
                <w:vertAlign w:val="subscript"/>
                <w:lang w:val="en-GB"/>
              </w:rPr>
              <w:t>0.02</w:t>
            </w:r>
            <w:r>
              <w:rPr>
                <w:b w:val="false"/>
                <w:bCs w:val="false"/>
                <w:vertAlign w:val="superscript"/>
                <w:lang w:val="en-GB"/>
              </w:rPr>
              <w:t>c,C *</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lang w:val="en-GB"/>
              </w:rPr>
              <w:t>G8</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0.62</w:t>
            </w:r>
            <w:r>
              <w:rPr>
                <w:b w:val="false"/>
                <w:bCs w:val="false"/>
                <w:vertAlign w:val="subscript"/>
                <w:lang w:val="en-GB"/>
              </w:rPr>
              <w:t>0.02</w:t>
            </w:r>
            <w:r>
              <w:rPr>
                <w:b w:val="false"/>
                <w:bCs w:val="false"/>
                <w:vertAlign w:val="superscript"/>
                <w:lang w:val="en-GB"/>
              </w:rPr>
              <w:t>c,A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0.67</w:t>
            </w:r>
            <w:r>
              <w:rPr>
                <w:b w:val="false"/>
                <w:bCs w:val="false"/>
                <w:vertAlign w:val="subscript"/>
                <w:lang w:val="en-GB"/>
              </w:rPr>
              <w:t>0.02</w:t>
            </w:r>
            <w:r>
              <w:rPr>
                <w:b w:val="false"/>
                <w:bCs w:val="false"/>
                <w:vertAlign w:val="superscript"/>
                <w:lang w:val="en-GB"/>
              </w:rPr>
              <w:t>c,B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0.74</w:t>
            </w:r>
            <w:r>
              <w:rPr>
                <w:b w:val="false"/>
                <w:bCs w:val="false"/>
                <w:vertAlign w:val="subscript"/>
                <w:lang w:val="en-GB"/>
              </w:rPr>
              <w:t>0.02</w:t>
            </w:r>
            <w:r>
              <w:rPr>
                <w:b w:val="false"/>
                <w:bCs w:val="false"/>
                <w:vertAlign w:val="superscript"/>
                <w:lang w:val="en-GB"/>
              </w:rPr>
              <w:t>d,C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0.60</w:t>
            </w:r>
            <w:r>
              <w:rPr>
                <w:b w:val="false"/>
                <w:bCs w:val="false"/>
                <w:vertAlign w:val="subscript"/>
                <w:lang w:val="en-GB"/>
              </w:rPr>
              <w:t>0.02</w:t>
            </w:r>
            <w:r>
              <w:rPr>
                <w:b w:val="false"/>
                <w:bCs w:val="false"/>
                <w:vertAlign w:val="superscript"/>
                <w:lang w:val="en-GB"/>
              </w:rPr>
              <w:t>c,A *</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0.66</w:t>
            </w:r>
            <w:r>
              <w:rPr>
                <w:b w:val="false"/>
                <w:bCs w:val="false"/>
                <w:vertAlign w:val="subscript"/>
                <w:lang w:val="en-GB"/>
              </w:rPr>
              <w:t>0.01</w:t>
            </w:r>
            <w:r>
              <w:rPr>
                <w:b w:val="false"/>
                <w:bCs w:val="false"/>
                <w:vertAlign w:val="superscript"/>
                <w:lang w:val="en-GB"/>
              </w:rPr>
              <w:t>d,B</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0.73</w:t>
            </w:r>
            <w:r>
              <w:rPr>
                <w:b w:val="false"/>
                <w:bCs w:val="false"/>
                <w:vertAlign w:val="subscript"/>
                <w:lang w:val="en-GB"/>
              </w:rPr>
              <w:t>0.02</w:t>
            </w:r>
            <w:r>
              <w:rPr>
                <w:b w:val="false"/>
                <w:bCs w:val="false"/>
                <w:vertAlign w:val="superscript"/>
                <w:lang w:val="en-GB"/>
              </w:rPr>
              <w:t>d,C</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color w:val="000000"/>
                <w:szCs w:val="24"/>
                <w:lang w:val="en-GB"/>
              </w:rPr>
              <w:t>G5</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0.70</w:t>
            </w:r>
            <w:r>
              <w:rPr>
                <w:b w:val="false"/>
                <w:bCs w:val="false"/>
                <w:vertAlign w:val="subscript"/>
                <w:lang w:val="en-GB"/>
              </w:rPr>
              <w:t>0.02</w:t>
            </w:r>
            <w:r>
              <w:rPr>
                <w:b w:val="false"/>
                <w:bCs w:val="false"/>
                <w:vertAlign w:val="superscript"/>
                <w:lang w:val="en-GB"/>
              </w:rPr>
              <w:t>d,A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0.79</w:t>
            </w:r>
            <w:r>
              <w:rPr>
                <w:b w:val="false"/>
                <w:bCs w:val="false"/>
                <w:vertAlign w:val="subscript"/>
                <w:lang w:val="en-GB"/>
              </w:rPr>
              <w:t>0.02</w:t>
            </w:r>
            <w:r>
              <w:rPr>
                <w:b w:val="false"/>
                <w:bCs w:val="false"/>
                <w:vertAlign w:val="superscript"/>
                <w:lang w:val="en-GB"/>
              </w:rPr>
              <w:t>e,C</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0.69</w:t>
            </w:r>
            <w:r>
              <w:rPr>
                <w:b w:val="false"/>
                <w:bCs w:val="false"/>
                <w:vertAlign w:val="subscript"/>
                <w:lang w:val="en-GB"/>
              </w:rPr>
              <w:t>0.02</w:t>
            </w:r>
            <w:r>
              <w:rPr>
                <w:b w:val="false"/>
                <w:bCs w:val="false"/>
                <w:vertAlign w:val="superscript"/>
                <w:lang w:val="en-GB"/>
              </w:rPr>
              <w:t>d,A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e,B</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0.78</w:t>
            </w:r>
            <w:r>
              <w:rPr>
                <w:b w:val="false"/>
                <w:bCs w:val="false"/>
                <w:vertAlign w:val="subscript"/>
                <w:lang w:val="en-GB"/>
              </w:rPr>
              <w:t>0.02</w:t>
            </w:r>
            <w:r>
              <w:rPr>
                <w:b w:val="false"/>
                <w:bCs w:val="false"/>
                <w:vertAlign w:val="superscript"/>
                <w:lang w:val="en-GB"/>
              </w:rPr>
              <w:t>e,B</w:t>
            </w:r>
          </w:p>
        </w:tc>
      </w:tr>
      <w:tr>
        <w:trPr/>
        <w:tc>
          <w:tcPr>
            <w:tcW w:w="1067" w:type="dxa"/>
            <w:tcBorders/>
            <w:shd w:fill="auto" w:val="clear"/>
            <w:vAlign w:val="bottom"/>
          </w:tcPr>
          <w:p>
            <w:pPr>
              <w:pStyle w:val="Standard"/>
              <w:spacing w:lineRule="auto" w:line="360" w:before="0" w:after="0"/>
              <w:ind w:left="0" w:right="0" w:hanging="0"/>
              <w:jc w:val="both"/>
              <w:rPr/>
            </w:pPr>
            <w:r>
              <w:rPr>
                <w:b w:val="false"/>
                <w:bCs w:val="false"/>
                <w:lang w:val="en-GB"/>
              </w:rPr>
              <w:t>G2</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0.79</w:t>
            </w:r>
            <w:r>
              <w:rPr>
                <w:b w:val="false"/>
                <w:bCs w:val="false"/>
                <w:vertAlign w:val="subscript"/>
                <w:lang w:val="en-GB"/>
              </w:rPr>
              <w:t>0.02</w:t>
            </w:r>
            <w:r>
              <w:rPr>
                <w:b w:val="false"/>
                <w:bCs w:val="false"/>
                <w:vertAlign w:val="superscript"/>
                <w:lang w:val="en-GB"/>
              </w:rPr>
              <w:t>d,B</w:t>
            </w:r>
          </w:p>
        </w:tc>
        <w:tc>
          <w:tcPr>
            <w:tcW w:w="1285" w:type="dxa"/>
            <w:tcBorders/>
            <w:shd w:fill="auto" w:val="clear"/>
            <w:vAlign w:val="bottom"/>
          </w:tcPr>
          <w:p>
            <w:pPr>
              <w:pStyle w:val="Standard"/>
              <w:spacing w:lineRule="auto" w:line="360" w:before="0" w:after="0"/>
              <w:ind w:left="0" w:right="0" w:hanging="0"/>
              <w:jc w:val="right"/>
              <w:rPr/>
            </w:pPr>
            <w:r>
              <w:rPr>
                <w:b w:val="false"/>
                <w:bCs w:val="false"/>
                <w:lang w:val="en-GB"/>
              </w:rPr>
              <w:t>0.78</w:t>
            </w:r>
            <w:r>
              <w:rPr>
                <w:b w:val="false"/>
                <w:bCs w:val="false"/>
                <w:vertAlign w:val="subscript"/>
                <w:lang w:val="en-GB"/>
              </w:rPr>
              <w:t>0.01</w:t>
            </w:r>
            <w:r>
              <w:rPr>
                <w:b w:val="false"/>
                <w:bCs w:val="false"/>
                <w:vertAlign w:val="superscript"/>
                <w:lang w:val="en-GB"/>
              </w:rPr>
              <w:t>e,AB</w:t>
            </w:r>
          </w:p>
        </w:tc>
        <w:tc>
          <w:tcPr>
            <w:tcW w:w="1758" w:type="dxa"/>
            <w:gridSpan w:val="2"/>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287"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0.02</w:t>
            </w:r>
            <w:r>
              <w:rPr>
                <w:b w:val="false"/>
                <w:bCs w:val="false"/>
                <w:vertAlign w:val="superscript"/>
                <w:lang w:val="en-GB"/>
              </w:rPr>
              <w:t>e,A *</w:t>
            </w:r>
          </w:p>
        </w:tc>
        <w:tc>
          <w:tcPr>
            <w:tcW w:w="1270" w:type="dxa"/>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de,A</w:t>
            </w:r>
          </w:p>
        </w:tc>
      </w:tr>
      <w:tr>
        <w:trPr/>
        <w:tc>
          <w:tcPr>
            <w:tcW w:w="1067"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both"/>
              <w:rPr/>
            </w:pPr>
            <w:r>
              <w:rPr>
                <w:b w:val="false"/>
                <w:bCs w:val="false"/>
                <w:lang w:val="en-GB"/>
              </w:rPr>
              <w:t>G1</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0.02</w:t>
            </w:r>
            <w:r>
              <w:rPr>
                <w:b w:val="false"/>
                <w:bCs w:val="false"/>
                <w:vertAlign w:val="superscript"/>
                <w:lang w:val="en-GB"/>
              </w:rPr>
              <w:t>e,A</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0.02</w:t>
            </w:r>
            <w:r>
              <w:rPr>
                <w:b w:val="false"/>
                <w:bCs w:val="false"/>
                <w:vertAlign w:val="superscript"/>
                <w:lang w:val="en-GB"/>
              </w:rPr>
              <w:t>d,A</w:t>
            </w:r>
          </w:p>
        </w:tc>
        <w:tc>
          <w:tcPr>
            <w:tcW w:w="1285"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0.77</w:t>
            </w:r>
            <w:r>
              <w:rPr>
                <w:b w:val="false"/>
                <w:bCs w:val="false"/>
                <w:vertAlign w:val="subscript"/>
                <w:lang w:val="en-GB"/>
              </w:rPr>
              <w:t>0.01</w:t>
            </w:r>
            <w:r>
              <w:rPr>
                <w:b w:val="false"/>
                <w:bCs w:val="false"/>
                <w:vertAlign w:val="superscript"/>
                <w:lang w:val="en-GB"/>
              </w:rPr>
              <w:t>de,A</w:t>
            </w:r>
          </w:p>
        </w:tc>
        <w:tc>
          <w:tcPr>
            <w:tcW w:w="1758" w:type="dxa"/>
            <w:gridSpan w:val="2"/>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0.01</w:t>
            </w:r>
            <w:r>
              <w:rPr>
                <w:b w:val="false"/>
                <w:bCs w:val="false"/>
                <w:vertAlign w:val="superscript"/>
                <w:lang w:val="en-GB"/>
              </w:rPr>
              <w:t>e,A</w:t>
            </w:r>
          </w:p>
        </w:tc>
        <w:tc>
          <w:tcPr>
            <w:tcW w:w="1287"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0.02</w:t>
            </w:r>
            <w:r>
              <w:rPr>
                <w:b w:val="false"/>
                <w:bCs w:val="false"/>
                <w:vertAlign w:val="superscript"/>
                <w:lang w:val="en-GB"/>
              </w:rPr>
              <w:t>e,A</w:t>
            </w:r>
          </w:p>
        </w:tc>
        <w:tc>
          <w:tcPr>
            <w:tcW w:w="1270" w:type="dxa"/>
            <w:tcBorders>
              <w:bottom w:val="single" w:sz="2" w:space="0" w:color="000000"/>
              <w:insideH w:val="single" w:sz="2" w:space="0" w:color="000000"/>
            </w:tcBorders>
            <w:shd w:fill="auto" w:val="clear"/>
            <w:vAlign w:val="bottom"/>
          </w:tcPr>
          <w:p>
            <w:pPr>
              <w:pStyle w:val="Standard"/>
              <w:spacing w:lineRule="auto" w:line="360" w:before="0" w:after="0"/>
              <w:ind w:left="0" w:right="0" w:hanging="0"/>
              <w:jc w:val="right"/>
              <w:rPr/>
            </w:pPr>
            <w:r>
              <w:rPr>
                <w:b w:val="false"/>
                <w:bCs w:val="false"/>
                <w:lang w:val="en-GB"/>
              </w:rPr>
              <w:t>0.76</w:t>
            </w:r>
            <w:r>
              <w:rPr>
                <w:b w:val="false"/>
                <w:bCs w:val="false"/>
                <w:vertAlign w:val="subscript"/>
                <w:lang w:val="en-GB"/>
              </w:rPr>
              <w:t>0.02</w:t>
            </w:r>
            <w:r>
              <w:rPr>
                <w:b w:val="false"/>
                <w:bCs w:val="false"/>
                <w:vertAlign w:val="superscript"/>
                <w:lang w:val="en-GB"/>
              </w:rPr>
              <w:t>de,A</w:t>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 xml:space="preserve">phenotyped male and female candidates, and cows, but decreased accuracy for sires. We show this in Figure 2 with the accuracy for male candidates, female candidates, sires, and cows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w:t>
      </w:r>
      <w:del w:id="18" w:author="Unknown Author" w:date="2020-07-22T11:32:04Z">
        <w:r>
          <w:rPr/>
          <w:delText>(young un</w:delText>
          <w:noBreakHyphen/>
          <w:delText>phenotyped male candidates for progeny testing - same age point)</w:delText>
        </w:r>
      </w:del>
      <w:r>
        <w:rPr/>
        <w:t xml:space="preserve">. However, this was 0.03 - 0.04 lower compared to the second stage of male selection in the conventional scenario </w:t>
      </w:r>
      <w:del w:id="19" w:author="Unknown Author" w:date="2020-07-22T11:32:11Z">
        <w:r>
          <w:rPr/>
          <w:delText>(proven sires - same selection point)</w:delText>
        </w:r>
      </w:del>
      <w:r>
        <w:rPr/>
        <w: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trends, but with higher values. We observed the highest accuracy for cows, between 0.77 and 0.79, by collecting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genotyping more animals.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5"/>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4"/>
        </w:numPr>
        <w:rPr/>
      </w:pPr>
      <w:r>
        <w:rPr/>
        <w:t>Genetic gain</w:t>
      </w:r>
    </w:p>
    <w:p>
      <w:pPr>
        <w:pStyle w:val="Normal"/>
        <w:rPr/>
      </w:pPr>
      <w:r>
        <w:rPr/>
        <w:t>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w:t>
      </w:r>
      <w:del w:id="20" w:author="Unknown Author" w:date="2020-07-22T11:33:51Z">
        <w:r>
          <w:rPr/>
          <w:delText xml:space="preserve"> without an initial training population and</w:delText>
        </w:r>
      </w:del>
      <w:ins w:id="21" w:author="Unknown Author" w:date="2020-07-22T11:33:54Z">
        <w:r>
          <w:rPr/>
          <w:t>at</w:t>
        </w:r>
      </w:ins>
      <w:r>
        <w:rPr/>
        <w:t xml:space="preserve"> equal cost of phenotyping and genotyping</w:t>
      </w:r>
      <w:ins w:id="22" w:author="Unknown Author" w:date="2020-07-22T11:33:56Z">
        <w:r>
          <w:rPr/>
          <w:t xml:space="preserve"> without an initial training population</w:t>
        </w:r>
      </w:ins>
      <w:r>
        <w:rPr/>
        <w:t xml:space="preserve">.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4"/>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 xml:space="preserve">As in the scenarios with an initial training population, changing the relative cost of phenotyping to genotyping affected the accuracy for female candidates and cows, but also male candidates. </w:t>
      </w:r>
      <w:del w:id="23" w:author="Unknown Author" w:date="2020-07-22T11:36:28Z">
        <w:r>
          <w:rPr/>
          <w:delText>Here, d</w:delText>
        </w:r>
      </w:del>
      <w:ins w:id="24" w:author="Unknown Author" w:date="2020-07-22T11:36:28Z">
        <w:r>
          <w:rPr/>
          <w:t>D</w:t>
        </w:r>
      </w:ins>
      <w:r>
        <w:rPr/>
        <w:t>ecreasing the relative cost of genotyping</w:t>
      </w:r>
      <w:del w:id="25" w:author="Unknown Author" w:date="2020-07-22T11:36:19Z">
        <w:r>
          <w:rPr/>
          <w:delText>,</w:delText>
        </w:r>
      </w:del>
      <w:r>
        <w:rPr/>
        <w:t xml:space="preserve"> and genotyping more animals</w:t>
      </w:r>
      <w:del w:id="26" w:author="Unknown Author" w:date="2020-07-22T11:36:24Z">
        <w:r>
          <w:rPr/>
          <w:delText>,</w:delText>
        </w:r>
      </w:del>
      <w:r>
        <w:rPr/>
        <w:t xml:space="preserve">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5"/>
        </w:numPr>
        <w:spacing w:before="238" w:after="227"/>
        <w:rPr/>
      </w:pPr>
      <w:r>
        <w:rPr/>
        <w:softHyphen/>
        <w:t>Discussion</w:t>
      </w:r>
    </w:p>
    <w:p>
      <w:pPr>
        <w:pStyle w:val="Normal"/>
        <w:numPr>
          <w:ilvl w:val="0"/>
          <w:numId w:val="5"/>
        </w:numPr>
        <w:spacing w:lineRule="auto" w:line="480"/>
        <w:jc w:val="both"/>
        <w:rPr/>
      </w:pPr>
      <w:r>
        <w:rPr/>
        <w:t xml:space="preserve">Our results show that any dairy breeding programme can implement genomic selection without extra costs by optimizing the investment into phenotyping and genotyping. The estimation of breeding values requires continuous investment in data collection. While breeding programmes have established funding for phenotyping, the funding for genotyping is not well established in all </w:t>
      </w:r>
      <w:del w:id="27" w:author="Unknown Author" w:date="2020-07-21T09:07:12Z">
        <w:r>
          <w:rPr/>
          <w:delText>programmes</w:delText>
        </w:r>
      </w:del>
      <w:ins w:id="28" w:author="Unknown Author" w:date="2020-07-21T09:07:12Z">
        <w:r>
          <w:rPr/>
          <w:t>of them</w:t>
        </w:r>
      </w:ins>
      <w:r>
        <w:rPr/>
        <w:t xml:space="preserve">. We show that by reallocating a part of phenotyping resources into genotyping conventional breeding programmes can implement genomic selection and substantially increase genetic gain regardless of the amount and cost of genotyping, and availability of initial training population. </w:t>
      </w:r>
      <w:ins w:id="29" w:author="Unknown Author" w:date="2020-07-21T09:34:19Z">
        <w:r>
          <w:rPr/>
          <w:t>Increasing the investment into genotyping increases genetic gain</w:t>
        </w:r>
      </w:ins>
      <w:ins w:id="30" w:author="Unknown Author" w:date="2020-07-21T09:35:23Z">
        <w:r>
          <w:rPr/>
          <w:t xml:space="preserve"> and</w:t>
        </w:r>
      </w:ins>
      <w:del w:id="31" w:author="Unknown Author" w:date="2020-07-21T09:34:35Z">
        <w:r>
          <w:rPr/>
          <w:delText xml:space="preserve">Genetic gain </w:delText>
        </w:r>
      </w:del>
      <w:del w:id="32" w:author="Unknown Author" w:date="2020-07-21T09:08:11Z">
        <w:r>
          <w:rPr/>
          <w:delText xml:space="preserve">in genomic scenarios </w:delText>
        </w:r>
      </w:del>
      <w:del w:id="33" w:author="Unknown Author" w:date="2020-07-21T09:34:48Z">
        <w:r>
          <w:rPr/>
          <w:delText>increases with increasing genotyping resources. Although this reduces the number of phenotype records per animal, it</w:delText>
        </w:r>
      </w:del>
      <w:del w:id="34" w:author="Unknown Author" w:date="2020-07-21T09:34:48Z">
        <w:r>
          <w:rPr>
            <w:highlight w:val="white"/>
          </w:rPr>
          <w:delText xml:space="preserve"> increases the</w:delText>
        </w:r>
      </w:del>
      <w:r>
        <w:rPr>
          <w:highlight w:val="white"/>
        </w:rPr>
        <w:t xml:space="preserve"> accuracy for young non</w:t>
        <w:noBreakHyphen/>
        <w:t>phenotyped candidates</w:t>
      </w:r>
      <w:ins w:id="35" w:author="Unknown Author" w:date="2020-07-21T09:34:51Z">
        <w:r>
          <w:rPr>
            <w:highlight w:val="white"/>
          </w:rPr>
          <w:t>, despite reduced number of phenotype records per animal</w:t>
        </w:r>
      </w:ins>
      <w:del w:id="36" w:author="Unknown Author" w:date="2020-07-21T09:35:06Z">
        <w:r>
          <w:rPr>
            <w:highlight w:val="white"/>
          </w:rPr>
          <w:delText>.</w:delText>
        </w:r>
      </w:del>
      <w:ins w:id="37" w:author="Unknown Author" w:date="2020-07-21T09:35:13Z">
        <w:r>
          <w:rPr>
            <w:highlight w:val="white"/>
          </w:rPr>
          <w:t>.</w:t>
        </w:r>
      </w:ins>
      <w:r>
        <w:rPr/>
        <w:t xml:space="preserve"> These results raise four discussion points: 1) how optimizing the investment in phenotyping and genotyping affects genetic gain; 2) how optimizing the investment in phenotyping and genotyping affects accuracy; 3) implications for breeding programmes; and 4) limitations of the study. In the following we first discuss the results under equal price of phenotyping and genotyping, and initial training population available. We then discuss changes at different prices and no initial training population.</w:t>
      </w:r>
    </w:p>
    <w:p>
      <w:pPr>
        <w:pStyle w:val="Heading2"/>
        <w:numPr>
          <w:ilvl w:val="0"/>
          <w:numId w:val="2"/>
        </w:numPr>
        <w:rPr/>
      </w:pPr>
      <w:r>
        <w:rPr/>
        <w:t>Genetic gain</w:t>
      </w:r>
    </w:p>
    <w:p>
      <w:pPr>
        <w:pStyle w:val="Heading3"/>
        <w:numPr>
          <w:ilvl w:val="2"/>
          <w:numId w:val="5"/>
        </w:numPr>
        <w:rPr/>
      </w:pPr>
      <w:r>
        <w:rPr/>
        <w:t>Genomic vs. conventional selection</w:t>
      </w:r>
    </w:p>
    <w:p>
      <w:pPr>
        <w:pStyle w:val="Normal"/>
        <w:numPr>
          <w:ilvl w:val="0"/>
          <w:numId w:val="5"/>
        </w:numPr>
        <w:rPr/>
      </w:pPr>
      <w:r>
        <w:rPr/>
        <w:t>Implementing genomic selection by optimizing the investment in phenotyping and genotyping increased genetic gain compared to the conventional selection.</w:t>
      </w:r>
      <w:r>
        <w:rPr>
          <w:b/>
          <w:bCs/>
        </w:rPr>
        <w:t xml:space="preserve"> </w:t>
      </w:r>
      <w:r>
        <w:rPr>
          <w:highlight w:val="white"/>
        </w:rPr>
        <w:t>With an initial training population of 10,000 cows, all genomic scenarios outperformed the conventional scenario, mainly due to reduced generation interval in sire selection</w:t>
      </w:r>
      <w:ins w:id="38" w:author="Unknown Author" w:date="2020-07-21T09:39:21Z">
        <w:r>
          <w:rPr>
            <w:highlight w:val="white"/>
          </w:rPr>
          <w:t xml:space="preserve"> paths</w:t>
        </w:r>
      </w:ins>
      <w:r>
        <w:rPr>
          <w:highlight w:val="white"/>
        </w:rPr>
        <w:t>.</w:t>
      </w:r>
      <w:r>
        <w:rPr/>
        <w:t xml:space="preserve"> This is in agreement with previous modelling and real data studies. Modelling studies showed increased genetic gain with genomic selection due to reduced generation interval compared to progeny test, despite reduced selection accuracy </w:t>
      </w:r>
      <w:bookmarkStart w:id="156" w:name="__UnoMark__29058_2480076588"/>
      <w:bookmarkStart w:id="157" w:name="ZOTERO_BREF_4BRvNGQob4A3"/>
      <w:bookmarkStart w:id="158" w:name="__UnoMark__24623_2480076588"/>
      <w:bookmarkStart w:id="159" w:name="__UnoMark__28867_2480076588"/>
      <w:r>
        <w:rPr/>
        <w:t>[2, 3, 20]</w:t>
      </w:r>
      <w:bookmarkEnd w:id="156"/>
      <w:bookmarkEnd w:id="157"/>
      <w:bookmarkEnd w:id="158"/>
      <w:bookmarkEnd w:id="159"/>
      <w:r>
        <w:rPr/>
        <w:t xml:space="preserve">. Studies with real data confirmed that the main driver of genetic gain with genomic selection is the reduced generation interval in sires of sires and sires of dams paths. In the US Holstein population, </w:t>
      </w:r>
      <w:ins w:id="39" w:author="Unknown Author" w:date="2020-07-21T09:43:06Z">
        <w:r>
          <w:rPr/>
          <w:t xml:space="preserve">these </w:t>
        </w:r>
      </w:ins>
      <w:r>
        <w:rPr/>
        <w:t>generation interval</w:t>
      </w:r>
      <w:ins w:id="40" w:author="Unknown Author" w:date="2020-07-21T09:43:09Z">
        <w:r>
          <w:rPr/>
          <w:t>s</w:t>
        </w:r>
      </w:ins>
      <w:r>
        <w:rPr/>
        <w:t xml:space="preserve"> recently decreased between 25% and 50% compared to the conventional selection </w:t>
      </w:r>
      <w:bookmarkStart w:id="160" w:name="__UnoMark__24624_2480076588"/>
      <w:bookmarkStart w:id="161" w:name="__UnoMark__28868_2480076588"/>
      <w:bookmarkStart w:id="162" w:name="__UnoMark__29059_2480076588"/>
      <w:bookmarkStart w:id="163" w:name="ZOTERO_BREF_D1vN6uMQd42y"/>
      <w:r>
        <w:rPr/>
        <w:t>[21]</w:t>
      </w:r>
      <w:bookmarkEnd w:id="160"/>
      <w:bookmarkEnd w:id="161"/>
      <w:bookmarkEnd w:id="162"/>
      <w:bookmarkEnd w:id="163"/>
      <w:r>
        <w:rPr/>
        <w:t xml:space="preserve">. Van Grevenhof et al. </w:t>
      </w:r>
      <w:bookmarkStart w:id="164" w:name="ZOTERO_BREF_1ARjfoxB9bJB"/>
      <w:bookmarkStart w:id="165" w:name="__UnoMark__29060_2480076588"/>
      <w:bookmarkStart w:id="166" w:name="__UnoMark__28869_2480076588"/>
      <w:bookmarkStart w:id="167" w:name="__UnoMark__24625_2480076588"/>
      <w:r>
        <w:rPr/>
        <w:t>[13]</w:t>
      </w:r>
      <w:bookmarkEnd w:id="164"/>
      <w:bookmarkEnd w:id="165"/>
      <w:bookmarkEnd w:id="166"/>
      <w:bookmarkEnd w:id="167"/>
      <w:r>
        <w:rPr/>
        <w:t xml:space="preserve"> computed a break</w:t>
        <w:noBreakHyphen/>
        <w:t>even size of a training population to achieve a comparable response with genomic to conventional selection. They showed, that if the generation interval is not reduced and the number of phenotypes is limited, genomic selection cannot compete with conventional selection. But when generation interval is halved, a training population with ~2,000</w:t>
      </w:r>
      <w:ins w:id="41" w:author="Unknown Author" w:date="2020-07-21T15:29:07Z">
        <w:r>
          <w:rPr/>
          <w:t xml:space="preserve"> individuals based on own performance</w:t>
        </w:r>
      </w:ins>
      <w:r>
        <w:rPr/>
        <w:t xml:space="preserve"> or ~3,500</w:t>
      </w:r>
      <w:ins w:id="42" w:author="Unknown Author" w:date="2020-07-21T15:29:12Z">
        <w:r>
          <w:rPr/>
          <w:t xml:space="preserve"> individuals based on ten progeny per sire</w:t>
        </w:r>
      </w:ins>
      <w:del w:id="43" w:author="Unknown Author" w:date="2020-07-21T15:29:24Z">
        <w:r>
          <w:rPr/>
          <w:delText xml:space="preserve"> individuals</w:delText>
        </w:r>
      </w:del>
      <w:r>
        <w:rPr/>
        <w:t xml:space="preserve"> gives comparable response as conventional selection</w:t>
      </w:r>
      <w:del w:id="44" w:author="Unknown Author" w:date="2020-07-21T15:29:56Z">
        <w:r>
          <w:rPr/>
          <w:delText xml:space="preserve"> based on own performance or ten progeny per sire at</w:delText>
        </w:r>
      </w:del>
      <w:r>
        <w:rPr/>
        <w:t xml:space="preserve"> </w:t>
      </w:r>
      <w:ins w:id="45" w:author="Unknown Author" w:date="2020-07-21T15:29:58Z">
        <w:r>
          <w:rPr/>
          <w:t>for a tr</w:t>
        </w:r>
      </w:ins>
      <w:ins w:id="46" w:author="Unknown Author" w:date="2020-07-21T15:30:00Z">
        <w:r>
          <w:rPr/>
          <w:t>ait with</w:t>
        </w:r>
      </w:ins>
      <w:del w:id="47" w:author="Unknown Author" w:date="2020-07-21T15:30:02Z">
        <w:r>
          <w:rPr/>
          <w:delText>an</w:delText>
        </w:r>
      </w:del>
      <w:r>
        <w:rPr/>
        <w:t xml:space="preserve"> intermediate heritability. While the assumption of an available initial training population might not be realistic for some populations, it can be achieved through international collaboration </w:t>
      </w:r>
      <w:bookmarkStart w:id="168" w:name="__UnoMark__24626_2480076588"/>
      <w:bookmarkStart w:id="169" w:name="__UnoMark__28870_2480076588"/>
      <w:bookmarkStart w:id="170" w:name="ZOTERO_BREF_1PKZcgivjqLw"/>
      <w:bookmarkStart w:id="171" w:name="__UnoMark__29061_2480076588"/>
      <w:r>
        <w:rPr/>
        <w:t>[22]</w:t>
      </w:r>
      <w:bookmarkEnd w:id="168"/>
      <w:bookmarkEnd w:id="169"/>
      <w:bookmarkEnd w:id="170"/>
      <w:bookmarkEnd w:id="171"/>
      <w:r>
        <w:rPr/>
        <w:t>.</w:t>
      </w:r>
    </w:p>
    <w:p>
      <w:pPr>
        <w:pStyle w:val="Normal"/>
        <w:numPr>
          <w:ilvl w:val="0"/>
          <w:numId w:val="5"/>
        </w:numPr>
        <w:rPr/>
      </w:pPr>
      <w:r>
        <w:rPr/>
        <w:t xml:space="preserve">The genomic scenarios had higher genetic gain also because the reduced number of phenotype records did not proportionally reduce </w:t>
      </w:r>
      <w:ins w:id="48" w:author="Unknown Author" w:date="2020-07-21T09:47:57Z">
        <w:r>
          <w:rPr/>
          <w:t xml:space="preserve">selection </w:t>
        </w:r>
      </w:ins>
      <w:r>
        <w:rPr/>
        <w:t xml:space="preserve">accuracy. While genomic scenarios only slightly decreased sire selection accuracy, they increased </w:t>
      </w:r>
      <w:ins w:id="49" w:author="Unknown Author" w:date="2020-07-21T15:34:51Z">
        <w:r>
          <w:rPr/>
          <w:t>cow</w:t>
        </w:r>
      </w:ins>
      <w:r>
        <w:rPr/>
        <w:commentReference w:id="3"/>
      </w:r>
      <w:ins w:id="50" w:author="Unknown Author" w:date="2020-07-21T15:34:51Z">
        <w:r>
          <w:rPr/>
          <w:t xml:space="preserve"> and </w:t>
        </w:r>
      </w:ins>
      <w:r>
        <w:rPr/>
        <w:t>dam selection accuracy. We discuss this in details below.</w:t>
      </w:r>
    </w:p>
    <w:p>
      <w:pPr>
        <w:pStyle w:val="Normal"/>
        <w:numPr>
          <w:ilvl w:val="0"/>
          <w:numId w:val="5"/>
        </w:numPr>
        <w:rPr/>
      </w:pPr>
      <w:r>
        <w:rPr/>
        <w:t>Another major advantage of the genomic scenarios was</w:t>
      </w:r>
      <w:r>
        <w:rPr>
          <w:b/>
          <w:bCs/>
        </w:rPr>
        <w:t xml:space="preserve"> </w:t>
      </w:r>
      <w:r>
        <w:rPr/>
        <w:t xml:space="preserve">increased intensity of sire selection. A costly and lengthy progeny-testing limits the number of tested sires in conventional selection. Genomic selection significantly reduces the cost of testing </w:t>
      </w:r>
      <w:bookmarkStart w:id="172" w:name="ZOTERO_BREF_jT8KzpOIx2iF"/>
      <w:bookmarkStart w:id="173" w:name="__UnoMark__24627_2480076588"/>
      <w:bookmarkStart w:id="174" w:name="__UnoMark__28871_2480076588"/>
      <w:bookmarkStart w:id="175" w:name="__UnoMark__29062_2480076588"/>
      <w:r>
        <w:rPr/>
        <w:t>[2]</w:t>
      </w:r>
      <w:bookmarkEnd w:id="172"/>
      <w:bookmarkEnd w:id="173"/>
      <w:bookmarkEnd w:id="174"/>
      <w:bookmarkEnd w:id="175"/>
      <w:r>
        <w:rPr/>
        <w:t xml:space="preserve"> and thus </w:t>
      </w:r>
      <w:ins w:id="51" w:author="Unknown Author" w:date="2020-07-21T15:36:44Z">
        <w:r>
          <w:rPr/>
          <w:t xml:space="preserve">allows </w:t>
        </w:r>
      </w:ins>
      <w:r>
        <w:rPr/>
        <w:commentReference w:id="4"/>
      </w:r>
      <w:ins w:id="52" w:author="Unknown Author" w:date="2020-07-21T15:36:44Z">
        <w:r>
          <w:rPr/>
          <w:t xml:space="preserve">for </w:t>
        </w:r>
      </w:ins>
      <w:ins w:id="53" w:author="Unknown Author" w:date="2020-07-21T15:37:45Z">
        <w:r>
          <w:rPr/>
          <w:t>testing more sires</w:t>
        </w:r>
      </w:ins>
      <w:del w:id="54" w:author="Unknown Author" w:date="2020-07-21T15:37:50Z">
        <w:r>
          <w:rPr/>
          <w:delText>increases the number of tested sires</w:delText>
        </w:r>
      </w:del>
      <w:r>
        <w:rPr/>
        <w:t xml:space="preserve">. In US Holstein population, genomic selection improved the selection differential for all traits, particularly for traits with low heritability, such as health and fertility </w:t>
      </w:r>
      <w:bookmarkStart w:id="176" w:name="__UnoMark__28872_2480076588"/>
      <w:bookmarkStart w:id="177" w:name="__UnoMark__24628_2480076588"/>
      <w:bookmarkStart w:id="178" w:name="ZOTERO_BREF_nnrVwTO3DPK0"/>
      <w:bookmarkStart w:id="179" w:name="__UnoMark__29063_2480076588"/>
      <w:bookmarkEnd w:id="176"/>
      <w:bookmarkEnd w:id="177"/>
      <w:bookmarkEnd w:id="178"/>
      <w:bookmarkEnd w:id="179"/>
      <w:r>
        <w:rPr/>
        <w:t>[21].</w:t>
      </w:r>
    </w:p>
    <w:p>
      <w:pPr>
        <w:pStyle w:val="Heading3"/>
        <w:numPr>
          <w:ilvl w:val="2"/>
          <w:numId w:val="5"/>
        </w:numPr>
        <w:rPr/>
      </w:pPr>
      <w:r>
        <w:rPr/>
        <w:t>Increasing the investment into genotyping</w:t>
      </w:r>
    </w:p>
    <w:p>
      <w:pPr>
        <w:pStyle w:val="Normal"/>
        <w:numPr>
          <w:ilvl w:val="0"/>
          <w:numId w:val="5"/>
        </w:numPr>
        <w:rPr/>
      </w:pPr>
      <w:r>
        <w:rPr>
          <w:b w:val="false"/>
          <w:bCs w:val="false"/>
          <w:color w:val="000000"/>
        </w:rPr>
        <w:t>Genetic gain increased with increased investment into genotyping. This was mainly due to higher intensity of sire selection</w:t>
      </w:r>
      <w:ins w:id="55" w:author="Unknown Author" w:date="2020-07-21T10:19:16Z">
        <w:r>
          <w:rPr>
            <w:b w:val="false"/>
            <w:bCs w:val="false"/>
            <w:color w:val="000000"/>
          </w:rPr>
          <w:t xml:space="preserve">, since </w:t>
        </w:r>
      </w:ins>
      <w:ins w:id="56" w:author="Unknown Author" w:date="2020-07-21T10:20:42Z">
        <w:r>
          <w:rPr>
            <w:b w:val="false"/>
            <w:bCs w:val="false"/>
            <w:color w:val="000000"/>
          </w:rPr>
          <w:t>more resources for</w:t>
        </w:r>
      </w:ins>
      <w:del w:id="57" w:author="Unknown Author" w:date="2020-07-21T10:19:16Z">
        <w:r>
          <w:rPr>
            <w:b w:val="false"/>
            <w:bCs w:val="false"/>
            <w:color w:val="000000"/>
          </w:rPr>
          <w:delText>. A</w:delText>
        </w:r>
      </w:del>
      <w:del w:id="58" w:author="Unknown Author" w:date="2020-07-21T10:20:53Z">
        <w:r>
          <w:rPr>
            <w:b w:val="false"/>
            <w:bCs w:val="false"/>
            <w:color w:val="000000"/>
          </w:rPr>
          <w:delText xml:space="preserve"> lar</w:delText>
        </w:r>
      </w:del>
      <w:r>
        <w:rPr/>
        <w:commentReference w:id="5"/>
      </w:r>
      <w:del w:id="59" w:author="Unknown Author" w:date="2020-07-21T10:20:53Z">
        <w:r>
          <w:rPr>
            <w:b w:val="false"/>
            <w:bCs w:val="false"/>
            <w:color w:val="000000"/>
          </w:rPr>
          <w:delText xml:space="preserve">ger investment into </w:delText>
        </w:r>
      </w:del>
      <w:ins w:id="60" w:author="Unknown Author" w:date="2020-07-21T10:21:22Z">
        <w:r>
          <w:rPr>
            <w:color w:val="000000"/>
          </w:rPr>
          <w:t xml:space="preserve"> </w:t>
        </w:r>
      </w:ins>
      <w:r>
        <w:rPr>
          <w:color w:val="000000"/>
        </w:rPr>
        <w:t xml:space="preserve">genotyping allowed us to </w:t>
      </w:r>
      <w:ins w:id="61" w:author="Unknown Author" w:date="2020-07-21T10:21:09Z">
        <w:r>
          <w:rPr>
            <w:color w:val="000000"/>
          </w:rPr>
          <w:t xml:space="preserve">test more </w:t>
        </w:r>
      </w:ins>
      <w:r>
        <w:rPr>
          <w:color w:val="000000"/>
        </w:rPr>
        <w:t>male candidates while selecting the same number.</w:t>
      </w:r>
      <w:r>
        <w:rPr/>
        <w:t xml:space="preserve"> We can see this as increasing </w:t>
      </w:r>
      <w:ins w:id="62" w:author="Unknown Author" w:date="2020-07-21T10:17:04Z">
        <w:r>
          <w:rPr/>
          <w:t xml:space="preserve">the </w:t>
        </w:r>
      </w:ins>
      <w:r>
        <w:rPr/>
        <w:t xml:space="preserve">investment into genotyping did not affect the generation interval nor accuracy of sire selection. </w:t>
      </w:r>
      <w:ins w:id="63" w:author="Unknown Author" w:date="2020-07-21T10:21:45Z">
        <w:r>
          <w:rPr/>
          <w:t>A larger investment</w:t>
        </w:r>
      </w:ins>
      <w:del w:id="64" w:author="Unknown Author" w:date="2020-07-21T10:21:45Z">
        <w:r>
          <w:rPr/>
          <w:delText>Investing more</w:delText>
        </w:r>
      </w:del>
      <w:r>
        <w:rPr/>
        <w:t xml:space="preserve"> into genotyping also allowed for increased</w:t>
      </w:r>
      <w:r>
        <w:rPr>
          <w:b/>
          <w:bCs/>
        </w:rPr>
        <w:t xml:space="preserve"> </w:t>
      </w:r>
      <w:r>
        <w:rPr/>
        <w:t>update and total size of the training population, which assisted in achieving genetic gain. This is in agreement with Thomasen et al. [</w:t>
      </w:r>
      <w:bookmarkStart w:id="180" w:name="__UnoMark__24629_2480076588"/>
      <w:bookmarkStart w:id="181" w:name="__UnoMark__29064_2480076588"/>
      <w:bookmarkStart w:id="182" w:name="__UnoMark__28873_2480076588"/>
      <w:bookmarkStart w:id="183" w:name="ZOTERO_BREF_XAOC0n9S6OsE"/>
      <w:bookmarkEnd w:id="180"/>
      <w:bookmarkEnd w:id="181"/>
      <w:bookmarkEnd w:id="182"/>
      <w:bookmarkEnd w:id="183"/>
      <w:r>
        <w:rPr/>
        <w:t xml:space="preserve">23] who showed that adding more cows yearly to the training population increases genetic gain. </w:t>
      </w:r>
      <w:commentRangeStart w:id="6"/>
      <w:r>
        <w:rPr/>
        <w:t>In our simulation a larger training population mainly increased accuracy of female candidates</w:t>
      </w:r>
      <w:ins w:id="65" w:author="Unknown Author" w:date="2020-07-21T15:50:23Z">
        <w:r>
          <w:rPr/>
          <w:t xml:space="preserve"> and c</w:t>
        </w:r>
      </w:ins>
      <w:r>
        <w:rPr/>
        <w:commentReference w:id="7"/>
      </w:r>
      <w:ins w:id="66" w:author="Unknown Author" w:date="2020-07-21T15:50:23Z">
        <w:r>
          <w:rPr/>
          <w:t>ows</w:t>
        </w:r>
      </w:ins>
      <w:r>
        <w:rPr/>
        <w:t>.</w:t>
      </w:r>
      <w:r>
        <w:rPr/>
      </w:r>
      <w:del w:id="67" w:author="Unknown Author" w:date="2020-07-21T11:24:38Z">
        <w:commentRangeEnd w:id="6"/>
        <w:r>
          <w:commentReference w:id="6"/>
        </w:r>
        <w:r>
          <w:rPr/>
          <w:delText xml:space="preserve"> The benefit of this was not large, since the intensity of selection in females was low. However, there is potential for this benefit to be larger with sexed semen and embryo transfer.</w:delText>
        </w:r>
      </w:del>
      <w:r>
        <w:rPr/>
        <w:commentReference w:id="8"/>
      </w:r>
    </w:p>
    <w:p>
      <w:pPr>
        <w:pStyle w:val="Normal"/>
        <w:numPr>
          <w:ilvl w:val="0"/>
          <w:numId w:val="5"/>
        </w:numPr>
        <w:rPr>
          <w:highlight w:val="white"/>
          <w:del w:id="75" w:author="Unknown Author" w:date="2020-07-22T08:51:47Z"/>
        </w:rPr>
      </w:pPr>
      <w:r>
        <w:rPr/>
        <w:t xml:space="preserve">The genetic gain had diminishing relationship with investment into genotyping. This has important implications for breeding programmes, since they use phenotypes also for management, and we discuss this separately. The results showed that investing resources of more than six phenotype records into genotyping did not significantly improve the genetic gain. There are </w:t>
      </w:r>
      <w:del w:id="68" w:author="Unknown Author" w:date="2020-07-22T08:47:53Z">
        <w:r>
          <w:rPr/>
          <w:delText>three</w:delText>
        </w:r>
      </w:del>
      <w:ins w:id="69" w:author="Unknown Author" w:date="2020-07-22T08:47:53Z">
        <w:r>
          <w:rPr/>
          <w:t>four</w:t>
        </w:r>
      </w:ins>
      <w:r>
        <w:rPr/>
        <w:t xml:space="preserve"> reasons for this. First, the accuracy of sire selection in genomic scenario was high regardless of the amount of genotyping when there were at least </w:t>
      </w:r>
      <w:r>
        <w:rPr>
          <w:highlight w:val="white"/>
        </w:rPr>
        <w:t>10,000</w:t>
      </w:r>
      <w:r>
        <w:rPr/>
        <w:t xml:space="preserve"> animals in the training population. We discuss the reasons for this in detail below. Second</w:t>
      </w:r>
      <w:r>
        <w:rPr>
          <w:highlight w:val="white"/>
        </w:rPr>
        <w:t xml:space="preserve">, the intensity of sire selection had diminishing relationship with increasing genotyping. </w:t>
      </w:r>
      <w:r>
        <w:rPr/>
        <w:t xml:space="preserve">This agrees with Reiner-Benaim et al. </w:t>
      </w:r>
      <w:bookmarkStart w:id="184" w:name="__UnoMark__29065_2480076588"/>
      <w:bookmarkStart w:id="185" w:name="ZOTERO_BREF_yfnWDjFw3sgX"/>
      <w:bookmarkStart w:id="186" w:name="__UnoMark__28874_2480076588"/>
      <w:bookmarkStart w:id="187" w:name="__UnoMark__24630_2480076588"/>
      <w:r>
        <w:rPr/>
        <w:t>[24]</w:t>
      </w:r>
      <w:bookmarkEnd w:id="184"/>
      <w:bookmarkEnd w:id="185"/>
      <w:bookmarkEnd w:id="186"/>
      <w:bookmarkEnd w:id="187"/>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Third, </w:t>
      </w:r>
      <w:ins w:id="70" w:author="Unknown Author" w:date="2020-07-22T08:46:18Z">
        <w:r>
          <w:rPr>
            <w:highlight w:val="white"/>
          </w:rPr>
          <w:t>increasing female training population has diminishing relationship with genetic gain, as shown by previous studies [13, 14</w:t>
        </w:r>
      </w:ins>
      <w:ins w:id="71" w:author="Unknown Author" w:date="2020-07-22T08:46:18Z">
        <w:bookmarkStart w:id="188" w:name="__UnoMark__29066_24800765881"/>
        <w:bookmarkStart w:id="189" w:name="__UnoMark__24631_24800765881"/>
        <w:bookmarkStart w:id="190" w:name="__UnoMark__28875_24800765881"/>
        <w:bookmarkStart w:id="191" w:name="ZOTERO_BREF_iGImAkXS7iVd1"/>
        <w:bookmarkEnd w:id="188"/>
        <w:bookmarkEnd w:id="189"/>
        <w:bookmarkEnd w:id="190"/>
        <w:bookmarkEnd w:id="191"/>
        <w:r>
          <w:rPr>
            <w:highlight w:val="white"/>
          </w:rPr>
          <w:t>]. Consequently, when the number of females in a training population is large, an additional record has a smaller additional value than when a training population is small. Since our scenarios with initial training population started with ~10,000 genotyped and phenotyped cows, enlarging the training population had a small effect.</w:t>
        </w:r>
      </w:ins>
      <w:ins w:id="72" w:author="Unknown Author" w:date="2020-07-22T08:47:33Z">
        <w:r>
          <w:rPr>
            <w:highlight w:val="white"/>
          </w:rPr>
          <w:t xml:space="preserve"> And fourth, </w:t>
        </w:r>
      </w:ins>
      <w:r>
        <w:rPr>
          <w:highlight w:val="white"/>
        </w:rPr>
        <w:t>increasing investment into genotyping did not proportionally increase the size of the training population due to limited number of animals in the studied population and limited size of the training population. Once the investment sufficed to genotype all the females or when the size of the training population hit 25,000, investing more into genotyping did not increase the training population</w:t>
      </w:r>
      <w:r>
        <w:rPr/>
        <w:t>. T</w:t>
      </w:r>
      <w:r>
        <w:rPr>
          <w:highlight w:val="white"/>
        </w:rPr>
        <w:t xml:space="preserve">he same </w:t>
      </w:r>
      <w:del w:id="73" w:author="Unknown Author" w:date="2020-07-22T08:48:32Z">
        <w:r>
          <w:rPr>
            <w:highlight w:val="white"/>
          </w:rPr>
          <w:delText>three</w:delText>
        </w:r>
      </w:del>
      <w:ins w:id="74" w:author="Unknown Author" w:date="2020-07-22T08:48:32Z">
        <w:r>
          <w:rPr>
            <w:highlight w:val="white"/>
          </w:rPr>
          <w:t>four</w:t>
        </w:r>
      </w:ins>
      <w:r>
        <w:rPr>
          <w:highlight w:val="white"/>
        </w:rPr>
        <w:t xml:space="preserve"> reasons enabled comparable maximum genetic gain regardless of the relative price of phenotyping to genotyping. In general, selecting less than 2% of the tested males and updating the training population with more than 35% of first</w:t>
        <w:noBreakHyphen/>
        <w:t>parity cows resulted in the maximum genetic g</w:t>
      </w:r>
      <w:bookmarkStart w:id="192" w:name="move427253021"/>
      <w:bookmarkEnd w:id="192"/>
      <w:r>
        <w:rPr>
          <w:highlight w:val="white"/>
        </w:rPr>
        <w:t>ain.</w:t>
      </w:r>
    </w:p>
    <w:p>
      <w:pPr>
        <w:pStyle w:val="Normal"/>
        <w:numPr>
          <w:ilvl w:val="0"/>
          <w:numId w:val="5"/>
        </w:numPr>
        <w:rPr/>
      </w:pPr>
      <w:del w:id="76" w:author="Unknown Author" w:date="2020-07-22T08:45:44Z">
        <w:r>
          <w:rPr/>
          <w:delText xml:space="preserve">Our results agree with previous studies </w:delText>
        </w:r>
      </w:del>
      <w:r>
        <w:rPr/>
        <w:commentReference w:id="9"/>
      </w:r>
      <w:del w:id="77" w:author="Unknown Author" w:date="2020-07-22T08:45:44Z">
        <w:r>
          <w:rPr/>
          <w:delText>showing that increasing female training population has diminishing relationship with accuracy and genetic gain [13,</w:delText>
        </w:r>
      </w:del>
      <w:del w:id="78" w:author="Unknown Author" w:date="2020-07-22T08:45:44Z">
        <w:bookmarkStart w:id="193" w:name="__UnoMark__29066_24800765882111111111111"/>
        <w:bookmarkStart w:id="194" w:name="__UnoMark__24631_24800765882111111111111"/>
        <w:bookmarkStart w:id="195" w:name="__UnoMark__28875_24800765882111111111111"/>
        <w:bookmarkStart w:id="196" w:name="ZOTERO_BREF_iGImAkXS7iVd2111111111111111"/>
        <w:bookmarkEnd w:id="193"/>
        <w:bookmarkEnd w:id="194"/>
        <w:bookmarkEnd w:id="195"/>
        <w:bookmarkEnd w:id="196"/>
        <w:r>
          <w:rPr/>
          <w:delText xml:space="preserve"> 14]. Consequently,</w:delText>
        </w:r>
      </w:del>
      <w:del w:id="79" w:author="Unknown Author" w:date="2020-07-22T08:45:44Z">
        <w:r>
          <w:rPr>
            <w:highlight w:val="white"/>
          </w:rPr>
          <w:delText xml:space="preserve"> when the number of females in a training population is large, an additional record has a smaller additional value than when a training population is small. </w:delText>
        </w:r>
      </w:del>
      <w:del w:id="80" w:author="Unknown Author" w:date="2020-07-22T08:45:44Z">
        <w:r>
          <w:rPr/>
          <w:delText>Since our scenarios with initial training population started with ~10,000 genotyped and phenotyped cows, enlarging the training population had a small effect.</w:delText>
        </w:r>
      </w:del>
    </w:p>
    <w:p>
      <w:pPr>
        <w:pStyle w:val="Normal"/>
        <w:numPr>
          <w:ilvl w:val="0"/>
          <w:numId w:val="5"/>
        </w:numPr>
        <w:rPr/>
      </w:pPr>
      <w:r>
        <w:rPr/>
        <w:t>While genetic gain increases with the number of females in training population, repeated records do</w:t>
      </w:r>
      <w:del w:id="81" w:author="Unknown Author" w:date="2020-07-21T10:50:32Z">
        <w:r>
          <w:rPr/>
          <w:delText>es</w:delText>
        </w:r>
      </w:del>
      <w:r>
        <w:rPr/>
        <w:t xml:space="preserve"> not have the same relationship. As we increased the number of females in the training population, the number of repeated records decreased (Figure S1). The scenarios with the largest genetic gain therefore had a training population with many cows and few repeated records. However, since we ran </w:t>
      </w:r>
      <w:r>
        <w:rPr>
          <w:highlight w:val="white"/>
        </w:rPr>
        <w:t>single-step genomic prediction</w:t>
      </w:r>
      <w:r>
        <w:rPr/>
        <w:t>, the phenotypes of the non-genotyped animals contributed to the estimation as well. Effectively, all scenarios thus operated with the same number of phenotyped animals.</w:t>
      </w:r>
    </w:p>
    <w:p>
      <w:pPr>
        <w:pStyle w:val="Normal"/>
        <w:numPr>
          <w:ilvl w:val="0"/>
          <w:numId w:val="5"/>
        </w:numPr>
        <w:rPr/>
      </w:pPr>
      <w:r>
        <w:rPr>
          <w:highlight w:val="white"/>
        </w:rPr>
        <w:t>We should emphasize, that some of the high</w:t>
        <w:noBreakHyphen/>
        <w:t>genotyping scenarios achieved the observed genetic gain at a lower total cost, since they could not use all the available resources for genotyping females in the studied population. The saved resources could be invested back into phenotyping females for milk production or novelty traits, genotyping more male candidates, or some other breeding action.</w:t>
      </w:r>
    </w:p>
    <w:p>
      <w:pPr>
        <w:pStyle w:val="Heading3"/>
        <w:numPr>
          <w:ilvl w:val="2"/>
          <w:numId w:val="5"/>
        </w:numPr>
        <w:rPr/>
      </w:pPr>
      <w:r>
        <w:rPr/>
        <w:t>Scenarios without an initial training population</w:t>
      </w:r>
    </w:p>
    <w:p>
      <w:pPr>
        <w:pStyle w:val="Normal"/>
        <w:numPr>
          <w:ilvl w:val="0"/>
          <w:numId w:val="5"/>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97" w:name="__UnoMark__24633_2480076588"/>
      <w:bookmarkStart w:id="198" w:name="__UnoMark__29067_2480076588"/>
      <w:bookmarkStart w:id="199" w:name="__UnoMark__28876_2480076588"/>
      <w:bookmarkStart w:id="200" w:name="ZOTERO_BREF_uXU3Wcv4ZT92"/>
      <w:r>
        <w:rPr/>
        <w:t>[14]</w:t>
      </w:r>
      <w:bookmarkEnd w:id="197"/>
      <w:bookmarkEnd w:id="198"/>
      <w:bookmarkEnd w:id="199"/>
      <w:bookmarkEnd w:id="200"/>
      <w:r>
        <w:rPr/>
        <w:t>.</w:t>
      </w:r>
    </w:p>
    <w:p>
      <w:pPr>
        <w:pStyle w:val="Normal"/>
        <w:numPr>
          <w:ilvl w:val="0"/>
          <w:numId w:val="5"/>
        </w:numPr>
        <w:rPr/>
      </w:pPr>
      <w:ins w:id="82" w:author="Unknown Author" w:date="2020-07-21T11:00:41Z">
        <w:r>
          <w:rPr/>
          <w:t>W</w:t>
        </w:r>
      </w:ins>
      <w:del w:id="83" w:author="Unknown Author" w:date="2020-07-21T11:00:41Z">
        <w:r>
          <w:rPr/>
          <w:delText>We note that w</w:delText>
        </w:r>
      </w:del>
      <w:r>
        <w:rPr/>
        <w:t>hen implem</w:t>
      </w:r>
      <w:r>
        <w:rPr/>
        <w:commentReference w:id="10"/>
      </w:r>
      <w:r>
        <w:rPr/>
        <w:t>enting genomic selection with a delay due to building the training population,</w:t>
      </w:r>
      <w:ins w:id="84" w:author="Unknown Author" w:date="2020-07-21T11:00:48Z">
        <w:r>
          <w:rPr/>
          <w:t xml:space="preserve"> we ran a conventional selection with reduced p</w:t>
        </w:r>
      </w:ins>
      <w:ins w:id="85" w:author="Unknown Author" w:date="2020-07-21T11:01:00Z">
        <w:r>
          <w:rPr/>
          <w:t>henotyping until we accumulated the  target 2,000 genotypes.</w:t>
        </w:r>
      </w:ins>
      <w:r>
        <w:rPr/>
        <w:t xml:space="preserve"> </w:t>
      </w:r>
      <w:ins w:id="86" w:author="Unknown Author" w:date="2020-07-21T16:24:33Z">
        <w:r>
          <w:rPr/>
          <w:t>I</w:t>
        </w:r>
      </w:ins>
      <w:ins w:id="87" w:author="Unknown Author" w:date="2020-07-21T11:01:29Z">
        <w:r>
          <w:rPr/>
          <w:t xml:space="preserve">n this period </w:t>
        </w:r>
      </w:ins>
      <w:r>
        <w:rPr/>
        <w:t>we did not observe decreased genetic gain compared to the conventional scenario</w:t>
      </w:r>
      <w:ins w:id="88" w:author="Unknown Author" w:date="2020-07-21T11:01:55Z">
        <w:r>
          <w:rPr/>
          <w:t xml:space="preserve"> with full</w:t>
        </w:r>
      </w:ins>
      <w:del w:id="89" w:author="Unknown Author" w:date="2020-07-21T11:02:03Z">
        <w:r>
          <w:rPr/>
          <w:delText>, despite reduced</w:delText>
        </w:r>
      </w:del>
      <w:r>
        <w:rPr/>
        <w:t xml:space="preserve"> phenotyping. This suggests that breeding programmes can run a conventional breeding programme with reduced phenotyping until they accumulate genotypes to initiate genomic selection, without harming the genetic gain in the accumulation or transition period.</w:t>
      </w:r>
    </w:p>
    <w:p>
      <w:pPr>
        <w:pStyle w:val="TextBody"/>
        <w:numPr>
          <w:ilvl w:val="0"/>
          <w:numId w:val="5"/>
        </w:numPr>
        <w:rPr/>
      </w:pPr>
      <w:r>
        <w:rPr/>
        <w:drawing>
          <wp:inline distT="0" distB="0" distL="0" distR="0">
            <wp:extent cx="6118860" cy="43186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118860" cy="4318635"/>
                    </a:xfrm>
                    <a:prstGeom prst="rect">
                      <a:avLst/>
                    </a:prstGeom>
                  </pic:spPr>
                </pic:pic>
              </a:graphicData>
            </a:graphic>
          </wp:inline>
        </w:drawing>
      </w:r>
    </w:p>
    <w:p>
      <w:pPr>
        <w:pStyle w:val="TextBody"/>
        <w:numPr>
          <w:ilvl w:val="0"/>
          <w:numId w:val="5"/>
        </w:numPr>
        <w:spacing w:lineRule="auto" w:line="480"/>
        <w:rPr/>
      </w:pPr>
      <w:r>
        <w:rPr>
          <w:b/>
          <w:bCs/>
        </w:rPr>
        <w:t xml:space="preserve">Figure S1: </w:t>
      </w:r>
      <w:r>
        <w:rPr/>
        <w:t xml:space="preserve">The number of animals and </w:t>
      </w:r>
      <w:ins w:id="90" w:author="Unknown Author" w:date="2020-07-22T09:01:01Z">
        <w:r>
          <w:rPr/>
          <w:t xml:space="preserve">repeated </w:t>
        </w:r>
      </w:ins>
      <w:r>
        <w:rPr/>
        <w:t xml:space="preserve">phenotypes in the training population. The figure presents the results </w:t>
      </w:r>
      <w:r>
        <w:rPr>
          <w:color w:val="000000"/>
        </w:rPr>
        <w:t>within three relative costs of phenotyping to genotyping ($P:$G)</w:t>
      </w:r>
      <w:r>
        <w:rPr/>
        <w:t>.</w:t>
      </w:r>
      <w:ins w:id="91" w:author="Unknown Author" w:date="2020-07-21T11:02:35Z">
        <w:r>
          <w:rPr/>
          <w:t xml:space="preserve"> </w:t>
        </w:r>
      </w:ins>
      <w:ins w:id="92" w:author="Unknown Author" w:date="2020-07-21T16:29:39Z">
        <w:r>
          <w:rPr/>
          <w:t>In our simulation, s</w:t>
        </w:r>
      </w:ins>
      <w:ins w:id="93" w:author="Unknown Author" w:date="2020-07-21T16:28:05Z">
        <w:r>
          <w:rPr/>
          <w:t>cenarios traded repeated records for genotypes. Hence, the s</w:t>
        </w:r>
      </w:ins>
      <w:ins w:id="94" w:author="Unknown Author" w:date="2020-07-21T16:26:02Z">
        <w:r>
          <w:rPr/>
          <w:t xml:space="preserve">cenarios with the </w:t>
        </w:r>
      </w:ins>
      <w:ins w:id="95" w:author="Unknown Author" w:date="2020-07-21T16:27:03Z">
        <w:r>
          <w:rPr/>
          <w:t xml:space="preserve">largest training population collected the least repeated records. </w:t>
        </w:r>
      </w:ins>
      <w:r>
        <w:rPr/>
        <w:t>These were also the scenarios that achieved the highest genetic gain.</w:t>
      </w:r>
    </w:p>
    <w:p>
      <w:pPr>
        <w:pStyle w:val="TextBody"/>
        <w:numPr>
          <w:ilvl w:val="0"/>
          <w:numId w:val="5"/>
        </w:numPr>
        <w:rPr>
          <w:b/>
          <w:b/>
          <w:bCs/>
        </w:rPr>
      </w:pPr>
      <w:r>
        <w:rPr>
          <w:b/>
          <w:bCs/>
        </w:rPr>
      </w:r>
    </w:p>
    <w:p>
      <w:pPr>
        <w:pStyle w:val="Heading2"/>
        <w:numPr>
          <w:ilvl w:val="1"/>
          <w:numId w:val="5"/>
        </w:numPr>
        <w:rPr/>
      </w:pPr>
      <w:r>
        <w:rPr/>
        <w:t>Accuracy</w:t>
      </w:r>
    </w:p>
    <w:p>
      <w:pPr>
        <w:pStyle w:val="Normal"/>
        <w:numPr>
          <w:ilvl w:val="0"/>
          <w:numId w:val="5"/>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201" w:name="ZOTERO_BREF_WMqcIWB06IEs"/>
      <w:bookmarkStart w:id="202" w:name="__UnoMark__28877_2480076588"/>
      <w:bookmarkStart w:id="203" w:name="__UnoMark__24634_2480076588"/>
      <w:bookmarkStart w:id="204" w:name="__UnoMark__29203_2480076588"/>
      <w:bookmarkStart w:id="205" w:name="__UnoMark__29068_2480076588"/>
      <w:bookmarkEnd w:id="204"/>
      <w:r>
        <w:rPr/>
        <w:t>[12, 25]</w:t>
      </w:r>
      <w:bookmarkEnd w:id="201"/>
      <w:bookmarkEnd w:id="202"/>
      <w:bookmarkEnd w:id="203"/>
      <w:bookmarkEnd w:id="205"/>
      <w:r>
        <w:rPr/>
        <w:t>.</w:t>
      </w:r>
    </w:p>
    <w:p>
      <w:pPr>
        <w:pStyle w:val="Heading3"/>
        <w:numPr>
          <w:ilvl w:val="2"/>
          <w:numId w:val="5"/>
        </w:numPr>
        <w:rPr/>
      </w:pPr>
      <w:r>
        <w:rPr/>
        <w:t>Accuracy for males with initial training population</w:t>
      </w:r>
    </w:p>
    <w:p>
      <w:pPr>
        <w:pStyle w:val="Normal"/>
        <w:numPr>
          <w:ilvl w:val="0"/>
          <w:numId w:val="5"/>
        </w:numPr>
        <w:rPr/>
      </w:pPr>
      <w:r>
        <w:rPr/>
        <w:t>For male candidates, genomic prediction more than doubled the accuracy compared to the parent average</w:t>
      </w:r>
      <w:ins w:id="96" w:author="Unknown Author" w:date="2020-07-21T11:10:25Z">
        <w:r>
          <w:rPr/>
          <w:t xml:space="preserve"> (first stage of selection)</w:t>
        </w:r>
      </w:ins>
      <w:r>
        <w:rPr/>
        <w:t xml:space="preserve"> in conventional scenario. This is in agreement with Schaeffer </w:t>
      </w:r>
      <w:bookmarkStart w:id="206" w:name="ZOTERO_BREF_OAljjkEP1lMt"/>
      <w:bookmarkStart w:id="207" w:name="__UnoMark__24635_2480076588"/>
      <w:bookmarkStart w:id="208" w:name="__UnoMark__29069_2480076588"/>
      <w:bookmarkStart w:id="209" w:name="__UnoMark__28878_2480076588"/>
      <w:r>
        <w:rPr/>
        <w:t>[2]</w:t>
      </w:r>
      <w:bookmarkEnd w:id="206"/>
      <w:bookmarkEnd w:id="207"/>
      <w:bookmarkEnd w:id="208"/>
      <w:bookmarkEnd w:id="209"/>
      <w:r>
        <w:rPr/>
        <w:t xml:space="preserve"> and Wolc et al. </w:t>
      </w:r>
      <w:bookmarkStart w:id="210" w:name="__UnoMark__8958_2480076588"/>
      <w:bookmarkStart w:id="211" w:name="__UnoMark__24636_2480076588"/>
      <w:bookmarkStart w:id="212" w:name="__UnoMark__8503_2480076588"/>
      <w:bookmarkStart w:id="213" w:name="ZOTERO_BREF_KgobD5FV4CIH"/>
      <w:bookmarkStart w:id="214" w:name="__UnoMark__29070_2480076588"/>
      <w:bookmarkStart w:id="215" w:name="__UnoMark__8602_2480076588"/>
      <w:bookmarkStart w:id="216" w:name="__UnoMark__28879_2480076588"/>
      <w:bookmarkEnd w:id="215"/>
      <w:r>
        <w:rPr/>
        <w:t>[12]</w:t>
      </w:r>
      <w:del w:id="97" w:author="Unknown Author" w:date="2020-07-21T16:54:41Z">
        <w:bookmarkEnd w:id="210"/>
        <w:bookmarkEnd w:id="211"/>
        <w:bookmarkEnd w:id="212"/>
        <w:bookmarkEnd w:id="213"/>
        <w:bookmarkEnd w:id="214"/>
        <w:bookmarkEnd w:id="216"/>
        <w:r>
          <w:rPr/>
          <w:delText>.</w:delText>
        </w:r>
      </w:del>
      <w:r>
        <w:rPr/>
        <w:t xml:space="preserve"> </w:t>
      </w:r>
      <w:ins w:id="98" w:author="Unknown Author" w:date="2020-07-21T16:54:45Z">
        <w:r>
          <w:rPr/>
          <w:t xml:space="preserve">that </w:t>
        </w:r>
      </w:ins>
      <w:r>
        <w:rPr/>
        <w:t>showed up to two-fold increase. However, in our study</w:t>
      </w:r>
      <w:del w:id="99" w:author="Unknown Author" w:date="2020-07-21T11:09:58Z">
        <w:r>
          <w:rPr/>
          <w:delText>,</w:delText>
        </w:r>
      </w:del>
      <w:r>
        <w:rPr/>
        <w:t xml:space="preserve"> this increase was even higher, since genomic prediction also increased the accuracy of parent average.</w:t>
      </w:r>
    </w:p>
    <w:p>
      <w:pPr>
        <w:pStyle w:val="Normal"/>
        <w:numPr>
          <w:ilvl w:val="0"/>
          <w:numId w:val="5"/>
        </w:numPr>
        <w:rPr/>
      </w:pPr>
      <w:r>
        <w:rPr/>
        <w:t>Within the genomic scenarios, the accuracy for male candidates was high regardless of the amount of genotyping and phenotyping for two reasons. First, the accuracy of their parent average was high, since we tested offspring of elite matings. Second, starting with a 10,000 training population gave an adequate starting point for accurate prediction. The accuracy was additionally boosted by using all available information jointly through single</w:t>
        <w:noBreakHyphen/>
        <w:t>step genomic prediction.</w:t>
      </w:r>
    </w:p>
    <w:p>
      <w:pPr>
        <w:pStyle w:val="Normal"/>
        <w:numPr>
          <w:ilvl w:val="0"/>
          <w:numId w:val="5"/>
        </w:numPr>
        <w:rPr/>
      </w:pPr>
      <w:r>
        <w:rPr/>
        <w:t>In contrast, reducing phenotyping decreased the accuracy for sires</w:t>
      </w:r>
      <w:r>
        <w:rPr/>
        <w:commentReference w:id="11"/>
      </w:r>
      <w:del w:id="100" w:author="Unknown Author" w:date="2020-07-21T11:12:18Z">
        <w:r>
          <w:rPr/>
          <w:delText>, despite increased genotyping</w:delText>
        </w:r>
      </w:del>
      <w:r>
        <w:rPr/>
        <w:t>. This was due to two reasons. First, since we used truncation selection to select the sires, their breeding values were in the tail of distribution. Each additional phenotypic record only marginally increase</w:t>
      </w:r>
      <w:ins w:id="101" w:author="Unknown Author" w:date="2020-07-21T11:12:54Z">
        <w:r>
          <w:rPr/>
          <w:t>d</w:t>
        </w:r>
      </w:ins>
      <w:del w:id="102" w:author="Unknown Author" w:date="2020-07-21T11:12:53Z">
        <w:r>
          <w:rPr/>
          <w:delText>s</w:delText>
        </w:r>
      </w:del>
      <w:r>
        <w:rPr/>
        <w:t xml:space="preserve"> the overall accuracy of individuals breeding values, but that </w:t>
      </w:r>
      <w:del w:id="103" w:author="Unknown Author" w:date="2020-07-21T11:13:04Z">
        <w:r>
          <w:rPr/>
          <w:delText xml:space="preserve">can </w:delText>
        </w:r>
      </w:del>
      <w:r>
        <w:rPr/>
        <w:t>affect</w:t>
      </w:r>
      <w:ins w:id="104" w:author="Unknown Author" w:date="2020-07-21T11:13:07Z">
        <w:r>
          <w:rPr/>
          <w:t>ed</w:t>
        </w:r>
      </w:ins>
      <w:r>
        <w:rPr/>
        <w:t xml:space="preserve"> distinguishing the very best sires. Second, with increased investment into genotyping the training population grew quicker and reached the limit of 25,000 at which we removed sires genotypes in favour of cow genotypes. However, since this is the accuracy after the selection has been made, it is not of great interest for breeding.</w:t>
      </w:r>
    </w:p>
    <w:p>
      <w:pPr>
        <w:pStyle w:val="Normal"/>
        <w:numPr>
          <w:ilvl w:val="0"/>
          <w:numId w:val="5"/>
        </w:numPr>
        <w:rPr/>
      </w:pPr>
      <w:r>
        <w:rPr/>
        <w:t>Although sires already had phenotyped progeny, their accuracy was lower than for male candidates and had a larger standard deviation due to two reasons. First, this was due to a small number of sires, since each year we selected only five. Second, both male candidates and sires came from a truncated distribution with reduced variance, but the variance for the sires was even smaller. This in turn reduced the empirical accuracy computed as the Pearson’s correlation coefficient between the true and estimated values.</w:t>
      </w:r>
    </w:p>
    <w:p>
      <w:pPr>
        <w:pStyle w:val="Heading3"/>
        <w:numPr>
          <w:ilvl w:val="2"/>
          <w:numId w:val="2"/>
        </w:numPr>
        <w:rPr/>
      </w:pPr>
      <w:r>
        <w:rPr/>
        <w:t>Accuracy for females with initial training population</w:t>
      </w:r>
    </w:p>
    <w:p>
      <w:pPr>
        <w:pStyle w:val="Normal"/>
        <w:numPr>
          <w:ilvl w:val="0"/>
          <w:numId w:val="5"/>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217" w:name="__UnoMark__28880_2480076588"/>
      <w:bookmarkStart w:id="218" w:name="__UnoMark__29212_2480076588"/>
      <w:bookmarkStart w:id="219" w:name="__UnoMark__29071_2480076588"/>
      <w:bookmarkStart w:id="220" w:name="__UnoMark__24637_2480076588"/>
      <w:bookmarkStart w:id="221" w:name="ZOTERO_BREF_KOC7XZTVvOJm"/>
      <w:bookmarkEnd w:id="218"/>
      <w:r>
        <w:rPr/>
        <w:t>[26, 27]</w:t>
      </w:r>
      <w:bookmarkEnd w:id="217"/>
      <w:bookmarkEnd w:id="219"/>
      <w:bookmarkEnd w:id="220"/>
      <w:bookmarkEnd w:id="221"/>
      <w:r>
        <w:rPr/>
        <w:t xml:space="preserve">. This in turn increases the accuracy of prediction regardless of the heritability, number of QTLs, and number of markers </w:t>
      </w:r>
      <w:bookmarkStart w:id="222" w:name="__UnoMark__24638_2480076588"/>
      <w:bookmarkStart w:id="223" w:name="ZOTERO_BREF_GtYINFuYGWHB"/>
      <w:bookmarkStart w:id="224" w:name="__UnoMark__29221_2480076588"/>
      <w:bookmarkStart w:id="225" w:name="__UnoMark__29072_2480076588"/>
      <w:bookmarkStart w:id="226" w:name="__UnoMark__28881_2480076588"/>
      <w:bookmarkEnd w:id="224"/>
      <w:r>
        <w:rPr/>
        <w:t>[28]</w:t>
      </w:r>
      <w:bookmarkEnd w:id="222"/>
      <w:bookmarkEnd w:id="223"/>
      <w:bookmarkEnd w:id="225"/>
      <w:bookmarkEnd w:id="226"/>
      <w:r>
        <w:rPr/>
        <w:t>.</w:t>
      </w:r>
    </w:p>
    <w:p>
      <w:pPr>
        <w:pStyle w:val="Normal"/>
        <w:numPr>
          <w:ilvl w:val="0"/>
          <w:numId w:val="5"/>
        </w:numPr>
        <w:rPr/>
      </w:pPr>
      <w:r>
        <w:rPr/>
        <w:t xml:space="preserve">The accuracy for </w:t>
      </w:r>
      <w:del w:id="105" w:author="Unknown Author" w:date="2020-07-21T11:21:18Z">
        <w:r>
          <w:rPr/>
          <w:delText>dams</w:delText>
        </w:r>
      </w:del>
      <w:ins w:id="106" w:author="Unknown Author" w:date="2020-07-21T11:21:18Z">
        <w:r>
          <w:rPr/>
          <w:t>cows</w:t>
        </w:r>
      </w:ins>
      <w:r>
        <w:rPr/>
        <w:t xml:space="preserve"> increased with increasing investment into genotyping,</w:t>
      </w:r>
      <w:r>
        <w:rPr>
          <w:b/>
          <w:bCs/>
        </w:rPr>
        <w:t xml:space="preserve"> </w:t>
      </w:r>
      <w:r>
        <w:rPr/>
        <w:t xml:space="preserve">despite reduced phenotyping. </w:t>
      </w:r>
      <w:ins w:id="107" w:author="Unknown Author" w:date="2020-07-21T11:23:00Z">
        <w:r>
          <w:rPr/>
          <w:t xml:space="preserve">This had important implications, since we selected bull dams for elite mating from cows. </w:t>
        </w:r>
      </w:ins>
      <w:r>
        <w:rPr/>
        <w:t xml:space="preserve">Increasing </w:t>
      </w:r>
      <w:ins w:id="108" w:author="Unknown Author" w:date="2020-07-22T10:04:42Z">
        <w:r>
          <w:rPr/>
          <w:t>the number of genotyped cows affecte</w:t>
        </w:r>
      </w:ins>
      <w:r>
        <w:rPr/>
        <w:commentReference w:id="12"/>
      </w:r>
      <w:ins w:id="109" w:author="Unknown Author" w:date="2020-07-22T10:04:42Z">
        <w:r>
          <w:rPr/>
          <w:t>d</w:t>
        </w:r>
      </w:ins>
      <w:ins w:id="110" w:author="Unknown Author" w:date="2020-07-22T10:05:04Z">
        <w:r>
          <w:rPr/>
          <w:t xml:space="preserve"> the accuracy in three ways. First, more cows had both genomic and phenotypic information available, which increased the accuracy of their breeding values. Second, more connecting individuals increased genetic connectedne</w:t>
        </w:r>
      </w:ins>
      <w:ins w:id="111" w:author="Unknown Author" w:date="2020-07-22T10:05:04Z">
        <w:bookmarkStart w:id="227" w:name="__UnoMark__29239_24800765881"/>
        <w:bookmarkEnd w:id="227"/>
        <w:r>
          <w:rPr/>
          <w:t>ss [</w:t>
        </w:r>
      </w:ins>
      <w:ins w:id="112" w:author="Unknown Author" w:date="2020-07-22T10:05:04Z">
        <w:bookmarkStart w:id="228" w:name="__UnoMark__28884_24800765881"/>
        <w:bookmarkStart w:id="229" w:name="ZOTERO_BREF_fgWzesPq3KDm1"/>
        <w:bookmarkStart w:id="230" w:name="__UnoMark__29075_24800765881"/>
        <w:bookmarkStart w:id="231" w:name="__UnoMark__24641_24800765881"/>
        <w:bookmarkEnd w:id="228"/>
        <w:bookmarkEnd w:id="229"/>
        <w:bookmarkEnd w:id="230"/>
        <w:bookmarkEnd w:id="231"/>
        <w:r>
          <w:rPr/>
          <w:t xml:space="preserve">28]. And third, </w:t>
        </w:r>
      </w:ins>
      <w:r>
        <w:rPr/>
        <w:t>invest</w:t>
      </w:r>
      <w:ins w:id="113" w:author="Unknown Author" w:date="2020-07-22T10:05:51Z">
        <w:r>
          <w:rPr/>
          <w:t>ing more</w:t>
        </w:r>
      </w:ins>
      <w:del w:id="114" w:author="Unknown Author" w:date="2020-07-22T10:05:51Z">
        <w:r>
          <w:rPr/>
          <w:delText>ment</w:delText>
        </w:r>
      </w:del>
      <w:r>
        <w:rPr/>
        <w:t xml:space="preserve"> into genotyping translated into larger training population and its yearly update. As shown by previous studies [13, </w:t>
      </w:r>
      <w:bookmarkStart w:id="232" w:name="__UnoMark__28882_2480076588"/>
      <w:bookmarkStart w:id="233" w:name="__UnoMark__29073_2480076588"/>
      <w:bookmarkStart w:id="234" w:name="__UnoMark__24639_2480076588"/>
      <w:bookmarkStart w:id="235" w:name="ZOTERO_BREF_TvTlCGb1fFY9"/>
      <w:bookmarkEnd w:id="232"/>
      <w:bookmarkEnd w:id="233"/>
      <w:bookmarkEnd w:id="234"/>
      <w:bookmarkEnd w:id="235"/>
      <w:r>
        <w:rPr/>
        <w:t xml:space="preserve">14], the accuracy of genomic prediction increases with increasing size of a female training population. They showed that the accuracy of 0.70 is achieved with ~20,000 animals as in our study. However, these studies did not account for varying degree of genetic distance between the training and the </w:t>
      </w:r>
      <w:del w:id="115" w:author="Unknown Author" w:date="2020-07-22T12:38:05Z">
        <w:r>
          <w:rPr/>
          <w:delText>evaluation</w:delText>
        </w:r>
      </w:del>
      <w:ins w:id="116" w:author="Unknown Author" w:date="2020-07-22T12:38:05Z">
        <w:r>
          <w:rPr/>
          <w:t>prediction</w:t>
        </w:r>
      </w:ins>
      <w:r>
        <w:rPr/>
        <w:t xml:space="preserve"> population. We can increase the accuracy in the evaluation population with a higher relationship to the training populati</w:t>
      </w:r>
      <w:bookmarkStart w:id="236" w:name="__UnoMark__29230_2480076588"/>
      <w:bookmarkEnd w:id="236"/>
      <w:r>
        <w:rPr/>
        <w:t xml:space="preserve">on [8, 9, </w:t>
      </w:r>
      <w:bookmarkStart w:id="237" w:name="__UnoMark__24640_2480076588"/>
      <w:bookmarkStart w:id="238" w:name="__UnoMark__29074_2480076588"/>
      <w:bookmarkStart w:id="239" w:name="ZOTERO_BREF_sIzJc826AobD"/>
      <w:bookmarkStart w:id="240" w:name="__UnoMark__28883_2480076588"/>
      <w:bookmarkEnd w:id="237"/>
      <w:bookmarkEnd w:id="238"/>
      <w:bookmarkEnd w:id="239"/>
      <w:bookmarkEnd w:id="240"/>
      <w:r>
        <w:rPr/>
        <w:t xml:space="preserve">29]. Increasing the investment into genotyping allowed us to genotype more females </w:t>
      </w:r>
      <w:del w:id="117" w:author="Unknown Author" w:date="2020-07-22T10:08:31Z">
        <w:r>
          <w:rPr/>
          <w:delText xml:space="preserve">and include more females </w:delText>
        </w:r>
      </w:del>
      <w:r>
        <w:rPr/>
        <w:t>from the most recent cow generation in the training set</w:t>
      </w:r>
      <w:ins w:id="118" w:author="Unknown Author" w:date="2020-07-22T10:08:35Z">
        <w:r>
          <w:rPr/>
          <w:t>, whic</w:t>
        </w:r>
      </w:ins>
      <w:r>
        <w:rPr/>
        <w:commentReference w:id="13"/>
      </w:r>
      <w:ins w:id="119" w:author="Unknown Author" w:date="2020-07-22T10:08:35Z">
        <w:r>
          <w:rPr/>
          <w:t>h decreased genetic distance between training and prediction population</w:t>
        </w:r>
      </w:ins>
      <w:r>
        <w:rPr/>
        <w:t>.</w:t>
      </w:r>
      <w:del w:id="120" w:author="Unknown Author" w:date="2020-07-22T10:06:12Z">
        <w:r>
          <w:rPr/>
          <w:delText xml:space="preserve">Genotyping more females had two additional benefits. </w:delText>
        </w:r>
      </w:del>
      <w:del w:id="121" w:author="Unknown Author" w:date="2020-07-22T10:05:28Z">
        <w:r>
          <w:rPr/>
          <w:delText>First, more cows had both genomic and phenotypic information available, which increased the accuracy of their breeding values. Second, it increased genetic connectedne</w:delText>
        </w:r>
      </w:del>
      <w:del w:id="122" w:author="Unknown Author" w:date="2020-07-22T10:05:28Z">
        <w:bookmarkStart w:id="241" w:name="__UnoMark__29239_2480076588211111111111"/>
        <w:bookmarkEnd w:id="241"/>
        <w:r>
          <w:rPr/>
          <w:delText>ss [</w:delText>
        </w:r>
      </w:del>
      <w:del w:id="123" w:author="Unknown Author" w:date="2020-07-22T10:05:28Z">
        <w:bookmarkStart w:id="242" w:name="ZOTERO_BREF_fgWzesPq3KDm211111111111"/>
        <w:bookmarkStart w:id="243" w:name="__UnoMark__24641_2480076588211111111111"/>
        <w:bookmarkStart w:id="244" w:name="__UnoMark__28884_2480076588211111111111"/>
        <w:bookmarkStart w:id="245" w:name="__UnoMark__29075_2480076588211111111111"/>
        <w:bookmarkEnd w:id="242"/>
        <w:bookmarkEnd w:id="243"/>
        <w:bookmarkEnd w:id="244"/>
        <w:bookmarkEnd w:id="245"/>
        <w:r>
          <w:rPr/>
          <w:delText>28].</w:delText>
        </w:r>
      </w:del>
      <w:r>
        <w:rPr/>
        <w:t xml:space="preserve"> As with genetic gain, accuracy had a diminishing return relationship with the size of the training population</w:t>
      </w:r>
      <w:r>
        <w:rPr>
          <w:b/>
          <w:bCs/>
        </w:rPr>
        <w:t xml:space="preserve"> </w:t>
      </w:r>
      <w:r>
        <w:rPr>
          <w:b w:val="false"/>
          <w:bCs w:val="false"/>
        </w:rPr>
        <w:t xml:space="preserve">[13, </w:t>
      </w:r>
      <w:bookmarkStart w:id="246" w:name="__UnoMark__29076_2480076588"/>
      <w:bookmarkStart w:id="247" w:name="__UnoMark__24642_2480076588"/>
      <w:bookmarkStart w:id="248" w:name="ZOTERO_BREF_91PqdwhYBqqz"/>
      <w:bookmarkStart w:id="249" w:name="__UnoMark__28885_2480076588"/>
      <w:bookmarkEnd w:id="246"/>
      <w:bookmarkEnd w:id="247"/>
      <w:bookmarkEnd w:id="248"/>
      <w:bookmarkEnd w:id="249"/>
      <w:r>
        <w:rPr>
          <w:b w:val="false"/>
          <w:bCs w:val="false"/>
        </w:rPr>
        <w:t>14]</w:t>
      </w:r>
      <w:r>
        <w:rPr/>
        <w:t>.</w:t>
      </w:r>
      <w:r>
        <w:rPr>
          <w:b/>
          <w:bCs/>
        </w:rPr>
        <w:t xml:space="preserve"> </w:t>
      </w:r>
      <w:r>
        <w:rPr/>
        <w:t>We observed plateau in accuracy when we invested more than six phenotype records into genotyping.</w:t>
      </w:r>
    </w:p>
    <w:p>
      <w:pPr>
        <w:pStyle w:val="Normal"/>
        <w:numPr>
          <w:ilvl w:val="0"/>
          <w:numId w:val="5"/>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w:t>
      </w:r>
      <w:ins w:id="124" w:author="Unknown Author" w:date="2020-07-21T11:24:53Z">
        <w:r>
          <w:rPr/>
          <w:t xml:space="preserve"> The benefit of this increase was not large, since the intensity of </w:t>
        </w:r>
      </w:ins>
      <w:ins w:id="125" w:author="Unknown Author" w:date="2020-07-22T09:06:12Z">
        <w:r>
          <w:rPr/>
          <w:t>cow selection</w:t>
        </w:r>
      </w:ins>
      <w:del w:id="126" w:author="Unknown Author" w:date="2020-07-22T09:06:19Z">
        <w:r>
          <w:rPr/>
          <w:delText>selection in f</w:delText>
        </w:r>
      </w:del>
      <w:r>
        <w:rPr/>
        <w:commentReference w:id="14"/>
      </w:r>
      <w:del w:id="127" w:author="Unknown Author" w:date="2020-07-22T09:06:19Z">
        <w:r>
          <w:rPr/>
          <w:delText>emales</w:delText>
        </w:r>
      </w:del>
      <w:ins w:id="128" w:author="Unknown Author" w:date="2020-07-22T09:06:21Z">
        <w:r>
          <w:rPr/>
          <w:t xml:space="preserve"> </w:t>
        </w:r>
      </w:ins>
      <w:ins w:id="129" w:author="Unknown Author" w:date="2020-07-21T11:24:53Z">
        <w:r>
          <w:rPr/>
          <w:t>was low. However, there is potential for this benefit to be larger with sexed semen and embryo transfer.</w:t>
        </w:r>
      </w:ins>
    </w:p>
    <w:p>
      <w:pPr>
        <w:pStyle w:val="Heading3"/>
        <w:numPr>
          <w:ilvl w:val="2"/>
          <w:numId w:val="5"/>
        </w:numPr>
        <w:rPr/>
      </w:pPr>
      <w:r>
        <w:rPr/>
        <w:t>Accuracy without an initial training population</w:t>
      </w:r>
    </w:p>
    <w:p>
      <w:pPr>
        <w:pStyle w:val="Normal"/>
        <w:numPr>
          <w:ilvl w:val="0"/>
          <w:numId w:val="5"/>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250" w:name="__UnoMark__24643_2480076588"/>
      <w:bookmarkStart w:id="251" w:name="__UnoMark__29248_2480076588"/>
      <w:bookmarkStart w:id="252" w:name="ZOTERO_BREF_QoEDlFiwd7xZ"/>
      <w:bookmarkStart w:id="253" w:name="__UnoMark__29077_2480076588"/>
      <w:bookmarkStart w:id="254" w:name="__UnoMark__28886_2480076588"/>
      <w:bookmarkEnd w:id="251"/>
      <w:r>
        <w:rPr/>
        <w:t>[30]</w:t>
      </w:r>
      <w:bookmarkEnd w:id="250"/>
      <w:bookmarkEnd w:id="252"/>
      <w:bookmarkEnd w:id="253"/>
      <w:bookmarkEnd w:id="254"/>
      <w:r>
        <w:rPr/>
        <w:t xml:space="preserve"> showed that for new traits and with large scale recording, we can achieve 75% of the maximum genomic accuracy within first two to three years of recording. In our study we shortened this period even more by including the historical data through single-step genomic prediction.</w:t>
      </w:r>
    </w:p>
    <w:p>
      <w:pPr>
        <w:pStyle w:val="Heading2"/>
        <w:numPr>
          <w:ilvl w:val="1"/>
          <w:numId w:val="5"/>
        </w:numPr>
        <w:rPr/>
      </w:pPr>
      <w:r>
        <w:rPr/>
        <w:t>Implications</w:t>
      </w:r>
    </w:p>
    <w:p>
      <w:pPr>
        <w:pStyle w:val="Normal"/>
        <w:numPr>
          <w:ilvl w:val="1"/>
          <w:numId w:val="5"/>
        </w:numPr>
        <w:rPr/>
      </w:pPr>
      <w:r>
        <w:rPr/>
        <w:t>We show that any dairy breeding programme can implement genomic selection without extra costs by optimizing the investment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 if it does not result in cancelling a crucial activity.</w:t>
      </w:r>
    </w:p>
    <w:p>
      <w:pPr>
        <w:pStyle w:val="Normal"/>
        <w:numPr>
          <w:ilvl w:val="2"/>
          <w:numId w:val="5"/>
        </w:numPr>
        <w:rPr/>
      </w:pPr>
      <w:r>
        <w:rPr/>
        <w:t xml:space="preserve">When breeding programmes have limiting resources, they could optimize which individuals to genotype and phenotype, which we did not consider in this study. We expect this would further increase the genetic gain for the same level of investment or require less investment for the same genetic gain. </w:t>
      </w:r>
      <w:r>
        <w:rPr>
          <w:rStyle w:val="CommentReference3"/>
          <w:rFonts w:cs="Mangal"/>
          <w:sz w:val="24"/>
          <w:szCs w:val="24"/>
          <w:highlight w:val="white"/>
        </w:rPr>
        <w:t xml:space="preserve">Selective phenotyping can increase the accuracy of genomic selection up to 20% with a larger increase observed with small sample sizes </w:t>
      </w:r>
      <w:bookmarkStart w:id="255" w:name="ZOTERO_BREF_1moElF04VEIu"/>
      <w:bookmarkStart w:id="256" w:name="__UnoMark__24644_2480076588"/>
      <w:bookmarkStart w:id="257" w:name="__UnoMark__28843_2480076588"/>
      <w:bookmarkStart w:id="258" w:name="__UnoMark__29034_2480076588"/>
      <w:r>
        <w:rPr>
          <w:rStyle w:val="CommentReference3"/>
          <w:rFonts w:cs="Mangal"/>
          <w:sz w:val="24"/>
          <w:szCs w:val="24"/>
          <w:highlight w:val="white"/>
        </w:rPr>
        <w:t>[3</w:t>
      </w:r>
      <w:r>
        <w:rPr>
          <w:rStyle w:val="CommentReference3"/>
          <w:rFonts w:cs="Mangal"/>
          <w:sz w:val="24"/>
          <w:szCs w:val="24"/>
        </w:rPr>
        <w:t>1, 32]</w:t>
      </w:r>
      <w:bookmarkEnd w:id="255"/>
      <w:bookmarkEnd w:id="256"/>
      <w:bookmarkEnd w:id="257"/>
      <w:bookmarkEnd w:id="258"/>
      <w:r>
        <w:rPr>
          <w:rStyle w:val="CommentReference3"/>
          <w:rFonts w:cs="Mangal"/>
          <w:sz w:val="24"/>
          <w:szCs w:val="24"/>
        </w:rPr>
        <w:t xml:space="preserve">. </w:t>
      </w:r>
      <w:bookmarkStart w:id="259" w:name="move45912686"/>
      <w:r>
        <w:rPr>
          <w:rStyle w:val="CommentReference3"/>
          <w:rFonts w:cs="Mangal"/>
          <w:sz w:val="24"/>
          <w:szCs w:val="24"/>
        </w:rPr>
        <w:t xml:space="preserve">Similarly, Jenko et al. </w:t>
      </w:r>
      <w:bookmarkStart w:id="260" w:name="ZOTERO_BREF_bSxdbHz1hesU"/>
      <w:bookmarkStart w:id="261" w:name="__UnoMark__29037_2480076588"/>
      <w:bookmarkStart w:id="262" w:name="__UnoMark__24645_2480076588"/>
      <w:bookmarkStart w:id="263" w:name="__UnoMark__28846_2480076588"/>
      <w:r>
        <w:rPr>
          <w:rStyle w:val="CommentReference3"/>
          <w:rFonts w:cs="Mangal"/>
          <w:sz w:val="24"/>
          <w:szCs w:val="24"/>
        </w:rPr>
        <w:t>[33]</w:t>
      </w:r>
      <w:bookmarkEnd w:id="260"/>
      <w:bookmarkEnd w:id="261"/>
      <w:bookmarkEnd w:id="262"/>
      <w:bookmarkEnd w:id="263"/>
      <w:r>
        <w:rPr>
          <w:rStyle w:val="CommentReference3"/>
          <w:rFonts w:cs="Mangal"/>
          <w:sz w:val="24"/>
          <w:szCs w:val="24"/>
        </w:rPr>
        <w:t xml:space="preserve"> showed</w:t>
      </w:r>
      <w:r>
        <w:rPr>
          <w:rStyle w:val="CommentReference3"/>
          <w:rFonts w:cs="Mangal"/>
          <w:sz w:val="24"/>
          <w:szCs w:val="24"/>
          <w:highlight w:val="white"/>
        </w:rPr>
        <w:t>, that selective genotyping of cows from the distribution tails increases the accuracy of genomic prediction by 15% compared to random selection.</w:t>
      </w:r>
      <w:bookmarkEnd w:id="259"/>
      <w:r>
        <w:rPr>
          <w:rStyle w:val="CommentReference3"/>
          <w:rFonts w:cs="Mangal"/>
          <w:sz w:val="24"/>
          <w:szCs w:val="24"/>
          <w:highlight w:val="white"/>
        </w:rPr>
        <w:t xml:space="preserve"> There are also proposals for phenotyping farms, which would be paid to provide records </w:t>
      </w:r>
      <w:bookmarkStart w:id="264" w:name="__UnoMark__29257_2480076588"/>
      <w:bookmarkStart w:id="265" w:name="__UnoMark__29039_2480076588"/>
      <w:bookmarkStart w:id="266" w:name="__UnoMark__28848_2480076588"/>
      <w:bookmarkStart w:id="267" w:name="ZOTERO_BREF_smDcEgdv2Ppm"/>
      <w:bookmarkEnd w:id="264"/>
      <w:r>
        <w:rPr>
          <w:rStyle w:val="CommentReference3"/>
          <w:rFonts w:cs="Mangal"/>
          <w:sz w:val="24"/>
          <w:szCs w:val="24"/>
          <w:highlight w:val="white"/>
        </w:rPr>
        <w:t>[34]</w:t>
      </w:r>
      <w:bookmarkEnd w:id="265"/>
      <w:bookmarkEnd w:id="266"/>
      <w:bookmarkEnd w:id="267"/>
      <w:r>
        <w:rPr>
          <w:rStyle w:val="CommentReference3"/>
          <w:rFonts w:cs="Mangal"/>
          <w:sz w:val="24"/>
          <w:szCs w:val="24"/>
          <w:highlight w:val="white"/>
        </w:rPr>
        <w:t xml:space="preserve">. </w:t>
      </w:r>
      <w:bookmarkStart w:id="268" w:name="move4591268611111"/>
      <w:bookmarkEnd w:id="268"/>
      <w:r>
        <w:rPr/>
        <w:t xml:space="preserve">When breeding programmes do not have access to high performance computers necessary for genomic evaluation of big genotyped populations, they could optimize computational costs. As shown in our study, we can achieve large genetic gain with a relatively small training population of recent genotypes. This implies that breeding programmes do not have to use all available genotypes for prediction. The problem of a large number of genotypes can be alternatively solved by using methods with reduced computational costs, such as algorithm for proven and young </w:t>
      </w:r>
      <w:bookmarkStart w:id="269" w:name="__UnoMark__29265_2480076588"/>
      <w:bookmarkStart w:id="270" w:name="ZOTERO_BREF_CRysWgtClg9O"/>
      <w:bookmarkStart w:id="271" w:name="__UnoMark__28844_2480076588"/>
      <w:bookmarkStart w:id="272" w:name="__UnoMark__29035_2480076588"/>
      <w:bookmarkStart w:id="273" w:name="__UnoMark__24646_2480076588"/>
      <w:bookmarkEnd w:id="269"/>
      <w:r>
        <w:rPr/>
        <w:t>[35]</w:t>
      </w:r>
      <w:bookmarkEnd w:id="270"/>
      <w:bookmarkEnd w:id="271"/>
      <w:bookmarkEnd w:id="272"/>
      <w:bookmarkEnd w:id="273"/>
      <w:r>
        <w:rPr/>
        <w:t xml:space="preserve"> or singular value decomposition of the genotype matrix </w:t>
      </w:r>
      <w:bookmarkStart w:id="274" w:name="__UnoMark__24647_2480076588"/>
      <w:bookmarkStart w:id="275" w:name="__UnoMark__29036_2480076588"/>
      <w:bookmarkStart w:id="276" w:name="__UnoMark__28845_2480076588"/>
      <w:bookmarkStart w:id="277" w:name="ZOTERO_BREF_lFvvZYfNdqon"/>
      <w:bookmarkStart w:id="278" w:name="__UnoMark__29272_2480076588"/>
      <w:bookmarkEnd w:id="278"/>
      <w:r>
        <w:rPr/>
        <w:t>[36]</w:t>
      </w:r>
      <w:bookmarkEnd w:id="274"/>
      <w:bookmarkEnd w:id="275"/>
      <w:bookmarkEnd w:id="276"/>
      <w:bookmarkEnd w:id="277"/>
      <w:r>
        <w:rPr/>
        <w:t>.</w:t>
      </w:r>
    </w:p>
    <w:p>
      <w:pPr>
        <w:pStyle w:val="Normal"/>
        <w:numPr>
          <w:ilvl w:val="2"/>
          <w:numId w:val="5"/>
        </w:numPr>
        <w:rPr/>
      </w:pPr>
      <w:del w:id="130" w:author="Unknown Author" w:date="2020-07-21T11:27:13Z">
        <w:r>
          <w:rPr/>
          <w:delText>Target population</w:delText>
        </w:r>
      </w:del>
    </w:p>
    <w:p>
      <w:pPr>
        <w:pStyle w:val="Normal"/>
        <w:numPr>
          <w:ilvl w:val="0"/>
          <w:numId w:val="5"/>
        </w:numPr>
        <w:rPr/>
      </w:pPr>
      <w:r>
        <w:rPr/>
        <w:t>The economic efficiency of breeding programmes strongly depends on which stakeholders fund which action. The scenarios presented in this paper are of little value for programmes where phenotyping and genotyping funding is disconnected. Different programmes have different investment schemes, often intricate, which could benefit from suggested solutions.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But in populations with small herds the use of automated system is limited. Further on, the genomic selection could be</w:t>
      </w:r>
      <w:ins w:id="131" w:author="Unknown Author" w:date="2020-07-21T11:29:04Z">
        <w:r>
          <w:rPr/>
          <w:t xml:space="preserve">nefit </w:t>
        </w:r>
      </w:ins>
      <w:del w:id="132" w:author="Unknown Author" w:date="2020-07-21T11:29:10Z">
        <w:r>
          <w:rPr/>
          <w:delText xml:space="preserve"> more beneficial for</w:delText>
        </w:r>
      </w:del>
      <w:r>
        <w:rPr/>
        <w:t xml:space="preserve"> some settings</w:t>
      </w:r>
      <w:ins w:id="133" w:author="Unknown Author" w:date="2020-07-21T11:29:18Z">
        <w:r>
          <w:rPr/>
          <w:t xml:space="preserve"> more</w:t>
        </w:r>
      </w:ins>
      <w:r>
        <w:rPr/>
        <w:t xml:space="preserv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79" w:name="ZOTERO_BREF_EfUNHMeup3pj"/>
      <w:bookmarkStart w:id="280" w:name="__UnoMark__29279_2480076588"/>
      <w:bookmarkStart w:id="281" w:name="__UnoMark__24648_2480076588"/>
      <w:bookmarkStart w:id="282" w:name="__UnoMark__29078_2480076588"/>
      <w:bookmarkStart w:id="283" w:name="__UnoMark__28887_2480076588"/>
      <w:bookmarkEnd w:id="280"/>
      <w:r>
        <w:rPr/>
        <w:t>[27]</w:t>
      </w:r>
      <w:bookmarkEnd w:id="279"/>
      <w:bookmarkEnd w:id="281"/>
      <w:bookmarkEnd w:id="282"/>
      <w:bookmarkEnd w:id="283"/>
      <w:r>
        <w:rPr/>
        <w:t xml:space="preserve">. The same benefits are expected for small ruminant programmes that do not actively exchange of sires between herds </w:t>
      </w:r>
      <w:bookmarkStart w:id="284" w:name="ZOTERO_BREF_bhrnf2ZlwwhS"/>
      <w:bookmarkStart w:id="285" w:name="__UnoMark__24649_2480076588"/>
      <w:bookmarkStart w:id="286" w:name="__UnoMark__29079_2480076588"/>
      <w:bookmarkStart w:id="287" w:name="__UnoMark__29286_2480076588"/>
      <w:bookmarkStart w:id="288" w:name="__UnoMark__28888_2480076588"/>
      <w:bookmarkEnd w:id="287"/>
      <w:r>
        <w:rPr/>
        <w:t>[37]</w:t>
      </w:r>
      <w:bookmarkEnd w:id="284"/>
      <w:bookmarkEnd w:id="285"/>
      <w:bookmarkEnd w:id="286"/>
      <w:bookmarkEnd w:id="288"/>
      <w:r>
        <w:rPr/>
        <w:t>.</w:t>
      </w:r>
    </w:p>
    <w:p>
      <w:pPr>
        <w:pStyle w:val="Normal"/>
        <w:numPr>
          <w:ilvl w:val="0"/>
          <w:numId w:val="5"/>
        </w:numPr>
        <w:rPr/>
      </w:pPr>
      <w:ins w:id="134" w:author="Unknown Author" w:date="2020-07-22T09:19:54Z">
        <w:r>
          <w:rPr/>
          <w:t>We</w:t>
        </w:r>
      </w:ins>
      <w:del w:id="135" w:author="Unknown Author" w:date="2020-07-22T09:18:17Z">
        <w:r>
          <w:rPr/>
          <w:delText xml:space="preserve"> </w:delText>
        </w:r>
      </w:del>
      <w:del w:id="136" w:author="Unknown Author" w:date="2020-07-22T09:19:54Z">
        <w:r>
          <w:rPr/>
          <w:delText>In our study we</w:delText>
        </w:r>
      </w:del>
      <w:ins w:id="137" w:author="Unknown Author" w:date="2020-07-22T09:18:21Z">
        <w:r>
          <w:rPr/>
          <w:t xml:space="preserve"> did not account for the benefits of genotyp</w:t>
        </w:r>
      </w:ins>
      <w:ins w:id="138" w:author="Unknown Author" w:date="2020-07-22T09:19:12Z">
        <w:r>
          <w:rPr/>
          <w:t>ing besides</w:t>
        </w:r>
      </w:ins>
      <w:del w:id="139" w:author="Unknown Author" w:date="2020-07-22T09:19:18Z">
        <w:r>
          <w:rPr/>
          <w:delText xml:space="preserve"> used genotypes only for the</w:delText>
        </w:r>
      </w:del>
      <w:r>
        <w:rPr/>
        <w:t xml:space="preserve"> predicti</w:t>
      </w:r>
      <w:ins w:id="140" w:author="Unknown Author" w:date="2020-07-22T09:19:21Z">
        <w:r>
          <w:rPr/>
          <w:t>ng</w:t>
        </w:r>
      </w:ins>
      <w:del w:id="141" w:author="Unknown Author" w:date="2020-07-22T09:19:22Z">
        <w:r>
          <w:rPr/>
          <w:delText>on of</w:delText>
        </w:r>
      </w:del>
      <w:r>
        <w:rPr/>
        <w:t xml:space="preserve"> genomic breeding values and selection. </w:t>
      </w:r>
      <w:ins w:id="142" w:author="Unknown Author" w:date="2020-07-22T09:20:08Z">
        <w:r>
          <w:rPr/>
          <w:t>G</w:t>
        </w:r>
      </w:ins>
      <w:del w:id="143" w:author="Unknown Author" w:date="2020-07-22T09:20:08Z">
        <w:r>
          <w:rPr/>
          <w:delText>In breeding programmes, g</w:delText>
        </w:r>
      </w:del>
      <w:r>
        <w:rPr/>
        <w:t>enomic information has additional value for parentage verification or parentage discover</w:t>
      </w:r>
      <w:r>
        <w:rPr>
          <w:highlight w:val="white"/>
        </w:rPr>
        <w:t>y</w:t>
      </w:r>
      <w:bookmarkStart w:id="289" w:name="__UnoMark__29293_2480076588"/>
      <w:bookmarkEnd w:id="289"/>
      <w:r>
        <w:rPr>
          <w:highlight w:val="white"/>
        </w:rPr>
        <w:t xml:space="preserve"> [38</w:t>
      </w:r>
      <w:bookmarkStart w:id="290" w:name="__UnoMark__24650_2480076588"/>
      <w:bookmarkStart w:id="291" w:name="ZOTERO_BREF_9kYwaJZaO0H3"/>
      <w:bookmarkStart w:id="292" w:name="__UnoMark__29080_2480076588"/>
      <w:bookmarkStart w:id="293" w:name="__UnoMark__28889_2480076588"/>
      <w:bookmarkEnd w:id="290"/>
      <w:bookmarkEnd w:id="291"/>
      <w:bookmarkEnd w:id="292"/>
      <w:bookmarkEnd w:id="293"/>
      <w:r>
        <w:rPr>
          <w:highlight w:val="white"/>
        </w:rPr>
        <w:t>], management o</w:t>
      </w:r>
      <w:r>
        <w:rPr/>
        <w:t>f monogenic diseases and traits, and better monitoring and control of inbreeding</w:t>
      </w:r>
      <w:bookmarkStart w:id="294" w:name="__UnoMark__29300_2480076588"/>
      <w:bookmarkEnd w:id="294"/>
      <w:r>
        <w:rPr/>
        <w:t xml:space="preserve"> [39</w:t>
      </w:r>
      <w:bookmarkStart w:id="295" w:name="__UnoMark__29081_2480076588"/>
      <w:bookmarkStart w:id="296" w:name="__UnoMark__28890_2480076588"/>
      <w:bookmarkStart w:id="297" w:name="ZOTERO_BREF_DCnG3ZjgIaDs"/>
      <w:bookmarkStart w:id="298" w:name="__UnoMark__24651_2480076588"/>
      <w:bookmarkEnd w:id="295"/>
      <w:bookmarkEnd w:id="296"/>
      <w:bookmarkEnd w:id="297"/>
      <w:bookmarkEnd w:id="298"/>
      <w:r>
        <w:rPr/>
        <w:t>] and optimization of matings [3</w:t>
      </w:r>
      <w:bookmarkStart w:id="299" w:name="__UnoMark__28891_2480076588"/>
      <w:bookmarkStart w:id="300" w:name="__UnoMark__24652_2480076588"/>
      <w:bookmarkStart w:id="301" w:name="__UnoMark__29082_2480076588"/>
      <w:bookmarkStart w:id="302" w:name="ZOTERO_BREF_3aB7McMsV1KD"/>
      <w:bookmarkEnd w:id="299"/>
      <w:bookmarkEnd w:id="300"/>
      <w:bookmarkEnd w:id="301"/>
      <w:bookmarkEnd w:id="302"/>
      <w:r>
        <w:rPr/>
        <w:t>]. These additional uses of genotypes increase the return on investment of genomic selection, also in long-term.</w:t>
      </w:r>
    </w:p>
    <w:p>
      <w:pPr>
        <w:pStyle w:val="Heading2"/>
        <w:numPr>
          <w:ilvl w:val="1"/>
          <w:numId w:val="5"/>
        </w:numPr>
        <w:spacing w:lineRule="auto" w:line="480"/>
        <w:rPr/>
      </w:pPr>
      <w:r>
        <w:rPr/>
        <w:t>Limitations of the study</w:t>
      </w:r>
    </w:p>
    <w:p>
      <w:pPr>
        <w:pStyle w:val="Heading3"/>
        <w:numPr>
          <w:ilvl w:val="2"/>
          <w:numId w:val="5"/>
        </w:numPr>
        <w:rPr/>
      </w:pPr>
      <w:r>
        <w:rPr/>
        <w:t>Reducing the number of phenotype records</w:t>
      </w:r>
    </w:p>
    <w:p>
      <w:pPr>
        <w:pStyle w:val="Normal"/>
        <w:numPr>
          <w:ilvl w:val="1"/>
          <w:numId w:val="5"/>
        </w:numPr>
        <w:rPr/>
      </w:pPr>
      <w:r>
        <w:rPr/>
        <w:t xml:space="preserve">In this study, we optimized the number of repeated test-day records and number of genotyped animals to maximise genetic gain. This might lead to conflicts between achieving genetic gain (long-term goal) and managing production (short-term goal). Producers use phenotype records to manage animals’ health and feed composition, which affect milk yield and its composition. Besides managing production, milk recording is also important from an environmental perspective </w:t>
      </w:r>
      <w:bookmarkStart w:id="303" w:name="__UnoMark__29307_2480076588"/>
      <w:bookmarkStart w:id="304" w:name="__UnoMark__29083_2480076588"/>
      <w:bookmarkStart w:id="305" w:name="__UnoMark__28892_2480076588"/>
      <w:bookmarkStart w:id="306" w:name="__UnoMark__24653_2480076588"/>
      <w:bookmarkStart w:id="307" w:name="ZOTERO_BREF_7Uerln5eSjR4"/>
      <w:bookmarkEnd w:id="303"/>
      <w:r>
        <w:rPr/>
        <w:t>[40]</w:t>
      </w:r>
      <w:bookmarkEnd w:id="304"/>
      <w:bookmarkEnd w:id="305"/>
      <w:bookmarkEnd w:id="306"/>
      <w:bookmarkEnd w:id="307"/>
      <w:r>
        <w:rPr/>
        <w:t>, but so is genetic improvement.</w:t>
      </w:r>
      <w:r>
        <w:rPr>
          <w:highlight w:val="white"/>
        </w:rPr>
        <w:t xml:space="preserve"> Therefore, evaluating the value of phenotype and genotype information is complex and beyond the scope of this study.</w:t>
      </w:r>
      <w:r>
        <w:rPr/>
        <w:t xml:space="preserve"> One possible way forward would be to compare variance between herd-test days and genetic variance to contrast the value of genetic gain and managing production.</w:t>
      </w:r>
    </w:p>
    <w:p>
      <w:pPr>
        <w:pStyle w:val="Normal"/>
        <w:numPr>
          <w:ilvl w:val="1"/>
          <w:numId w:val="5"/>
        </w:numPr>
        <w:rPr/>
      </w:pPr>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308" w:name="__UnoMark__29314_2480076588"/>
      <w:bookmarkStart w:id="309" w:name="ZOTERO_BREF_PL3FsZcd2HAG"/>
      <w:bookmarkStart w:id="310" w:name="__UnoMark__24654_2480076588"/>
      <w:bookmarkStart w:id="311" w:name="__UnoMark__28893_2480076588"/>
      <w:bookmarkStart w:id="312" w:name="__UnoMark__29084_2480076588"/>
      <w:bookmarkEnd w:id="308"/>
      <w:r>
        <w:rPr/>
        <w:t>[41, 42]</w:t>
      </w:r>
      <w:bookmarkEnd w:id="309"/>
      <w:bookmarkEnd w:id="310"/>
      <w:bookmarkEnd w:id="311"/>
      <w:bookmarkEnd w:id="312"/>
      <w:r>
        <w:rPr/>
        <w:t>.</w:t>
      </w:r>
    </w:p>
    <w:p>
      <w:pPr>
        <w:pStyle w:val="Heading3"/>
        <w:numPr>
          <w:ilvl w:val="2"/>
          <w:numId w:val="5"/>
        </w:numPr>
        <w:rPr/>
      </w:pPr>
      <w:r>
        <w:rPr/>
        <w:t>Capped size of the training population</w:t>
      </w:r>
    </w:p>
    <w:p>
      <w:pPr>
        <w:pStyle w:val="Normal"/>
        <w:numPr>
          <w:ilvl w:val="0"/>
          <w:numId w:val="5"/>
        </w:numPr>
        <w:rPr/>
      </w:pPr>
      <w:r>
        <w:rPr/>
        <w:t>In our simulation the training population size was capped at 25,000. Although we achieved high accuracies, removing the cap could increase them further, yet at strong diminishing returns. Since we included the most recent animals in the training population, increasing the size would also result in adding older animals to the training population. These animals are genetically more distant from the evaluation population and of lesser value.</w:t>
      </w:r>
    </w:p>
    <w:p>
      <w:pPr>
        <w:pStyle w:val="Heading3"/>
        <w:numPr>
          <w:ilvl w:val="2"/>
          <w:numId w:val="5"/>
        </w:numPr>
        <w:rPr/>
      </w:pPr>
      <w:r>
        <w:rPr/>
        <w:t>Single additive trait</w:t>
      </w:r>
    </w:p>
    <w:p>
      <w:pPr>
        <w:pStyle w:val="Normal"/>
        <w:numPr>
          <w:ilvl w:val="0"/>
          <w:numId w:val="5"/>
        </w:numPr>
        <w:rPr/>
      </w:pPr>
      <w:r>
        <w:rPr/>
        <w:t>We simulated milk yield as a single polygenic trait with additive genetic as well as permanent, common and random environmental effect. In reality, non</w:t>
        <w:noBreakHyphen/>
        <w:t xml:space="preserve">additive genetic effects also affect the trait </w:t>
      </w:r>
      <w:bookmarkStart w:id="313" w:name="ZOTERO_BREF_Yg33ItDgRM5K"/>
      <w:bookmarkStart w:id="314" w:name="__UnoMark__29351_2480076588"/>
      <w:bookmarkEnd w:id="314"/>
      <w:r>
        <w:rPr>
          <w:b w:val="false"/>
          <w:i w:val="false"/>
          <w:caps w:val="false"/>
          <w:smallCaps w:val="false"/>
          <w:position w:val="0"/>
          <w:sz w:val="24"/>
          <w:sz w:val="24"/>
          <w:u w:val="none"/>
          <w:vertAlign w:val="baseline"/>
        </w:rPr>
        <w:t>[43–46]</w:t>
      </w:r>
      <w:bookmarkEnd w:id="313"/>
      <w:r>
        <w:rPr/>
        <w:t xml:space="preserve">. We did not directly simulate nor account for these effect, but note that </w:t>
      </w:r>
      <w:r>
        <w:rPr>
          <w:rStyle w:val="CommentReference3"/>
          <w:rFonts w:cs="Mangal"/>
          <w:sz w:val="24"/>
          <w:szCs w:val="24"/>
          <w:highlight w:val="white"/>
        </w:rPr>
        <w:t xml:space="preserve">permanent effects capture non-additive genetic effects or individual specific environmental effects </w:t>
      </w:r>
      <w:bookmarkStart w:id="315" w:name="__UnoMark__28895_2480076588"/>
      <w:bookmarkStart w:id="316" w:name="__UnoMark__29357_2480076588"/>
      <w:bookmarkStart w:id="317" w:name="__UnoMark__29086_2480076588"/>
      <w:bookmarkStart w:id="318" w:name="__UnoMark__24604_2480076588"/>
      <w:bookmarkStart w:id="319" w:name="ZOTERO_BREF_YBP6gw2e0d7E"/>
      <w:bookmarkEnd w:id="316"/>
      <w:r>
        <w:rPr>
          <w:rStyle w:val="CommentReference3"/>
          <w:rFonts w:cs="Mangal"/>
          <w:sz w:val="24"/>
          <w:szCs w:val="24"/>
          <w:highlight w:val="white"/>
        </w:rPr>
        <w:t>[45]</w:t>
      </w:r>
      <w:bookmarkEnd w:id="315"/>
      <w:bookmarkEnd w:id="317"/>
      <w:bookmarkEnd w:id="318"/>
      <w:bookmarkEnd w:id="319"/>
      <w:r>
        <w:rPr/>
        <w:t xml:space="preserve">. We also simulated milk yield in different lactations as a single trait, whereas genetic correlation between different lactations is not unity </w:t>
      </w:r>
      <w:bookmarkStart w:id="320" w:name="ZOTERO_BREF_o4qOUFCsuGJU"/>
      <w:bookmarkStart w:id="321" w:name="__UnoMark__29394_2480076588"/>
      <w:bookmarkEnd w:id="321"/>
      <w:r>
        <w:rPr>
          <w:b w:val="false"/>
          <w:i w:val="false"/>
          <w:caps w:val="false"/>
          <w:smallCaps w:val="false"/>
          <w:position w:val="0"/>
          <w:sz w:val="24"/>
          <w:sz w:val="24"/>
          <w:u w:val="none"/>
          <w:vertAlign w:val="baseline"/>
        </w:rPr>
        <w:t>[47–49]</w:t>
      </w:r>
      <w:bookmarkEnd w:id="320"/>
      <w:r>
        <w:rPr/>
        <w:t>.</w:t>
      </w:r>
    </w:p>
    <w:p>
      <w:pPr>
        <w:pStyle w:val="Heading3"/>
        <w:numPr>
          <w:ilvl w:val="2"/>
          <w:numId w:val="5"/>
        </w:numPr>
        <w:rPr/>
      </w:pPr>
      <w:r>
        <w:rPr/>
        <w:t>Genomic selection of females</w:t>
      </w:r>
    </w:p>
    <w:p>
      <w:pPr>
        <w:pStyle w:val="Normal"/>
        <w:numPr>
          <w:ilvl w:val="0"/>
          <w:numId w:val="5"/>
        </w:numPr>
        <w:rPr/>
      </w:pPr>
      <w:r>
        <w:rPr/>
        <w:t xml:space="preserve">We did not use genomic selection for the female path nor did we assume the use of reproductive technologies, such as sexing semen or embryo transfer. This would further decrease the generation interval, increase selection intensity on female side, and in turn increase genetic gain of genomic scenarios even more </w:t>
      </w:r>
      <w:bookmarkStart w:id="322" w:name="__UnoMark__28897_2480076588"/>
      <w:bookmarkStart w:id="323" w:name="ZOTERO_BREF_Eae6ES82Vy06"/>
      <w:bookmarkStart w:id="324" w:name="__UnoMark__29088_2480076588"/>
      <w:r>
        <w:rPr/>
        <w:t>[20, 21]</w:t>
      </w:r>
      <w:bookmarkEnd w:id="322"/>
      <w:bookmarkEnd w:id="323"/>
      <w:bookmarkEnd w:id="324"/>
      <w:r>
        <w:rPr/>
        <w:t>. Such an implementation of genomic selection requires only a minor modification of the design used in this study - genotyping heifers instead of first-parity cows. Implementing reproductive technologies requires a larger modification and investment. However, some of the scenarios saved resource and could invest into these technologies.</w:t>
      </w:r>
    </w:p>
    <w:p>
      <w:pPr>
        <w:pStyle w:val="Heading1"/>
        <w:numPr>
          <w:ilvl w:val="0"/>
          <w:numId w:val="5"/>
        </w:numPr>
        <w:rPr/>
      </w:pPr>
      <w:r>
        <w:rPr/>
        <w:t>Conclusion</w:t>
      </w:r>
    </w:p>
    <w:p>
      <w:pPr>
        <w:pStyle w:val="TextBody"/>
        <w:numPr>
          <w:ilvl w:val="0"/>
          <w:numId w:val="5"/>
        </w:numPr>
        <w:spacing w:lineRule="auto" w:line="480" w:before="0" w:after="140"/>
        <w:jc w:val="both"/>
        <w:rPr/>
      </w:pPr>
      <w:r>
        <w:rPr/>
        <w:t>This study shows that any dairy breeding programme can implement genomic selection</w:t>
      </w:r>
      <w:del w:id="144" w:author="Unknown Author" w:date="2020-07-21T14:51:20Z">
        <w:r>
          <w:rPr/>
          <w:delText xml:space="preserve"> and maximize the return on investment</w:delText>
        </w:r>
      </w:del>
      <w:r>
        <w:rPr/>
        <w:commentReference w:id="15"/>
      </w:r>
      <w:r>
        <w:rPr/>
        <w:t xml:space="preserve"> with no extra costs by optimizing the investment into milk phenotyping and genotyping. We showed, that genomic scenarios increased both genetic gain and selection accuracy for non-phenotyped candidates, despite reduced phenotyping. The increase was observed regardless the amount and cost of genotyping, and availability of an initial training population, which indicates the advantage of proposed solutions for a range of breeding programmes. However, increasing investment in genotyping had diminishing returns, which suggests that breeding programmes should balance the investment into phenotyping and genotyping to </w:t>
      </w:r>
      <w:ins w:id="145" w:author="Unknown Author" w:date="2020-07-21T14:52:20Z">
        <w:r>
          <w:rPr/>
          <w:t>satisfy</w:t>
        </w:r>
      </w:ins>
      <w:ins w:id="146" w:author="Unknown Author" w:date="2020-07-21T14:51:47Z">
        <w:r>
          <w:rPr/>
          <w:t xml:space="preserve"> both short- and long-term breeding goals and </w:t>
        </w:r>
      </w:ins>
      <w:r>
        <w:rPr/>
        <w:t>maximise return on investm</w:t>
      </w:r>
      <w:bookmarkStart w:id="325" w:name="__DdeLink__4693_1705822379"/>
      <w:bookmarkStart w:id="326" w:name="__DdeLink__13302_1135561419"/>
      <w:bookmarkEnd w:id="325"/>
      <w:bookmarkEnd w:id="326"/>
      <w:r>
        <w:rPr/>
        <w:t>ent.</w:t>
      </w:r>
    </w:p>
    <w:p>
      <w:pPr>
        <w:pStyle w:val="Normal"/>
        <w:spacing w:lineRule="auto" w:line="480" w:before="0" w:after="0"/>
        <w:rPr/>
      </w:pPr>
      <w:r>
        <w:rPr>
          <w:b/>
          <w:color w:val="000000" w:themeColor="text1"/>
          <w:sz w:val="36"/>
          <w:szCs w:val="36"/>
          <w:lang w:val="en-GB"/>
        </w:rPr>
        <w:t>Declarations</w:t>
      </w:r>
    </w:p>
    <w:p>
      <w:pPr>
        <w:pStyle w:val="Normal"/>
        <w:spacing w:lineRule="auto" w:line="480" w:before="0" w:after="0"/>
        <w:rPr/>
      </w:pPr>
      <w:r>
        <w:rPr>
          <w:b/>
          <w:color w:val="000000" w:themeColor="text1"/>
          <w:sz w:val="24"/>
          <w:szCs w:val="24"/>
          <w:lang w:val="en-GB"/>
        </w:rPr>
        <w:t xml:space="preserve">Ethics approval and consent to participate </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Consent for publication</w:t>
      </w:r>
    </w:p>
    <w:p>
      <w:pPr>
        <w:pStyle w:val="Normal"/>
        <w:spacing w:lineRule="auto" w:line="480" w:before="0" w:after="0"/>
        <w:rPr>
          <w:b w:val="false"/>
          <w:b w:val="false"/>
          <w:bCs w:val="false"/>
        </w:rPr>
      </w:pPr>
      <w:r>
        <w:rPr>
          <w:b w:val="false"/>
          <w:bCs w:val="false"/>
          <w:color w:val="000000" w:themeColor="text1"/>
          <w:sz w:val="24"/>
          <w:szCs w:val="24"/>
          <w:lang w:val="en-GB"/>
        </w:rPr>
        <w:t>Not applicable</w:t>
      </w:r>
    </w:p>
    <w:p>
      <w:pPr>
        <w:pStyle w:val="Normal"/>
        <w:spacing w:lineRule="auto" w:line="480" w:before="0" w:after="0"/>
        <w:rPr/>
      </w:pPr>
      <w:r>
        <w:rPr>
          <w:b/>
          <w:color w:val="000000" w:themeColor="text1"/>
          <w:sz w:val="24"/>
          <w:szCs w:val="24"/>
          <w:lang w:val="en-GB"/>
        </w:rPr>
        <w:t>Availability of data and materials</w:t>
      </w:r>
      <w:r>
        <w:rPr>
          <w:b/>
          <w:sz w:val="24"/>
          <w:szCs w:val="24"/>
        </w:rPr>
        <w:t xml:space="preserve"> </w:t>
      </w:r>
    </w:p>
    <w:p>
      <w:pPr>
        <w:pStyle w:val="Normal"/>
        <w:spacing w:lineRule="auto" w:line="480" w:before="0" w:after="0"/>
        <w:rPr/>
      </w:pPr>
      <w:r>
        <w:rPr>
          <w:b/>
          <w:color w:val="000000" w:themeColor="text1"/>
          <w:sz w:val="24"/>
          <w:szCs w:val="24"/>
          <w:lang w:val="en-GB"/>
        </w:rPr>
        <w:t>Competing interests</w:t>
      </w:r>
      <w:r>
        <w:rPr>
          <w:sz w:val="24"/>
          <w:szCs w:val="24"/>
        </w:rPr>
        <w:t xml:space="preserve"> </w:t>
      </w:r>
    </w:p>
    <w:p>
      <w:pPr>
        <w:pStyle w:val="Normal"/>
        <w:spacing w:lineRule="auto" w:line="480" w:before="0" w:after="0"/>
        <w:rPr>
          <w:b w:val="false"/>
          <w:b w:val="false"/>
          <w:bCs w:val="false"/>
        </w:rPr>
      </w:pPr>
      <w:r>
        <w:rPr>
          <w:b w:val="false"/>
          <w:bCs w:val="false"/>
          <w:sz w:val="24"/>
          <w:szCs w:val="24"/>
        </w:rPr>
        <w:t>Not applicable</w:t>
      </w:r>
    </w:p>
    <w:p>
      <w:pPr>
        <w:pStyle w:val="Normal"/>
        <w:spacing w:lineRule="auto" w:line="480" w:before="0" w:after="0"/>
        <w:rPr/>
      </w:pPr>
      <w:r>
        <w:rPr>
          <w:b/>
          <w:color w:val="000000" w:themeColor="text1"/>
          <w:sz w:val="24"/>
          <w:szCs w:val="24"/>
          <w:lang w:val="en-GB"/>
        </w:rPr>
        <w:t>Funding</w:t>
      </w:r>
    </w:p>
    <w:p>
      <w:pPr>
        <w:pStyle w:val="Normal"/>
        <w:spacing w:lineRule="auto" w:line="480" w:before="0" w:after="0"/>
        <w:rPr>
          <w:b w:val="false"/>
          <w:b w:val="false"/>
          <w:bCs w:val="false"/>
        </w:rPr>
      </w:pPr>
      <w:r>
        <w:rPr>
          <w:b w:val="false"/>
          <w:bCs w:val="false"/>
          <w:color w:val="000000" w:themeColor="text1"/>
          <w:sz w:val="24"/>
          <w:szCs w:val="24"/>
          <w:lang w:val="en-GB"/>
        </w:rPr>
        <w:t>The authors acknowledge support from the BBSRC to The Roslin Institute (BBS/E/D/30002275) and The University of Edinburgh’s Data-Driven Innovation Chancellor’s fellowship.</w:t>
      </w:r>
    </w:p>
    <w:p>
      <w:pPr>
        <w:pStyle w:val="Normal"/>
        <w:spacing w:lineRule="auto" w:line="480" w:before="0" w:after="0"/>
        <w:rPr/>
      </w:pPr>
      <w:r>
        <w:rPr>
          <w:b/>
          <w:color w:val="000000" w:themeColor="text1"/>
          <w:sz w:val="24"/>
          <w:szCs w:val="24"/>
          <w:lang w:val="en-GB"/>
        </w:rPr>
        <w:t>Authors’ contributions</w:t>
      </w:r>
    </w:p>
    <w:p>
      <w:pPr>
        <w:pStyle w:val="Normal"/>
        <w:spacing w:lineRule="auto" w:line="480" w:before="0" w:after="0"/>
        <w:rPr>
          <w:b w:val="false"/>
          <w:b w:val="false"/>
          <w:bCs w:val="false"/>
        </w:rPr>
      </w:pPr>
      <w:r>
        <w:rPr>
          <w:b w:val="false"/>
          <w:bCs w:val="false"/>
          <w:color w:val="000000" w:themeColor="text1"/>
          <w:sz w:val="24"/>
          <w:szCs w:val="24"/>
          <w:lang w:val="en-GB"/>
        </w:rPr>
        <w:t>JO designed the testing scenarios, ran the simulation, analyzed the data, wrote the papers and interpreted the results. JJ particited in designing the scenarios, troubleshooting the simulation problems, interpreting the results, and has substantially revised the manuscript. JMH participated in the design of the work, interpretation of the results, and has substantially revised the manuscript. GG has participated in designing the work, troubleshooting the problems, analysis of the data, interpretations of the results, and has substantially revised the manuscript.</w:t>
      </w:r>
    </w:p>
    <w:p>
      <w:pPr>
        <w:pStyle w:val="Normal"/>
        <w:spacing w:lineRule="auto" w:line="480" w:before="0" w:after="0"/>
        <w:rPr/>
      </w:pPr>
      <w:r>
        <w:rPr>
          <w:b/>
          <w:color w:val="000000" w:themeColor="text1"/>
          <w:sz w:val="24"/>
          <w:szCs w:val="24"/>
          <w:lang w:val="en-GB"/>
        </w:rPr>
        <w:t>Acknowledgements</w:t>
      </w:r>
    </w:p>
    <w:p>
      <w:pPr>
        <w:pStyle w:val="Normal"/>
        <w:spacing w:lineRule="auto" w:line="480" w:before="0" w:after="0"/>
        <w:rPr>
          <w:b w:val="false"/>
          <w:b w:val="false"/>
          <w:bCs w:val="false"/>
        </w:rPr>
      </w:pPr>
      <w:r>
        <w:rPr>
          <w:b w:val="false"/>
          <w:bCs w:val="false"/>
          <w:color w:val="000000" w:themeColor="text1"/>
          <w:sz w:val="24"/>
          <w:szCs w:val="24"/>
          <w:lang w:val="en-GB"/>
        </w:rPr>
        <w:t>The authors would like to thank Ivan Pocrnić from Roslin Institute, University of Edinburgh, for his help in interpreting the results and revising the manuscipt.</w:t>
      </w:r>
    </w:p>
    <w:p>
      <w:pPr>
        <w:pStyle w:val="Normal"/>
        <w:spacing w:lineRule="auto" w:line="480" w:before="0" w:after="0"/>
        <w:rPr/>
      </w:pPr>
      <w:r>
        <w:rPr>
          <w:b/>
          <w:color w:val="000000" w:themeColor="text1"/>
          <w:sz w:val="24"/>
          <w:szCs w:val="24"/>
          <w:lang w:val="en-GB"/>
        </w:rPr>
        <w:t>Author’s information</w:t>
      </w:r>
      <w:r>
        <w:rPr>
          <w:color w:val="000000" w:themeColor="text1"/>
          <w:sz w:val="24"/>
          <w:szCs w:val="24"/>
          <w:lang w:val="en-GB"/>
        </w:rPr>
        <w:t xml:space="preserve"> (optional)</w:t>
      </w:r>
    </w:p>
    <w:p>
      <w:pPr>
        <w:pStyle w:val="Normal"/>
        <w:spacing w:lineRule="auto" w:line="480" w:before="0" w:after="0"/>
        <w:rPr/>
      </w:pPr>
      <w:r>
        <w:rPr>
          <w:color w:val="000000" w:themeColor="text1"/>
          <w:sz w:val="24"/>
          <w:szCs w:val="24"/>
          <w:lang w:val="en-GB"/>
        </w:rPr>
        <w:t>Not applicable.</w:t>
      </w:r>
    </w:p>
    <w:p>
      <w:pPr>
        <w:pStyle w:val="Normal"/>
        <w:spacing w:lineRule="auto" w:line="480" w:before="0" w:after="0"/>
        <w:rPr>
          <w:color w:val="000000" w:themeColor="text1"/>
          <w:sz w:val="24"/>
          <w:szCs w:val="24"/>
          <w:lang w:val="en-GB"/>
        </w:rPr>
      </w:pPr>
      <w:r>
        <w:rPr>
          <w:color w:val="000000" w:themeColor="text1"/>
          <w:sz w:val="24"/>
          <w:szCs w:val="24"/>
          <w:lang w:val="en-GB"/>
        </w:rPr>
      </w:r>
    </w:p>
    <w:p>
      <w:pPr>
        <w:pStyle w:val="Heading1"/>
        <w:numPr>
          <w:ilvl w:val="0"/>
          <w:numId w:val="5"/>
        </w:numPr>
        <w:rPr/>
      </w:pPr>
      <w:r>
        <w:rPr/>
        <w:t>References</w:t>
      </w:r>
    </w:p>
    <w:p>
      <w:pPr>
        <w:pStyle w:val="Bibliography1"/>
        <w:rPr/>
      </w:pPr>
      <w:bookmarkStart w:id="327" w:name="__UnoMark__24655_2480076588"/>
      <w:bookmarkStart w:id="328" w:name="__UnoMark__29089_2480076588"/>
      <w:bookmarkStart w:id="329" w:name="__UnoMark__28898_2480076588"/>
      <w:bookmarkStart w:id="330" w:name="__UnoMark__22928_862860911"/>
      <w:bookmarkEnd w:id="327"/>
      <w:bookmarkEnd w:id="328"/>
      <w:bookmarkEnd w:id="329"/>
      <w:bookmarkEnd w:id="330"/>
      <w:r>
        <w:rPr/>
        <w:t xml:space="preserve">[1] </w:t>
        <w:tab/>
        <w:t xml:space="preserve">Meuwissen TH, Hayes BJ, Goddard ME. Prediction of total genetic value using genome-wide dense marker maps. </w:t>
      </w:r>
      <w:r>
        <w:rPr>
          <w:i w:val="false"/>
          <w:iCs w:val="false"/>
        </w:rPr>
        <w:t>Genetics</w:t>
      </w:r>
      <w:r>
        <w:rPr>
          <w:i/>
        </w:rPr>
        <w:t>.</w:t>
      </w:r>
      <w:r>
        <w:rPr/>
        <w:t xml:space="preserve"> 2001;157:1819–1829.</w:t>
      </w:r>
    </w:p>
    <w:p>
      <w:pPr>
        <w:pStyle w:val="Bibliography1"/>
        <w:rPr/>
      </w:pPr>
      <w:r>
        <w:rPr/>
        <w:t xml:space="preserve">[2] </w:t>
        <w:tab/>
        <w:t xml:space="preserve">Schaeffer LR. Strategy for applying genome-wide selection in dairy cattle. </w:t>
      </w:r>
      <w:r>
        <w:rPr>
          <w:i w:val="false"/>
          <w:iCs w:val="false"/>
        </w:rPr>
        <w:t>J Anim Breed Genet.</w:t>
      </w:r>
      <w:r>
        <w:rPr/>
        <w:t xml:space="preserve"> 2006;123:218–223.</w:t>
      </w:r>
    </w:p>
    <w:p>
      <w:pPr>
        <w:pStyle w:val="Bibliography1"/>
        <w:rPr/>
      </w:pPr>
      <w:r>
        <w:rPr/>
        <w:t xml:space="preserve">[3] </w:t>
        <w:tab/>
        <w:t xml:space="preserve">Obšteter J, Jenko J, Hickey JM, et al. Efficient use of genomic information for sustainable genetic improvement in small cattle populations. </w:t>
      </w:r>
      <w:r>
        <w:rPr>
          <w:i w:val="false"/>
          <w:iCs w:val="false"/>
        </w:rPr>
        <w:t xml:space="preserve">J Dairy Sci. </w:t>
      </w:r>
      <w:r>
        <w:rPr/>
        <w:t>2019;102:9971–9982.</w:t>
      </w:r>
    </w:p>
    <w:p>
      <w:pPr>
        <w:pStyle w:val="Bibliography1"/>
        <w:rPr/>
      </w:pPr>
      <w:r>
        <w:rPr/>
        <w:t xml:space="preserve">[4] </w:t>
        <w:tab/>
        <w:t xml:space="preserve">Wiggans GR, Cole JB, Hubbard SM, et al. Genomic Selection in Dairy Cattle: The USDA Experience. </w:t>
      </w:r>
      <w:r>
        <w:rPr>
          <w:i w:val="false"/>
          <w:iCs w:val="false"/>
        </w:rPr>
        <w:t>Annu Rev Anim Biosci.</w:t>
      </w:r>
      <w:r>
        <w:rPr/>
        <w:t xml:space="preserve"> 2017;5:309–327.</w:t>
      </w:r>
    </w:p>
    <w:p>
      <w:pPr>
        <w:pStyle w:val="Bibliography1"/>
        <w:rPr/>
      </w:pPr>
      <w:r>
        <w:rPr/>
        <w:t xml:space="preserve">[5] </w:t>
        <w:tab/>
      </w:r>
      <w:r>
        <w:rPr>
          <w:i w:val="false"/>
          <w:iCs w:val="false"/>
        </w:rPr>
        <w:t>Mrode RA. Linear Models for the Prediction of Animal Breeding Values. 3</w:t>
      </w:r>
      <w:r>
        <w:rPr>
          <w:i w:val="false"/>
          <w:iCs w:val="false"/>
          <w:vertAlign w:val="superscript"/>
        </w:rPr>
        <w:t>rd</w:t>
      </w:r>
      <w:r>
        <w:rPr>
          <w:i w:val="false"/>
          <w:iCs w:val="false"/>
        </w:rPr>
        <w:t xml:space="preserve"> edition. Wallingford, UK: CABI, 2014.</w:t>
      </w:r>
    </w:p>
    <w:p>
      <w:pPr>
        <w:pStyle w:val="Bibliography1"/>
        <w:rPr>
          <w:i w:val="false"/>
          <w:i w:val="false"/>
          <w:iCs w:val="false"/>
        </w:rPr>
      </w:pPr>
      <w:r>
        <w:rPr>
          <w:i w:val="false"/>
          <w:iCs w:val="false"/>
        </w:rPr>
        <w:t xml:space="preserve">[6] </w:t>
        <w:tab/>
        <w:t>Daetwyler HD, Villanueva B, Woolliams JA. Accuracy of Predicting the Genetic Risk of Disease Using a Genome-Wide Approach. PLoS ONE. 2008;3:e3395.</w:t>
      </w:r>
    </w:p>
    <w:p>
      <w:pPr>
        <w:pStyle w:val="Bibliography1"/>
        <w:rPr>
          <w:i w:val="false"/>
          <w:i w:val="false"/>
          <w:iCs w:val="false"/>
        </w:rPr>
      </w:pPr>
      <w:r>
        <w:rPr>
          <w:i w:val="false"/>
          <w:iCs w:val="false"/>
        </w:rPr>
        <w:t xml:space="preserve">[7] </w:t>
        <w:tab/>
        <w:t>Goddard M. Genomic selection: prediction of accuracy and maximisation of long term response. Genetica. 2009;136:245–257.</w:t>
      </w:r>
    </w:p>
    <w:p>
      <w:pPr>
        <w:pStyle w:val="Bibliography1"/>
        <w:rPr>
          <w:i w:val="false"/>
          <w:i w:val="false"/>
          <w:iCs w:val="false"/>
        </w:rPr>
      </w:pPr>
      <w:r>
        <w:rPr>
          <w:i w:val="false"/>
          <w:iCs w:val="false"/>
        </w:rPr>
        <w:t xml:space="preserve">[8] </w:t>
        <w:tab/>
        <w:t>Habier D, Tetens J, Seefried F-R, et al. The impact of genetic relationship information on genomic breeding values in German Holstein cattle. Genet Sel Evol. 2010;42:5.</w:t>
      </w:r>
    </w:p>
    <w:p>
      <w:pPr>
        <w:pStyle w:val="Bibliography1"/>
        <w:rPr>
          <w:i w:val="false"/>
          <w:i w:val="false"/>
          <w:iCs w:val="false"/>
        </w:rPr>
      </w:pPr>
      <w:r>
        <w:rPr>
          <w:i w:val="false"/>
          <w:iCs w:val="false"/>
        </w:rPr>
        <w:t xml:space="preserve">[9] </w:t>
        <w:tab/>
        <w:t>Clark SA, Hickey JM, van der Werf JHJ. Different models of genetic variation and their effect on genomic evaluation. Genet Sel Evol. 2011;43:18.</w:t>
      </w:r>
    </w:p>
    <w:p>
      <w:pPr>
        <w:pStyle w:val="Bibliography1"/>
        <w:rPr>
          <w:i w:val="false"/>
          <w:i w:val="false"/>
          <w:iCs w:val="false"/>
        </w:rPr>
      </w:pPr>
      <w:r>
        <w:rPr>
          <w:i w:val="false"/>
          <w:iCs w:val="false"/>
        </w:rPr>
        <w:t xml:space="preserve">[10] </w:t>
        <w:tab/>
        <w:t>Goddard ME, Hayes BJ, Meuwissen THE. Using the genomic relationship matrix to predict the accuracy of genomic selection. J Anim Breed Genet. 2011;128:409–421.</w:t>
      </w:r>
    </w:p>
    <w:p>
      <w:pPr>
        <w:pStyle w:val="Bibliography1"/>
        <w:rPr>
          <w:i w:val="false"/>
          <w:i w:val="false"/>
          <w:iCs w:val="false"/>
        </w:rPr>
      </w:pPr>
      <w:r>
        <w:rPr>
          <w:i w:val="false"/>
          <w:iCs w:val="false"/>
        </w:rPr>
        <w:t xml:space="preserve">[11] </w:t>
        <w:tab/>
        <w:t>Calus MPL. Genomic breeding value prediction: methods and procedures. Animal. 2010;4:157–164.</w:t>
      </w:r>
    </w:p>
    <w:p>
      <w:pPr>
        <w:pStyle w:val="Bibliography1"/>
        <w:rPr>
          <w:i w:val="false"/>
          <w:i w:val="false"/>
          <w:iCs w:val="false"/>
        </w:rPr>
      </w:pPr>
      <w:r>
        <w:rPr>
          <w:i w:val="false"/>
          <w:iCs w:val="false"/>
        </w:rPr>
        <w:t xml:space="preserve">[12] </w:t>
        <w:tab/>
        <w:t>Wolc A, Arango J, Settar P, et al. Persistence of accuracy of genomic estimated breeding values over generations in layer chickens. Genet Sel Evol. 2011;43:23.</w:t>
      </w:r>
    </w:p>
    <w:p>
      <w:pPr>
        <w:pStyle w:val="Bibliography1"/>
        <w:rPr>
          <w:i w:val="false"/>
          <w:i w:val="false"/>
          <w:iCs w:val="false"/>
        </w:rPr>
      </w:pPr>
      <w:r>
        <w:rPr>
          <w:i w:val="false"/>
          <w:iCs w:val="false"/>
        </w:rPr>
        <w:t xml:space="preserve">[13] </w:t>
        <w:tab/>
        <w:t>Van Grevenhof EM, Van Arendonk JAM, Bijma P. Response to genomic selection: the Bulmer effect and the potential of genomic selection when the number of phenotypic records is limiting. Genet Sel Evol. 2012;44:26.</w:t>
      </w:r>
    </w:p>
    <w:p>
      <w:pPr>
        <w:pStyle w:val="Bibliography1"/>
        <w:rPr>
          <w:i w:val="false"/>
          <w:i w:val="false"/>
          <w:iCs w:val="false"/>
        </w:rPr>
      </w:pPr>
      <w:r>
        <w:rPr>
          <w:i w:val="false"/>
          <w:iCs w:val="false"/>
        </w:rPr>
        <w:t xml:space="preserve">[14] </w:t>
        <w:tab/>
        <w:t>Gonzalez-Recio O, Coffey MP, Pryce JE. On the value of the phenotypes in the genomic era. J Dairy Sci. 2014;97:7905–7915.</w:t>
      </w:r>
    </w:p>
    <w:p>
      <w:pPr>
        <w:pStyle w:val="Bibliography1"/>
        <w:rPr>
          <w:i w:val="false"/>
          <w:i w:val="false"/>
          <w:iCs w:val="false"/>
        </w:rPr>
      </w:pPr>
      <w:r>
        <w:rPr>
          <w:i w:val="false"/>
          <w:iCs w:val="false"/>
        </w:rPr>
        <w:t xml:space="preserve">[15] </w:t>
        <w:tab/>
        <w:t>Gao H, Christensen OF, Madsen P, et al. Comparison on genomic predictions using three GBLUP methods and two single-step blending methods in the Nordic Holstein population. Genet Sel Evol. 2012;44:8.</w:t>
      </w:r>
    </w:p>
    <w:p>
      <w:pPr>
        <w:pStyle w:val="Bibliography1"/>
        <w:rPr>
          <w:i w:val="false"/>
          <w:i w:val="false"/>
          <w:iCs w:val="false"/>
        </w:rPr>
      </w:pPr>
      <w:r>
        <w:rPr>
          <w:i w:val="false"/>
          <w:iCs w:val="false"/>
        </w:rPr>
        <w:t xml:space="preserve">[16] </w:t>
        <w:tab/>
        <w:t>Gray KA, Cassady JP, Huang Y, et al. Effectiveness of genomic prediction on milk flow traits in dairy cattle. Genet Sel Evol. 2012;44:24.</w:t>
      </w:r>
    </w:p>
    <w:p>
      <w:pPr>
        <w:pStyle w:val="Bibliography1"/>
        <w:rPr>
          <w:i w:val="false"/>
          <w:i w:val="false"/>
          <w:iCs w:val="false"/>
        </w:rPr>
      </w:pPr>
      <w:r>
        <w:rPr>
          <w:i w:val="false"/>
          <w:iCs w:val="false"/>
        </w:rPr>
        <w:t xml:space="preserve">[17] </w:t>
        <w:tab/>
        <w:t>Lourenco D a. L, Tsuruta S, Fragomeni BO, et al. Genetic evaluation using single-step genomic best linear unbiased predictor in American Angus. J Anim Sci. 2015;93:2653–2662.</w:t>
      </w:r>
    </w:p>
    <w:p>
      <w:pPr>
        <w:pStyle w:val="Bibliography1"/>
        <w:rPr>
          <w:i w:val="false"/>
          <w:i w:val="false"/>
          <w:iCs w:val="false"/>
        </w:rPr>
      </w:pPr>
      <w:r>
        <w:rPr>
          <w:i w:val="false"/>
          <w:iCs w:val="false"/>
        </w:rPr>
        <w:t xml:space="preserve">[18] </w:t>
        <w:tab/>
        <w:t>International Committee for Animal Recording. Section 02 - Cattle Milk Recording. Overview. In: ICAR Guidelines. Rome: ICAR, 2017.</w:t>
      </w:r>
    </w:p>
    <w:p>
      <w:pPr>
        <w:pStyle w:val="Bibliography1"/>
        <w:rPr>
          <w:i w:val="false"/>
          <w:i w:val="false"/>
          <w:iCs w:val="false"/>
        </w:rPr>
      </w:pPr>
      <w:r>
        <w:rPr>
          <w:i w:val="false"/>
          <w:iCs w:val="false"/>
        </w:rPr>
        <w:t xml:space="preserve">[19] </w:t>
        <w:tab/>
        <w:t>Misztal I, Tsuruta S, Strabel T, et al. BLUPF90 and related programs (BGF90). In: Proceedings of the 7th World Congress on Genetics Applied to Livestock Production: 19-23 August 2002; Montpellier, France.</w:t>
      </w:r>
    </w:p>
    <w:p>
      <w:pPr>
        <w:pStyle w:val="Bibliography1"/>
        <w:rPr>
          <w:i w:val="false"/>
          <w:i w:val="false"/>
          <w:iCs w:val="false"/>
        </w:rPr>
      </w:pPr>
      <w:r>
        <w:rPr>
          <w:i w:val="false"/>
          <w:iCs w:val="false"/>
        </w:rPr>
        <w:t xml:space="preserve">[20] </w:t>
        <w:tab/>
        <w:t>Pryce JE, Goddard ME, Raadsma HW, et al. Deterministic models of breeding scheme designs that incorporate genomic selection. J Dairy Sci. 2010;93:5455–5466.</w:t>
      </w:r>
    </w:p>
    <w:p>
      <w:pPr>
        <w:pStyle w:val="Bibliography1"/>
        <w:rPr>
          <w:i w:val="false"/>
          <w:i w:val="false"/>
          <w:iCs w:val="false"/>
        </w:rPr>
      </w:pPr>
      <w:r>
        <w:rPr>
          <w:i w:val="false"/>
          <w:iCs w:val="false"/>
        </w:rPr>
        <w:t xml:space="preserve">[21] </w:t>
        <w:tab/>
        <w:t>García-Ruiz A, Cole JB, VanRaden PM, et al. Changes in genetic selection differentials and generation intervals in US Holstein dairy cattle as a result of genomic selection. PNAS. 2016;113:E3995–E4004.</w:t>
      </w:r>
    </w:p>
    <w:p>
      <w:pPr>
        <w:pStyle w:val="Bibliography1"/>
        <w:rPr>
          <w:i w:val="false"/>
          <w:i w:val="false"/>
          <w:iCs w:val="false"/>
        </w:rPr>
      </w:pPr>
      <w:r>
        <w:rPr>
          <w:i w:val="false"/>
          <w:iCs w:val="false"/>
        </w:rPr>
        <w:t xml:space="preserve">[22] </w:t>
        <w:tab/>
        <w:t>Jorjani H. Genomic evaluation of BSW populations, InterGenomics: Results and Deliverables. Interbull Bulletin. 2012;42:5-8.</w:t>
      </w:r>
    </w:p>
    <w:p>
      <w:pPr>
        <w:pStyle w:val="Bibliography1"/>
        <w:rPr>
          <w:i w:val="false"/>
          <w:i w:val="false"/>
          <w:iCs w:val="false"/>
        </w:rPr>
      </w:pPr>
      <w:r>
        <w:rPr>
          <w:i w:val="false"/>
          <w:iCs w:val="false"/>
        </w:rPr>
        <w:t xml:space="preserve">[23] </w:t>
        <w:tab/>
        <w:t>Thomasen JR, Liu H, Sørensen AC. Genotyping more cows increases genetic gain and reduces rate of true inbreeding in a dairy cattle breeding scheme using female reproductive technologies. J Dairy Sci. 2020;103:597–606.</w:t>
      </w:r>
    </w:p>
    <w:p>
      <w:pPr>
        <w:pStyle w:val="Bibliography1"/>
        <w:rPr>
          <w:i w:val="false"/>
          <w:i w:val="false"/>
          <w:iCs w:val="false"/>
        </w:rPr>
      </w:pPr>
      <w:r>
        <w:rPr>
          <w:i w:val="false"/>
          <w:iCs w:val="false"/>
        </w:rPr>
        <w:t xml:space="preserve">[24] </w:t>
        <w:tab/>
        <w:t>Reiner-Benaim A, Ezra E, Weller JI. Optimization of a genomic breeding program for a moderately sized dairy cattle population. J Dairy Sci. 2017;100:2892–2904.</w:t>
      </w:r>
    </w:p>
    <w:p>
      <w:pPr>
        <w:pStyle w:val="Bibliography1"/>
        <w:rPr>
          <w:i w:val="false"/>
          <w:i w:val="false"/>
          <w:iCs w:val="false"/>
        </w:rPr>
      </w:pPr>
      <w:r>
        <w:rPr>
          <w:i w:val="false"/>
          <w:iCs w:val="false"/>
        </w:rPr>
        <w:t xml:space="preserve">[25] </w:t>
        <w:tab/>
        <w:t>Daetwyler HD, Villanueva B, Bijma P, et al. Inbreeding in genome-wide selection. Journal of Animal Breeding and Genetics. 2007;124:369–376.</w:t>
      </w:r>
    </w:p>
    <w:p>
      <w:pPr>
        <w:pStyle w:val="Bibliography1"/>
        <w:rPr>
          <w:i w:val="false"/>
          <w:i w:val="false"/>
          <w:iCs w:val="false"/>
        </w:rPr>
      </w:pPr>
      <w:r>
        <w:rPr>
          <w:i w:val="false"/>
          <w:iCs w:val="false"/>
        </w:rPr>
        <w:t xml:space="preserve">[26] </w:t>
        <w:tab/>
        <w:t>Yu H, Spangler ML, Lewis RM, et al. Genomic Relatedness Strengthens Genetic Connectedness Across Management Units. G3 (Bethesda). 2017;7:3543–3556.</w:t>
      </w:r>
    </w:p>
    <w:p>
      <w:pPr>
        <w:pStyle w:val="Bibliography1"/>
        <w:rPr>
          <w:i w:val="false"/>
          <w:i w:val="false"/>
          <w:iCs w:val="false"/>
        </w:rPr>
      </w:pPr>
      <w:r>
        <w:rPr>
          <w:i w:val="false"/>
          <w:iCs w:val="false"/>
        </w:rPr>
        <w:t xml:space="preserve">[27] </w:t>
        <w:tab/>
        <w:t>Powell O, Mrode R, Gaynor RC, et al. Genomic data enables genetic evaluation using data recorded on LMIC smallholder dairy farms. BioRxiv. 2019; doi: https://doi.org/10.1101/827956.</w:t>
      </w:r>
    </w:p>
    <w:p>
      <w:pPr>
        <w:pStyle w:val="Bibliography1"/>
        <w:rPr>
          <w:i w:val="false"/>
          <w:i w:val="false"/>
          <w:iCs w:val="false"/>
        </w:rPr>
      </w:pPr>
      <w:r>
        <w:rPr>
          <w:i w:val="false"/>
          <w:iCs w:val="false"/>
        </w:rPr>
        <w:t xml:space="preserve">[28] </w:t>
        <w:tab/>
        <w:t>Yu H, Spangler ML, Lewis RM, et al. Do stronger measures of genomic connectedness enhance prediction accuracies across management units? J Anim Sci. 2018;96:4490–4500.</w:t>
      </w:r>
    </w:p>
    <w:p>
      <w:pPr>
        <w:pStyle w:val="Bibliography1"/>
        <w:rPr>
          <w:i w:val="false"/>
          <w:i w:val="false"/>
          <w:iCs w:val="false"/>
        </w:rPr>
      </w:pPr>
      <w:r>
        <w:rPr>
          <w:i w:val="false"/>
          <w:iCs w:val="false"/>
        </w:rPr>
        <w:t xml:space="preserve">[29] </w:t>
        <w:tab/>
        <w:t>Pszczola M, Strabel T, Mulder HA, et al. Reliability of direct genomic values for animals with different relationships within and to the reference population. J Dairy Sci. 2012;95:389–400.</w:t>
      </w:r>
    </w:p>
    <w:p>
      <w:pPr>
        <w:pStyle w:val="Bibliography1"/>
        <w:rPr>
          <w:i w:val="false"/>
          <w:i w:val="false"/>
          <w:iCs w:val="false"/>
        </w:rPr>
      </w:pPr>
      <w:r>
        <w:rPr>
          <w:i w:val="false"/>
          <w:iCs w:val="false"/>
        </w:rPr>
        <w:t xml:space="preserve">[30] </w:t>
        <w:tab/>
        <w:t>Buch LH, Kargo M, Berg P, et al. The value of cows in reference populations for genomic selection of new functional traits. Animal. 2012;6:880–886.</w:t>
      </w:r>
    </w:p>
    <w:p>
      <w:pPr>
        <w:pStyle w:val="Bibliography1"/>
        <w:rPr>
          <w:i w:val="false"/>
          <w:i w:val="false"/>
          <w:iCs w:val="false"/>
        </w:rPr>
      </w:pPr>
      <w:r>
        <w:rPr>
          <w:i w:val="false"/>
          <w:iCs w:val="false"/>
        </w:rPr>
        <w:t xml:space="preserve">[31] </w:t>
        <w:tab/>
        <w:t>Heslot N, Feoktistov V. Optimization of selective phenotyping and population design for genomic prediction. bioRxiv. 2017; https://doi.org/10.1101/172064.</w:t>
      </w:r>
    </w:p>
    <w:p>
      <w:pPr>
        <w:pStyle w:val="Bibliography1"/>
        <w:rPr>
          <w:i w:val="false"/>
          <w:i w:val="false"/>
          <w:iCs w:val="false"/>
        </w:rPr>
      </w:pPr>
      <w:r>
        <w:rPr>
          <w:i w:val="false"/>
          <w:iCs w:val="false"/>
        </w:rPr>
        <w:t xml:space="preserve">[32] </w:t>
        <w:tab/>
        <w:t>Akdemir D, Isidro-Sánchez J. Design of training populations for selective phenotyping in genomic prediction. Sci Rep. 2019;9:1446.</w:t>
      </w:r>
    </w:p>
    <w:p>
      <w:pPr>
        <w:pStyle w:val="Bibliography1"/>
        <w:rPr>
          <w:i w:val="false"/>
          <w:i w:val="false"/>
          <w:iCs w:val="false"/>
        </w:rPr>
      </w:pPr>
      <w:r>
        <w:rPr>
          <w:i w:val="false"/>
          <w:iCs w:val="false"/>
        </w:rPr>
        <w:t xml:space="preserve">[33] </w:t>
        <w:tab/>
        <w:t>Jenko J, Wiggans GR, Cooper TA, et al. Cow genotyping strategies for genomic selection in a small dairy cattle population. J Dairy Sci. 2017;100:439–452.</w:t>
      </w:r>
    </w:p>
    <w:p>
      <w:pPr>
        <w:pStyle w:val="Bibliography1"/>
        <w:rPr>
          <w:i w:val="false"/>
          <w:i w:val="false"/>
          <w:iCs w:val="false"/>
        </w:rPr>
      </w:pPr>
      <w:r>
        <w:rPr>
          <w:i w:val="false"/>
          <w:iCs w:val="false"/>
        </w:rPr>
        <w:t xml:space="preserve">[34] </w:t>
        <w:tab/>
        <w:t>Coffey M. Dairy cows: in the age of the genotype, #phenotypeisking. Anim Fron. 2020;10:19–22.</w:t>
      </w:r>
    </w:p>
    <w:p>
      <w:pPr>
        <w:pStyle w:val="Bibliography1"/>
        <w:rPr>
          <w:i w:val="false"/>
          <w:i w:val="false"/>
          <w:iCs w:val="false"/>
        </w:rPr>
      </w:pPr>
      <w:r>
        <w:rPr>
          <w:i w:val="false"/>
          <w:iCs w:val="false"/>
        </w:rPr>
        <w:t xml:space="preserve">[35] </w:t>
        <w:tab/>
        <w:t>Misztal I, Legarra A, Aguilar I. Using recursion to compute the inverse of the genomic relationship matrix. J Dairy Sci. 2014;97:3943–3952.</w:t>
      </w:r>
    </w:p>
    <w:p>
      <w:pPr>
        <w:pStyle w:val="Bibliography1"/>
        <w:rPr>
          <w:i w:val="false"/>
          <w:i w:val="false"/>
          <w:iCs w:val="false"/>
        </w:rPr>
      </w:pPr>
      <w:r>
        <w:rPr>
          <w:i w:val="false"/>
          <w:iCs w:val="false"/>
        </w:rPr>
        <w:t xml:space="preserve">[36] </w:t>
        <w:tab/>
        <w:t>Ødegård J, Indahl U, Strandén I, et al. Large-scale genomic prediction using singular value decomposition of the genotype matrix. Genet Sel Evol. 2018;50:6.</w:t>
      </w:r>
    </w:p>
    <w:p>
      <w:pPr>
        <w:pStyle w:val="Bibliography1"/>
        <w:rPr>
          <w:i w:val="false"/>
          <w:i w:val="false"/>
          <w:iCs w:val="false"/>
        </w:rPr>
      </w:pPr>
      <w:r>
        <w:rPr>
          <w:i w:val="false"/>
          <w:iCs w:val="false"/>
        </w:rPr>
        <w:t xml:space="preserve">[37] </w:t>
        <w:tab/>
        <w:t>Kasap A, Mioc B, Hickey JM, et al. Genetic connectedness in the U.S. sheep industry. In: Book of Abstracts of the 69th Annual Meeting of the European Federation of Animal Science: 27-31 August 2018; Dubrovnik, Croatia.</w:t>
      </w:r>
    </w:p>
    <w:p>
      <w:pPr>
        <w:pStyle w:val="Bibliography1"/>
        <w:rPr>
          <w:i w:val="false"/>
          <w:i w:val="false"/>
          <w:iCs w:val="false"/>
        </w:rPr>
      </w:pPr>
      <w:r>
        <w:rPr>
          <w:i w:val="false"/>
          <w:iCs w:val="false"/>
        </w:rPr>
        <w:t xml:space="preserve">[38] </w:t>
        <w:tab/>
        <w:t>ICAR DNA Working Group. ICAR Guidelines for Parentage Verification and Parentage Discovery Based on SNP Genotypes. The International Committee for Animal Recording, November 2017.</w:t>
      </w:r>
    </w:p>
    <w:p>
      <w:pPr>
        <w:pStyle w:val="Bibliography1"/>
        <w:rPr>
          <w:i w:val="false"/>
          <w:i w:val="false"/>
          <w:iCs w:val="false"/>
        </w:rPr>
      </w:pPr>
      <w:r>
        <w:rPr>
          <w:i w:val="false"/>
          <w:iCs w:val="false"/>
        </w:rPr>
        <w:t xml:space="preserve">[39] </w:t>
        <w:tab/>
        <w:t>Sonesson AK, Woolliams JA, Meuwissen THE. Genomic selection requires genomic control of inbreeding. Genet Sel Evol. 2012;44:27.</w:t>
      </w:r>
    </w:p>
    <w:p>
      <w:pPr>
        <w:pStyle w:val="Bibliography1"/>
        <w:rPr>
          <w:i w:val="false"/>
          <w:i w:val="false"/>
          <w:iCs w:val="false"/>
        </w:rPr>
      </w:pPr>
      <w:r>
        <w:rPr>
          <w:i w:val="false"/>
          <w:iCs w:val="false"/>
        </w:rPr>
        <w:t xml:space="preserve">[40] </w:t>
        <w:tab/>
        <w:t>Verbič J, Jenko J, Jeretina J, et al. Milk urea concentration as a tool to reduce the nitrogen footprint of milk production in conditions of small scale farming. In: Towards Precision livestock husbandry and its potential to mitigate ammonia and GHG emissions: Abstracts’ Leaflet: 17 – 21 February 2019; Galilee, Israel.</w:t>
      </w:r>
    </w:p>
    <w:p>
      <w:pPr>
        <w:pStyle w:val="Bibliography1"/>
        <w:rPr>
          <w:i w:val="false"/>
          <w:i w:val="false"/>
          <w:iCs w:val="false"/>
        </w:rPr>
      </w:pPr>
      <w:r>
        <w:rPr>
          <w:i w:val="false"/>
          <w:iCs w:val="false"/>
        </w:rPr>
        <w:t xml:space="preserve">[41] </w:t>
        <w:tab/>
        <w:t>Pool MH, Meuwissen THE. Prediction of Daily Milk Yields from a Limited Number of Test Days Using Test Day Models. J Dairy Sci. 1999;82:1555–1564.</w:t>
      </w:r>
    </w:p>
    <w:p>
      <w:pPr>
        <w:pStyle w:val="Bibliography1"/>
        <w:rPr>
          <w:i w:val="false"/>
          <w:i w:val="false"/>
          <w:iCs w:val="false"/>
        </w:rPr>
      </w:pPr>
      <w:r>
        <w:rPr>
          <w:i w:val="false"/>
          <w:iCs w:val="false"/>
        </w:rPr>
        <w:t xml:space="preserve">[42] </w:t>
        <w:tab/>
        <w:t>Berry DP, Olori VE, Cromie AR, et al. Accuracy of predicting milk yield from alternative milk recording schemes. Animal Science. 2005;80:53–60.</w:t>
      </w:r>
    </w:p>
    <w:p>
      <w:pPr>
        <w:pStyle w:val="Bibliography1"/>
        <w:rPr>
          <w:i w:val="false"/>
          <w:i w:val="false"/>
          <w:iCs w:val="false"/>
        </w:rPr>
      </w:pPr>
      <w:r>
        <w:rPr>
          <w:i w:val="false"/>
          <w:iCs w:val="false"/>
        </w:rPr>
        <w:t xml:space="preserve">[43] </w:t>
        <w:tab/>
        <w:t>Fuerst C, Sölkner J. Additive and Nonadditive Genetic Variances for Milk Yield, Fertility, and Lifetime Performance Traits of Dairy Cattle. J Dairy Sci. 1994;77:1114–1125.</w:t>
      </w:r>
    </w:p>
    <w:p>
      <w:pPr>
        <w:pStyle w:val="Bibliography1"/>
        <w:rPr>
          <w:i w:val="false"/>
          <w:i w:val="false"/>
          <w:iCs w:val="false"/>
        </w:rPr>
      </w:pPr>
      <w:r>
        <w:rPr>
          <w:i w:val="false"/>
          <w:iCs w:val="false"/>
        </w:rPr>
        <w:t xml:space="preserve">[44] </w:t>
        <w:tab/>
        <w:t>Ertl J, Legarra A, Vitezica ZG, et al. Genomic analysis of dominance effects on milk production and conformation traits in Fleckvieh cattle. Genet Sel Evol. 2014;46:40.</w:t>
      </w:r>
    </w:p>
    <w:p>
      <w:pPr>
        <w:pStyle w:val="Bibliography1"/>
        <w:rPr>
          <w:i w:val="false"/>
          <w:i w:val="false"/>
          <w:iCs w:val="false"/>
        </w:rPr>
      </w:pPr>
      <w:r>
        <w:rPr>
          <w:i w:val="false"/>
          <w:iCs w:val="false"/>
        </w:rPr>
        <w:t xml:space="preserve">[45] </w:t>
        <w:tab/>
        <w:t>Aliloo H, Pryce JE, González-Recio O, et al. Accounting for dominance to improve genomic evaluations of dairy cows for fertility and milk production traits. Genet Sel Evol. 2016;48:8.</w:t>
      </w:r>
    </w:p>
    <w:p>
      <w:pPr>
        <w:pStyle w:val="Bibliography1"/>
        <w:rPr>
          <w:i w:val="false"/>
          <w:i w:val="false"/>
          <w:iCs w:val="false"/>
        </w:rPr>
      </w:pPr>
      <w:r>
        <w:rPr>
          <w:i w:val="false"/>
          <w:iCs w:val="false"/>
        </w:rPr>
        <w:t xml:space="preserve">[46] </w:t>
        <w:tab/>
        <w:t>Jiang J, Shen B, O’Connell JR, et al. Dissection of additive, dominance, and imprinting effects for production and reproduction traits in Holstein cattle. BMC Genomics. 2017;18:425.</w:t>
      </w:r>
    </w:p>
    <w:p>
      <w:pPr>
        <w:pStyle w:val="Bibliography1"/>
        <w:rPr>
          <w:i w:val="false"/>
          <w:i w:val="false"/>
          <w:iCs w:val="false"/>
        </w:rPr>
      </w:pPr>
      <w:r>
        <w:rPr>
          <w:i w:val="false"/>
          <w:iCs w:val="false"/>
        </w:rPr>
        <w:t xml:space="preserve">[47] </w:t>
        <w:tab/>
        <w:t>Meyer K. Estimates of genetic parameters for milk and fat yield for the first three lactations in British Friesian cows. Animal Science. 1984;38:313–322.</w:t>
      </w:r>
    </w:p>
    <w:p>
      <w:pPr>
        <w:pStyle w:val="Bibliography1"/>
        <w:rPr>
          <w:i w:val="false"/>
          <w:i w:val="false"/>
          <w:iCs w:val="false"/>
        </w:rPr>
      </w:pPr>
      <w:r>
        <w:rPr>
          <w:i w:val="false"/>
          <w:iCs w:val="false"/>
        </w:rPr>
        <w:t xml:space="preserve">[48] </w:t>
        <w:tab/>
        <w:t>Dong MC, van Vleck LD. Correlations Among First and Second Lactation Milk Yield and Calving Interval. J Dairy Sci. 1989;72:1933–1936.</w:t>
      </w:r>
    </w:p>
    <w:p>
      <w:pPr>
        <w:pStyle w:val="Bibliography1"/>
        <w:rPr>
          <w:i w:val="false"/>
          <w:i w:val="false"/>
          <w:iCs w:val="false"/>
        </w:rPr>
      </w:pPr>
      <w:bookmarkStart w:id="331" w:name="ZOTERO_BREF_bn8EuCx1dJsz"/>
      <w:r>
        <w:rPr>
          <w:i w:val="false"/>
          <w:iCs w:val="false"/>
        </w:rPr>
        <w:t xml:space="preserve">[49] </w:t>
        <w:tab/>
        <w:t>Swalve H, Vleck LDV. Estimation of Genetic (Co) Variances for Milk Yield in First Three Lactations Using an Animal Model and Restricted Maximum Likelihood. J Dairy Sci. 1987;70:842–849.</w:t>
      </w:r>
      <w:bookmarkStart w:id="332" w:name="__UnoMark__21664_862860911"/>
      <w:bookmarkStart w:id="333" w:name="__UnoMark__22664_862860911"/>
      <w:bookmarkStart w:id="334" w:name="__UnoMark__22324_862860911"/>
      <w:bookmarkStart w:id="335" w:name="__UnoMark__29400_2480076588"/>
      <w:bookmarkStart w:id="336" w:name="__UnoMark__21989_862860911"/>
      <w:bookmarkEnd w:id="331"/>
      <w:bookmarkEnd w:id="332"/>
      <w:bookmarkEnd w:id="333"/>
      <w:bookmarkEnd w:id="334"/>
      <w:bookmarkEnd w:id="335"/>
      <w:bookmarkEnd w:id="336"/>
    </w:p>
    <w:p>
      <w:pPr>
        <w:pStyle w:val="Bibliography1"/>
        <w:spacing w:lineRule="auto" w:line="480"/>
        <w:rPr/>
      </w:pPr>
      <w:r>
        <w:rPr/>
      </w:r>
    </w:p>
    <w:p>
      <w:pPr>
        <w:pStyle w:val="Heading1"/>
        <w:numPr>
          <w:ilvl w:val="0"/>
          <w:numId w:val="5"/>
        </w:numPr>
        <w:rPr/>
      </w:pPr>
      <w:r>
        <w:rPr/>
        <w:t>Figures</w:t>
      </w:r>
      <w:del w:id="147"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5"/>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217"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1842"/>
        <w:gridCol w:w="1825"/>
        <w:gridCol w:w="1847"/>
        <w:gridCol w:w="1836"/>
        <w:gridCol w:w="1862"/>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25"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7"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6"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6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25"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6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25"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6"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62"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5"/>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bookmarkStart w:id="337" w:name="__DdeLink__2982_41169663841"/>
      <w:bookmarkStart w:id="338" w:name="move42723847"/>
      <w:bookmarkStart w:id="339" w:name="__DdeLink__2982_411696638416"/>
      <w:bookmarkStart w:id="340" w:name="move427238474"/>
      <w:bookmarkStart w:id="341" w:name="move427238477"/>
      <w:bookmarkStart w:id="342" w:name="move427253026"/>
      <w:bookmarkStart w:id="343" w:name="move427253024"/>
      <w:bookmarkStart w:id="344" w:name="move42725302"/>
      <w:bookmarkStart w:id="345" w:name="__DdeLink__2982_411696638414"/>
      <w:bookmarkEnd w:id="337"/>
      <w:bookmarkEnd w:id="338"/>
      <w:bookmarkEnd w:id="339"/>
      <w:bookmarkEnd w:id="340"/>
      <w:bookmarkEnd w:id="341"/>
      <w:bookmarkEnd w:id="342"/>
      <w:bookmarkEnd w:id="343"/>
      <w:bookmarkEnd w:id="344"/>
      <w:bookmarkEnd w:id="345"/>
      <w:r>
        <w:br w:type="page"/>
      </w:r>
    </w:p>
    <w:tbl>
      <w:tblPr>
        <w:tblW w:w="9645" w:type="dxa"/>
        <w:jc w:val="left"/>
        <w:tblInd w:w="-49"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36" w:type="dxa"/>
          <w:bottom w:w="55" w:type="dxa"/>
          <w:right w:w="55" w:type="dxa"/>
        </w:tblCellMar>
      </w:tblPr>
      <w:tblGrid>
        <w:gridCol w:w="1031"/>
        <w:gridCol w:w="1169"/>
        <w:gridCol w:w="1595"/>
        <w:gridCol w:w="1635"/>
        <w:gridCol w:w="1632"/>
        <w:gridCol w:w="1001"/>
        <w:gridCol w:w="1581"/>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records</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daughters / sire</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sires</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cows</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non-phenotyped animals</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phenotyped cows</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0.53</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0.77</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12"/>
      <w:footerReference w:type="default" r:id="rId13"/>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7-22T10:10:3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Better return on investment?</w:t>
      </w:r>
    </w:p>
  </w:comment>
  <w:comment w:id="1" w:author="Unknown Author" w:date="2020-07-22T10:12:1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This just repeated the first sentence</w:t>
      </w:r>
    </w:p>
  </w:comment>
  <w:comment w:id="2" w:author="Unknown Author" w:date="2020-07-22T11:26:3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Remove this “Scenario”?</w:t>
      </w:r>
    </w:p>
  </w:comment>
  <w:comment w:id="3" w:author="Unknown Author" w:date="2020-07-22T07:47:02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Cow selection: we selected them out of calves and the accuracy of female calves was increased; dam selection: we selected them out of cows and cows accuracy was increased</w:t>
      </w:r>
    </w:p>
  </w:comment>
  <w:comment w:id="4" w:author="Unknown Author" w:date="2020-07-21T15:37:2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It is not necessary that breeding programmes test more males, but they could at the same price</w:t>
      </w:r>
    </w:p>
  </w:comment>
  <w:comment w:id="5" w:author="Unknown Author" w:date="2020-07-22T07:59:47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I am trying to avoid having increased everywhere</w:t>
      </w:r>
    </w:p>
  </w:comment>
  <w:comment w:id="7" w:author="Unknown Author" w:date="2020-07-21T16:03:1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Actually, we select dams from cows,  so cows’ accuracy is quite important as well</w:t>
      </w:r>
    </w:p>
  </w:comment>
  <w:comment w:id="6" w:author="Unknown Author" w:date="2020-07-21T16:03:5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Remove?</w:t>
      </w:r>
    </w:p>
  </w:comment>
  <w:comment w:id="8" w:author="Unknown Author" w:date="2020-07-21T10:29:54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I moved this to accuracy</w:t>
      </w:r>
    </w:p>
  </w:comment>
  <w:comment w:id="9" w:author="Unknown Author" w:date="2020-07-22T08:45:45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Above I talk about the three reasons and then here I introduced another one, which does not make sense. So I included this is the paragraph above</w:t>
      </w:r>
    </w:p>
  </w:comment>
  <w:comment w:id="10" w:author="Unknown Author" w:date="2020-07-22T09:00:0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This might repeat some information from the previous paragraph, but I think it is needed for the readers to understand, which bit are we talking about</w:t>
      </w:r>
    </w:p>
  </w:comment>
  <w:comment w:id="11" w:author="Unknown Author" w:date="2020-07-21T11:12:2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This increased genotyping did not influence them – it is not like we genotyped more of them – we actually removed their genotypes as we genotyped more</w:t>
      </w:r>
    </w:p>
  </w:comment>
  <w:comment w:id="12" w:author="Unknown Author" w:date="2020-07-22T10:07:2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Moved up from above, so that all reasons are in one place</w:t>
      </w:r>
    </w:p>
  </w:comment>
  <w:comment w:id="13" w:author="Unknown Author" w:date="2020-07-22T12:38:16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Is this ok?</w:t>
      </w:r>
    </w:p>
  </w:comment>
  <w:comment w:id="14" w:author="Unknown Author" w:date="2020-07-22T09:05:4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This is only true for cows – for bull dams we had a high intensity</w:t>
      </w:r>
    </w:p>
  </w:comment>
  <w:comment w:id="15" w:author="Unknown Author" w:date="2020-07-21T14:51:23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bidi="hi-IN" w:eastAsia="zh-CN"/>
        </w:rPr>
        <w:t>We say at the end here, that they should balance to maximize return on investment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uppressLineNumbers/>
      <w:tabs>
        <w:tab w:val="center" w:pos="4680" w:leader="none"/>
        <w:tab w:val="right" w:pos="9360" w:leader="none"/>
      </w:tabs>
      <w:spacing w:lineRule="auto" w:line="480"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fldChar w:fldCharType="begin"/>
    </w:r>
    <w:r>
      <w:rPr/>
      <w:instrText> PAGE </w:instrText>
    </w:r>
    <w:r>
      <w:rPr/>
      <w:fldChar w:fldCharType="separate"/>
    </w:r>
    <w:r>
      <w:rPr/>
      <w:t>17</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fldChar w:fldCharType="begin"/>
    </w:r>
    <w:r>
      <w:rPr/>
      <w:instrText> PAGE </w:instrText>
    </w:r>
    <w:r>
      <w:rPr/>
      <w:fldChar w:fldCharType="separate"/>
    </w:r>
    <w:r>
      <w:rPr/>
      <w:t>37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pageBreakBefore w:val="false"/>
      <w:numPr>
        <w:ilvl w:val="0"/>
        <w:numId w:val="1"/>
      </w:numPr>
      <w:outlineLvl w:val="0"/>
    </w:pPr>
    <w:rPr>
      <w:b/>
      <w:sz w:val="36"/>
      <w:szCs w:val="36"/>
    </w:rPr>
  </w:style>
  <w:style w:type="paragraph" w:styleId="Heading2">
    <w:name w:val="Heading 2"/>
    <w:basedOn w:val="Normal"/>
    <w:next w:val="Normal"/>
    <w:qFormat/>
    <w:pPr>
      <w:spacing w:before="144" w:after="86"/>
      <w:outlineLvl w:val="1"/>
    </w:pPr>
    <w:rPr>
      <w:b/>
      <w:bCs/>
      <w:lang w:val="en-US"/>
    </w:rPr>
  </w:style>
  <w:style w:type="paragraph" w:styleId="Heading3">
    <w:name w:val="Heading 3"/>
    <w:basedOn w:val="Heading"/>
    <w:qFormat/>
    <w:pPr>
      <w:numPr>
        <w:ilvl w:val="2"/>
        <w:numId w:val="1"/>
      </w:numPr>
      <w:spacing w:before="144" w:after="86"/>
      <w:outlineLvl w:val="2"/>
    </w:pPr>
    <w:rPr>
      <w:rFonts w:ascii="Times new roman" w:hAnsi="Times new roman"/>
      <w:b/>
      <w:bCs w:val="false"/>
      <w:i/>
      <w:sz w:val="24"/>
      <w:szCs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name w:val="Visited Internet Link"/>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stLabel19">
    <w:name w:val="ListLabel 19"/>
    <w:qFormat/>
    <w:rPr>
      <w:rFonts w:ascii="Times New Roman" w:hAnsi="Times New Roman" w:cs="Times New Roman"/>
      <w:i w:val="false"/>
      <w:sz w:val="24"/>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name w:val="ListLabel 20"/>
    <w:qFormat/>
    <w:rPr>
      <w:rFonts w:cs="OpenSymbol;Arial Unicode MS"/>
      <w:sz w:val="24"/>
      <w:szCs w:val="24"/>
      <w:highlight w:val="yellow"/>
      <w:lang w:val="en-U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sz w:val="24"/>
      <w:szCs w:val="24"/>
      <w:highlight w:val="yellow"/>
      <w:lang w:val="en-U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sz w:val="24"/>
      <w:szCs w:val="24"/>
      <w:highlight w:val="yellow"/>
      <w:lang w:val="en-U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lang w:val="en-US"/>
    </w:rPr>
  </w:style>
  <w:style w:type="character" w:styleId="ListLabel30">
    <w:name w:val="ListLabel 30"/>
    <w:qFormat/>
    <w:rPr>
      <w:rFonts w:cs="OpenSymbol;Arial Unicode MS"/>
      <w:highlight w:val="green"/>
      <w:lang w:val="en-US"/>
    </w:rPr>
  </w:style>
  <w:style w:type="character" w:styleId="ListLabel31">
    <w:name w:val="ListLabel 31"/>
    <w:qFormat/>
    <w:rPr>
      <w:rFonts w:cs="OpenSymbol;Arial Unicode MS"/>
      <w:highlight w:val="green"/>
      <w:lang w:val="en-US"/>
    </w:rPr>
  </w:style>
  <w:style w:type="character" w:styleId="ListLabel32">
    <w:name w:val="ListLabel 32"/>
    <w:qFormat/>
    <w:rPr>
      <w:rFonts w:cs="OpenSymbol;Arial Unicode MS"/>
      <w:lang w:val="en-US"/>
    </w:rPr>
  </w:style>
  <w:style w:type="character" w:styleId="ListLabel33">
    <w:name w:val="ListLabel 33"/>
    <w:qFormat/>
    <w:rPr>
      <w:rFonts w:cs="OpenSymbol;Arial Unicode MS"/>
      <w:highlight w:val="green"/>
      <w:lang w:val="en-US"/>
    </w:rPr>
  </w:style>
  <w:style w:type="character" w:styleId="ListLabel34">
    <w:name w:val="ListLabel 34"/>
    <w:qFormat/>
    <w:rPr>
      <w:rFonts w:cs="OpenSymbol;Arial Unicode MS"/>
      <w:highlight w:val="green"/>
      <w:lang w:val="en-US"/>
    </w:rPr>
  </w:style>
  <w:style w:type="character" w:styleId="ListLabel35">
    <w:name w:val="ListLabel 35"/>
    <w:qFormat/>
    <w:rPr>
      <w:rFonts w:cs="OpenSymbol;Arial Unicode MS"/>
      <w:lang w:val="en-US"/>
    </w:rPr>
  </w:style>
  <w:style w:type="character" w:styleId="ListLabel36">
    <w:name w:val="ListLabel 36"/>
    <w:qFormat/>
    <w:rPr>
      <w:rFonts w:cs="OpenSymbol;Arial Unicode MS"/>
      <w:highlight w:val="green"/>
      <w:lang w:val="en-US"/>
    </w:rPr>
  </w:style>
  <w:style w:type="character" w:styleId="ListLabel37">
    <w:name w:val="ListLabel 37"/>
    <w:qFormat/>
    <w:rPr>
      <w:rFonts w:cs="OpenSymbol;Arial Unicode MS"/>
      <w:highlight w:val="green"/>
      <w:lang w:val="en-U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name w:val="ListLabel 48"/>
    <w:qFormat/>
    <w:rPr>
      <w:rFonts w:cs="OpenSymbol;Arial Unicode MS"/>
      <w:color w:val="000000"/>
      <w:lang w:val="en-GB"/>
    </w:rPr>
  </w:style>
  <w:style w:type="character" w:styleId="ListLabel49">
    <w:name w:val="ListLabel 49"/>
    <w:qFormat/>
    <w:rPr>
      <w:rFonts w:cs="OpenSymbol;Arial Unicode MS"/>
      <w:color w:val="000000"/>
      <w:lang w:val="en-GB"/>
    </w:rPr>
  </w:style>
  <w:style w:type="character" w:styleId="ListLabel50">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name w:val="ListLabel 51"/>
    <w:qFormat/>
    <w:rPr>
      <w:rFonts w:cs="OpenSymbol;Arial Unicode MS"/>
      <w:color w:val="000000"/>
      <w:lang w:val="en-GB"/>
    </w:rPr>
  </w:style>
  <w:style w:type="character" w:styleId="ListLabel52">
    <w:name w:val="ListLabel 52"/>
    <w:qFormat/>
    <w:rPr>
      <w:rFonts w:cs="OpenSymbol;Arial Unicode MS"/>
      <w:color w:val="000000"/>
      <w:lang w:val="en-GB"/>
    </w:rPr>
  </w:style>
  <w:style w:type="character" w:styleId="ListLabel53">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name w:val="ListLabel 54"/>
    <w:qFormat/>
    <w:rPr>
      <w:rFonts w:cs="OpenSymbol;Arial Unicode MS"/>
      <w:color w:val="000000"/>
      <w:lang w:val="en-GB"/>
    </w:rPr>
  </w:style>
  <w:style w:type="character" w:styleId="ListLabel55">
    <w:name w:val="ListLabel 55"/>
    <w:qFormat/>
    <w:rPr>
      <w:rFonts w:cs="OpenSymbol;Arial Unicode MS"/>
      <w:color w:val="000000"/>
      <w:lang w:val="en-GB"/>
    </w:rPr>
  </w:style>
  <w:style w:type="character" w:styleId="ListLabel56">
    <w:name w:val="ListLabel 56"/>
    <w:qFormat/>
    <w:rPr>
      <w:rFonts w:cs="OpenSymbol;Arial Unicode MS"/>
      <w:lang w:val="en-GB"/>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lang w:val="en-GB"/>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lang w:val="en-GB"/>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Times New Roman"/>
      <w:i w:val="false"/>
      <w:iCs w:val="false"/>
      <w:sz w:val="24"/>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ascii="Times New Roman" w:hAnsi="Times New Roman" w:cs="Times New Roman"/>
      <w:lang w:val="en-GB"/>
    </w:rPr>
  </w:style>
  <w:style w:type="character" w:styleId="ListLabel76">
    <w:name w:val="ListLabel 76"/>
    <w:qFormat/>
    <w:rPr>
      <w:lang w:val="en-GB"/>
    </w:rPr>
  </w:style>
  <w:style w:type="character" w:styleId="ListLabel77">
    <w:name w:val="ListLabel 77"/>
    <w:qFormat/>
    <w:rPr>
      <w:rFonts w:cs="OpenSymbol;Arial Unicode MS"/>
      <w:sz w:val="24"/>
      <w:szCs w:val="24"/>
      <w:highlight w:val="yellow"/>
      <w:lang w:val="en-U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sz w:val="24"/>
      <w:szCs w:val="24"/>
      <w:highlight w:val="yellow"/>
      <w:lang w:val="en-U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sz w:val="24"/>
      <w:szCs w:val="24"/>
      <w:highlight w:val="yellow"/>
      <w:lang w:val="en-U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lang w:val="en-US"/>
    </w:rPr>
  </w:style>
  <w:style w:type="character" w:styleId="ListLabel87">
    <w:name w:val="ListLabel 87"/>
    <w:qFormat/>
    <w:rPr>
      <w:rFonts w:cs="OpenSymbol;Arial Unicode MS"/>
      <w:highlight w:val="green"/>
      <w:lang w:val="en-US"/>
    </w:rPr>
  </w:style>
  <w:style w:type="character" w:styleId="ListLabel88">
    <w:name w:val="ListLabel 88"/>
    <w:qFormat/>
    <w:rPr>
      <w:rFonts w:cs="OpenSymbol;Arial Unicode MS"/>
      <w:highlight w:val="green"/>
      <w:lang w:val="en-US"/>
    </w:rPr>
  </w:style>
  <w:style w:type="character" w:styleId="ListLabel89">
    <w:name w:val="ListLabel 89"/>
    <w:qFormat/>
    <w:rPr>
      <w:rFonts w:cs="OpenSymbol;Arial Unicode MS"/>
      <w:lang w:val="en-US"/>
    </w:rPr>
  </w:style>
  <w:style w:type="character" w:styleId="ListLabel90">
    <w:name w:val="ListLabel 90"/>
    <w:qFormat/>
    <w:rPr>
      <w:rFonts w:cs="OpenSymbol;Arial Unicode MS"/>
      <w:highlight w:val="green"/>
      <w:lang w:val="en-US"/>
    </w:rPr>
  </w:style>
  <w:style w:type="character" w:styleId="ListLabel91">
    <w:name w:val="ListLabel 91"/>
    <w:qFormat/>
    <w:rPr>
      <w:rFonts w:cs="OpenSymbol;Arial Unicode MS"/>
      <w:highlight w:val="green"/>
      <w:lang w:val="en-US"/>
    </w:rPr>
  </w:style>
  <w:style w:type="character" w:styleId="ListLabel92">
    <w:name w:val="ListLabel 92"/>
    <w:qFormat/>
    <w:rPr>
      <w:rFonts w:cs="OpenSymbol;Arial Unicode MS"/>
      <w:lang w:val="en-US"/>
    </w:rPr>
  </w:style>
  <w:style w:type="character" w:styleId="ListLabel93">
    <w:name w:val="ListLabel 93"/>
    <w:qFormat/>
    <w:rPr>
      <w:rFonts w:cs="OpenSymbol;Arial Unicode MS"/>
      <w:highlight w:val="green"/>
      <w:lang w:val="en-US"/>
    </w:rPr>
  </w:style>
  <w:style w:type="character" w:styleId="ListLabel94">
    <w:name w:val="ListLabel 94"/>
    <w:qFormat/>
    <w:rPr>
      <w:rFonts w:cs="OpenSymbol;Arial Unicode MS"/>
      <w:highlight w:val="green"/>
      <w:lang w:val="en-U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name w:val="ListLabel 105"/>
    <w:qFormat/>
    <w:rPr>
      <w:rFonts w:cs="OpenSymbol;Arial Unicode MS"/>
      <w:color w:val="000000"/>
      <w:lang w:val="en-GB"/>
    </w:rPr>
  </w:style>
  <w:style w:type="character" w:styleId="ListLabel106">
    <w:name w:val="ListLabel 106"/>
    <w:qFormat/>
    <w:rPr>
      <w:rFonts w:cs="OpenSymbol;Arial Unicode MS"/>
      <w:color w:val="000000"/>
      <w:lang w:val="en-GB"/>
    </w:rPr>
  </w:style>
  <w:style w:type="character" w:styleId="ListLabel107">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name w:val="ListLabel 108"/>
    <w:qFormat/>
    <w:rPr>
      <w:rFonts w:cs="OpenSymbol;Arial Unicode MS"/>
      <w:color w:val="000000"/>
      <w:lang w:val="en-GB"/>
    </w:rPr>
  </w:style>
  <w:style w:type="character" w:styleId="ListLabel109">
    <w:name w:val="ListLabel 109"/>
    <w:qFormat/>
    <w:rPr>
      <w:rFonts w:cs="OpenSymbol;Arial Unicode MS"/>
      <w:color w:val="000000"/>
      <w:lang w:val="en-GB"/>
    </w:rPr>
  </w:style>
  <w:style w:type="character" w:styleId="ListLabel110">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name w:val="ListLabel 111"/>
    <w:qFormat/>
    <w:rPr>
      <w:rFonts w:cs="OpenSymbol;Arial Unicode MS"/>
      <w:color w:val="000000"/>
      <w:lang w:val="en-GB"/>
    </w:rPr>
  </w:style>
  <w:style w:type="character" w:styleId="ListLabel112">
    <w:name w:val="ListLabel 112"/>
    <w:qFormat/>
    <w:rPr>
      <w:rFonts w:cs="OpenSymbol;Arial Unicode MS"/>
      <w:color w:val="000000"/>
      <w:lang w:val="en-GB"/>
    </w:rPr>
  </w:style>
  <w:style w:type="character" w:styleId="ListLabel113">
    <w:name w:val="ListLabel 113"/>
    <w:qFormat/>
    <w:rPr>
      <w:rFonts w:cs="OpenSymbol;Arial Unicode MS"/>
      <w:lang w:val="en-GB"/>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lang w:val="en-GB"/>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lang w:val="en-GB"/>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Times New Roman"/>
      <w:i w:val="false"/>
      <w:iCs w:val="false"/>
      <w:sz w:val="24"/>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Times New Roman"/>
      <w:lang w:val="en-GB"/>
    </w:rPr>
  </w:style>
  <w:style w:type="character" w:styleId="ListLabel133">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character" w:styleId="ListLabel419">
    <w:name w:val="ListLabel 419"/>
    <w:qFormat/>
    <w:rPr>
      <w:rFonts w:cs="OpenSymbol;Arial Unicode MS"/>
      <w:sz w:val="24"/>
      <w:szCs w:val="24"/>
      <w:highlight w:val="yellow"/>
      <w:lang w:val="en-U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sz w:val="24"/>
      <w:szCs w:val="24"/>
      <w:highlight w:val="yellow"/>
      <w:lang w:val="en-US"/>
    </w:rPr>
  </w:style>
  <w:style w:type="character" w:styleId="ListLabel423">
    <w:name w:val="ListLabel 423"/>
    <w:qFormat/>
    <w:rPr>
      <w:rFonts w:cs="OpenSymbol;Arial Unicode MS"/>
    </w:rPr>
  </w:style>
  <w:style w:type="character" w:styleId="ListLabel424">
    <w:name w:val="ListLabel 424"/>
    <w:qFormat/>
    <w:rPr>
      <w:rFonts w:cs="OpenSymbol;Arial Unicode MS"/>
    </w:rPr>
  </w:style>
  <w:style w:type="character" w:styleId="ListLabel425">
    <w:name w:val="ListLabel 425"/>
    <w:qFormat/>
    <w:rPr>
      <w:rFonts w:cs="OpenSymbol;Arial Unicode MS"/>
      <w:sz w:val="24"/>
      <w:szCs w:val="24"/>
      <w:highlight w:val="yellow"/>
      <w:lang w:val="en-U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lang w:val="en-US"/>
    </w:rPr>
  </w:style>
  <w:style w:type="character" w:styleId="ListLabel429">
    <w:name w:val="ListLabel 429"/>
    <w:qFormat/>
    <w:rPr>
      <w:rFonts w:cs="OpenSymbol;Arial Unicode MS"/>
      <w:highlight w:val="green"/>
      <w:lang w:val="en-US"/>
    </w:rPr>
  </w:style>
  <w:style w:type="character" w:styleId="ListLabel430">
    <w:name w:val="ListLabel 430"/>
    <w:qFormat/>
    <w:rPr>
      <w:rFonts w:cs="OpenSymbol;Arial Unicode MS"/>
      <w:highlight w:val="green"/>
      <w:lang w:val="en-US"/>
    </w:rPr>
  </w:style>
  <w:style w:type="character" w:styleId="ListLabel431">
    <w:name w:val="ListLabel 431"/>
    <w:qFormat/>
    <w:rPr>
      <w:rFonts w:cs="OpenSymbol;Arial Unicode MS"/>
      <w:lang w:val="en-US"/>
    </w:rPr>
  </w:style>
  <w:style w:type="character" w:styleId="ListLabel432">
    <w:name w:val="ListLabel 432"/>
    <w:qFormat/>
    <w:rPr>
      <w:rFonts w:cs="OpenSymbol;Arial Unicode MS"/>
      <w:highlight w:val="green"/>
      <w:lang w:val="en-US"/>
    </w:rPr>
  </w:style>
  <w:style w:type="character" w:styleId="ListLabel433">
    <w:name w:val="ListLabel 433"/>
    <w:qFormat/>
    <w:rPr>
      <w:rFonts w:cs="OpenSymbol;Arial Unicode MS"/>
      <w:highlight w:val="green"/>
      <w:lang w:val="en-US"/>
    </w:rPr>
  </w:style>
  <w:style w:type="character" w:styleId="ListLabel434">
    <w:name w:val="ListLabel 434"/>
    <w:qFormat/>
    <w:rPr>
      <w:rFonts w:cs="OpenSymbol;Arial Unicode MS"/>
      <w:lang w:val="en-US"/>
    </w:rPr>
  </w:style>
  <w:style w:type="character" w:styleId="ListLabel435">
    <w:name w:val="ListLabel 435"/>
    <w:qFormat/>
    <w:rPr>
      <w:rFonts w:cs="OpenSymbol;Arial Unicode MS"/>
      <w:highlight w:val="green"/>
      <w:lang w:val="en-US"/>
    </w:rPr>
  </w:style>
  <w:style w:type="character" w:styleId="ListLabel436">
    <w:name w:val="ListLabel 436"/>
    <w:qFormat/>
    <w:rPr>
      <w:rFonts w:cs="OpenSymbol;Arial Unicode MS"/>
      <w:highlight w:val="green"/>
      <w:lang w:val="en-U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name w:val="ListLabel 447"/>
    <w:qFormat/>
    <w:rPr>
      <w:rFonts w:cs="OpenSymbol;Arial Unicode MS"/>
      <w:color w:val="000000"/>
      <w:lang w:val="en-GB"/>
    </w:rPr>
  </w:style>
  <w:style w:type="character" w:styleId="ListLabel448">
    <w:name w:val="ListLabel 448"/>
    <w:qFormat/>
    <w:rPr>
      <w:rFonts w:cs="OpenSymbol;Arial Unicode MS"/>
      <w:color w:val="000000"/>
      <w:lang w:val="en-GB"/>
    </w:rPr>
  </w:style>
  <w:style w:type="character" w:styleId="ListLabel449">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name w:val="ListLabel 450"/>
    <w:qFormat/>
    <w:rPr>
      <w:rFonts w:cs="OpenSymbol;Arial Unicode MS"/>
      <w:color w:val="000000"/>
      <w:lang w:val="en-GB"/>
    </w:rPr>
  </w:style>
  <w:style w:type="character" w:styleId="ListLabel451">
    <w:name w:val="ListLabel 451"/>
    <w:qFormat/>
    <w:rPr>
      <w:rFonts w:cs="OpenSymbol;Arial Unicode MS"/>
      <w:color w:val="000000"/>
      <w:lang w:val="en-GB"/>
    </w:rPr>
  </w:style>
  <w:style w:type="character" w:styleId="ListLabel452">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name w:val="ListLabel 453"/>
    <w:qFormat/>
    <w:rPr>
      <w:rFonts w:cs="OpenSymbol;Arial Unicode MS"/>
      <w:color w:val="000000"/>
      <w:lang w:val="en-GB"/>
    </w:rPr>
  </w:style>
  <w:style w:type="character" w:styleId="ListLabel454">
    <w:name w:val="ListLabel 454"/>
    <w:qFormat/>
    <w:rPr>
      <w:rFonts w:cs="OpenSymbol;Arial Unicode MS"/>
      <w:color w:val="000000"/>
      <w:lang w:val="en-GB"/>
    </w:rPr>
  </w:style>
  <w:style w:type="character" w:styleId="ListLabel455">
    <w:name w:val="ListLabel 455"/>
    <w:qFormat/>
    <w:rPr>
      <w:rFonts w:cs="OpenSymbol;Arial Unicode MS"/>
      <w:lang w:val="en-GB"/>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lang w:val="en-GB"/>
    </w:rPr>
  </w:style>
  <w:style w:type="character" w:styleId="ListLabel459">
    <w:name w:val="ListLabel 459"/>
    <w:qFormat/>
    <w:rPr>
      <w:rFonts w:cs="OpenSymbol;Arial Unicode MS"/>
    </w:rPr>
  </w:style>
  <w:style w:type="character" w:styleId="ListLabel460">
    <w:name w:val="ListLabel 460"/>
    <w:qFormat/>
    <w:rPr>
      <w:rFonts w:cs="OpenSymbol;Arial Unicode MS"/>
    </w:rPr>
  </w:style>
  <w:style w:type="character" w:styleId="ListLabel461">
    <w:name w:val="ListLabel 461"/>
    <w:qFormat/>
    <w:rPr>
      <w:rFonts w:cs="OpenSymbol;Arial Unicode MS"/>
      <w:lang w:val="en-GB"/>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Times New Roman"/>
      <w:i w:val="false"/>
      <w:iCs w:val="false"/>
      <w:sz w:val="24"/>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ascii="Times New Roman" w:hAnsi="Times New Roman" w:cs="Times New Roman"/>
    </w:rPr>
  </w:style>
  <w:style w:type="character" w:styleId="ListLabel475">
    <w:name w:val="ListLabel 475"/>
    <w:qFormat/>
    <w:rPr/>
  </w:style>
  <w:style w:type="character" w:styleId="ListLabel476">
    <w:name w:val="ListLabel 476"/>
    <w:qFormat/>
    <w:rPr>
      <w:rFonts w:cs="Times New Roman"/>
      <w:i w:val="false"/>
      <w:iCs w:val="false"/>
      <w:sz w:val="24"/>
    </w:rPr>
  </w:style>
  <w:style w:type="character" w:styleId="ListLabel477">
    <w:name w:val="ListLabel 477"/>
    <w:qFormat/>
    <w:rPr>
      <w:rFonts w:ascii="Times New Roman" w:hAnsi="Times New Roman" w:cs="Times New Roman"/>
    </w:rPr>
  </w:style>
  <w:style w:type="character" w:styleId="ListLabel478">
    <w:name w:val="ListLabel 478"/>
    <w:qFormat/>
    <w:rPr/>
  </w:style>
  <w:style w:type="character" w:styleId="ListLabel479">
    <w:name w:val="ListLabel 479"/>
    <w:qFormat/>
    <w:rPr>
      <w:rFonts w:cs="Times New Roman"/>
      <w:i w:val="false"/>
      <w:iCs w:val="false"/>
      <w:sz w:val="24"/>
    </w:rPr>
  </w:style>
  <w:style w:type="character" w:styleId="ListLabel480">
    <w:name w:val="ListLabel 480"/>
    <w:qFormat/>
    <w:rPr>
      <w:rFonts w:ascii="Times New Roman" w:hAnsi="Times New Roman" w:cs="Times New Roman"/>
    </w:rPr>
  </w:style>
  <w:style w:type="character" w:styleId="ListLabel481">
    <w:name w:val="ListLabel 481"/>
    <w:qFormat/>
    <w:rPr/>
  </w:style>
  <w:style w:type="character" w:styleId="ListLabel482">
    <w:name w:val="ListLabel 482"/>
    <w:qFormat/>
    <w:rPr>
      <w:rFonts w:cs="Times New Roman"/>
      <w:i w:val="false"/>
      <w:iCs w:val="false"/>
      <w:sz w:val="24"/>
    </w:rPr>
  </w:style>
  <w:style w:type="character" w:styleId="ListLabel483">
    <w:name w:val="ListLabel 483"/>
    <w:qFormat/>
    <w:rPr>
      <w:rFonts w:ascii="Times New Roman" w:hAnsi="Times New Roman" w:cs="Times New Roman"/>
    </w:rPr>
  </w:style>
  <w:style w:type="character" w:styleId="ListLabel484">
    <w:name w:val="ListLabel 484"/>
    <w:qFormat/>
    <w:rPr/>
  </w:style>
  <w:style w:type="character" w:styleId="Emphasis">
    <w:name w:val="Emphasis"/>
    <w:qFormat/>
    <w:rPr>
      <w:i/>
      <w:iCs/>
    </w:rPr>
  </w:style>
  <w:style w:type="character" w:styleId="ListLabel485">
    <w:name w:val="ListLabel 485"/>
    <w:qFormat/>
    <w:rPr>
      <w:rFonts w:ascii="Times New Roman" w:hAnsi="Times New Roman" w:cs="Times New Roman"/>
    </w:rPr>
  </w:style>
  <w:style w:type="character" w:styleId="ListLabel486">
    <w:name w:val="ListLabel 486"/>
    <w:qFormat/>
    <w:rPr/>
  </w:style>
  <w:style w:type="character" w:styleId="ListLabel487">
    <w:name w:val="ListLabel 487"/>
    <w:qFormat/>
    <w:rPr>
      <w:rFonts w:ascii="Times New Roman" w:hAnsi="Times New Roman" w:cs="Times New Roman"/>
    </w:rPr>
  </w:style>
  <w:style w:type="character" w:styleId="ListLabel488">
    <w:name w:val="ListLabel 488"/>
    <w:qFormat/>
    <w:rPr/>
  </w:style>
  <w:style w:type="character" w:styleId="ListLabel18">
    <w:name w:val="ListLabel 18"/>
    <w:qFormat/>
    <w:rPr>
      <w:rFonts w:eastAsia="Courier New"/>
    </w:rPr>
  </w:style>
  <w:style w:type="character" w:styleId="ListLabel17">
    <w:name w:val="ListLabel 17"/>
    <w:qFormat/>
    <w:rPr>
      <w:rFonts w:eastAsia="Symbol"/>
    </w:rPr>
  </w:style>
  <w:style w:type="character" w:styleId="ListLabel16">
    <w:name w:val="ListLabel 16"/>
    <w:qFormat/>
    <w:rPr>
      <w:rFonts w:eastAsia="Wingdings"/>
    </w:rPr>
  </w:style>
  <w:style w:type="character" w:styleId="ListLabel15">
    <w:name w:val="ListLabel 15"/>
    <w:qFormat/>
    <w:rPr>
      <w:rFonts w:eastAsia="Courier New"/>
    </w:rPr>
  </w:style>
  <w:style w:type="character" w:styleId="ListLabel14">
    <w:name w:val="ListLabel 14"/>
    <w:qFormat/>
    <w:rPr>
      <w:rFonts w:eastAsia="Lohit Devanagari"/>
      <w:b/>
    </w:rPr>
  </w:style>
  <w:style w:type="character" w:styleId="ListLabel13">
    <w:name w:val="ListLabel 13"/>
    <w:qFormat/>
    <w:rPr>
      <w:rFonts w:eastAsia="Wingdings"/>
    </w:rPr>
  </w:style>
  <w:style w:type="character" w:styleId="ListLabel12">
    <w:name w:val="ListLabel 12"/>
    <w:qFormat/>
    <w:rPr>
      <w:rFonts w:eastAsia="Courier New"/>
    </w:rPr>
  </w:style>
  <w:style w:type="character" w:styleId="ListLabel11">
    <w:name w:val="ListLabel 11"/>
    <w:qFormat/>
    <w:rPr>
      <w:rFonts w:eastAsia="Symbol"/>
    </w:rPr>
  </w:style>
  <w:style w:type="character" w:styleId="ListLabel10">
    <w:name w:val="ListLabel 10"/>
    <w:qFormat/>
    <w:rPr>
      <w:rFonts w:eastAsia="Wingdings"/>
    </w:rPr>
  </w:style>
  <w:style w:type="character" w:styleId="ListLabel9">
    <w:name w:val="ListLabel 9"/>
    <w:qFormat/>
    <w:rPr>
      <w:rFonts w:eastAsia="Courier New"/>
    </w:rPr>
  </w:style>
  <w:style w:type="character" w:styleId="ListLabel8">
    <w:name w:val="ListLabel 8"/>
    <w:qFormat/>
    <w:rPr>
      <w:rFonts w:eastAsia="Symbol"/>
    </w:rPr>
  </w:style>
  <w:style w:type="character" w:styleId="ListLabel7">
    <w:name w:val="ListLabel 7"/>
    <w:qFormat/>
    <w:rPr>
      <w:rFonts w:eastAsia="Wingdings"/>
    </w:rPr>
  </w:style>
  <w:style w:type="character" w:styleId="ListLabel6">
    <w:name w:val="ListLabel 6"/>
    <w:qFormat/>
    <w:rPr>
      <w:rFonts w:eastAsia="Courier New"/>
    </w:rPr>
  </w:style>
  <w:style w:type="character" w:styleId="ListLabel5">
    <w:name w:val="ListLabel 5"/>
    <w:qFormat/>
    <w:rPr>
      <w:rFonts w:eastAsia="Lohit Devanagari"/>
      <w:b/>
    </w:rPr>
  </w:style>
  <w:style w:type="character" w:styleId="ListLabel4">
    <w:name w:val="ListLabel 4"/>
    <w:qFormat/>
    <w:rPr>
      <w:rFonts w:eastAsia="Courier New"/>
    </w:rPr>
  </w:style>
  <w:style w:type="character" w:styleId="ListLabel3">
    <w:name w:val="ListLabel 3"/>
    <w:qFormat/>
    <w:rPr>
      <w:rFonts w:eastAsia="Courier New"/>
    </w:rPr>
  </w:style>
  <w:style w:type="character" w:styleId="ListLabel2">
    <w:name w:val="ListLabel 2"/>
    <w:qFormat/>
    <w:rPr>
      <w:rFonts w:eastAsia="Courier New"/>
    </w:rPr>
  </w:style>
  <w:style w:type="character" w:styleId="ListLabel1">
    <w:name w:val="ListLabel 1"/>
    <w:qFormat/>
    <w:rPr>
      <w:rFonts w:eastAsia="Lohit Devanagari"/>
      <w:b/>
    </w:rPr>
  </w:style>
  <w:style w:type="character" w:styleId="ListLabel489">
    <w:name w:val="ListLabel 489"/>
    <w:qFormat/>
    <w:rPr>
      <w:rFonts w:ascii="Times New Roman" w:hAnsi="Times New Roman" w:cs="Times New Roman"/>
    </w:rPr>
  </w:style>
  <w:style w:type="character" w:styleId="ListLabel490">
    <w:name w:val="ListLabel 490"/>
    <w:qFormat/>
    <w:rPr/>
  </w:style>
  <w:style w:type="character" w:styleId="ListLabel491">
    <w:name w:val="ListLabel 491"/>
    <w:qFormat/>
    <w:rPr>
      <w:rFonts w:ascii="Times New Roman" w:hAnsi="Times New Roman" w:cs="Times New Roman"/>
    </w:rPr>
  </w:style>
  <w:style w:type="character" w:styleId="ListLabel492">
    <w:name w:val="ListLabel 492"/>
    <w:qFormat/>
    <w:rPr/>
  </w:style>
  <w:style w:type="character" w:styleId="ListLabel493">
    <w:name w:val="ListLabel 493"/>
    <w:qFormat/>
    <w:rPr>
      <w:rFonts w:ascii="Times New Roman" w:hAnsi="Times New Roman" w:cs="Times New Roman"/>
    </w:rPr>
  </w:style>
  <w:style w:type="character" w:styleId="ListLabel494">
    <w:name w:val="ListLabel 494"/>
    <w:qFormat/>
    <w:rPr/>
  </w:style>
  <w:style w:type="character" w:styleId="ListLabel495">
    <w:name w:val="ListLabel 495"/>
    <w:qFormat/>
    <w:rPr>
      <w:rFonts w:ascii="Times New Roman" w:hAnsi="Times New Roman" w:cs="Times New Roman"/>
    </w:rPr>
  </w:style>
  <w:style w:type="character" w:styleId="ListLabel496">
    <w:name w:val="ListLabel 496"/>
    <w:qFormat/>
    <w:rPr/>
  </w:style>
  <w:style w:type="character" w:styleId="ListLabel497">
    <w:name w:val="ListLabel 497"/>
    <w:qFormat/>
    <w:rPr>
      <w:rFonts w:ascii="Times New Roman" w:hAnsi="Times New Roman" w:cs="Times New Roman"/>
    </w:rPr>
  </w:style>
  <w:style w:type="character" w:styleId="ListLabel498">
    <w:name w:val="ListLabel 498"/>
    <w:qFormat/>
    <w:rPr/>
  </w:style>
  <w:style w:type="character" w:styleId="ListLabel499">
    <w:name w:val="ListLabel 499"/>
    <w:qFormat/>
    <w:rPr>
      <w:rFonts w:ascii="Times New Roman" w:hAnsi="Times New Roman" w:cs="Times New Roman"/>
    </w:rPr>
  </w:style>
  <w:style w:type="character" w:styleId="ListLabel500">
    <w:name w:val="ListLabel 500"/>
    <w:qFormat/>
    <w:rPr/>
  </w:style>
  <w:style w:type="character" w:styleId="ListLabel501">
    <w:name w:val="ListLabel 501"/>
    <w:qFormat/>
    <w:rPr>
      <w:rFonts w:ascii="Times New Roman" w:hAnsi="Times New Roman" w:cs="Times New Roman"/>
    </w:rPr>
  </w:style>
  <w:style w:type="character" w:styleId="ListLabel502">
    <w:name w:val="ListLabel 502"/>
    <w:qFormat/>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overflowPunct w:val="false"/>
      <w:bidi w:val="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fals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tabs>
        <w:tab w:val="left" w:pos="624" w:leader="none"/>
      </w:tabs>
      <w:spacing w:lineRule="atLeast" w:line="240" w:before="0" w:after="240"/>
      <w:ind w:left="624" w:right="0" w:hanging="624"/>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overflowPunct w:val="fals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12704</TotalTime>
  <Application>LibreOffice/6.0.7.3$Linux_X86_64 LibreOffice_project/00m0$Build-3</Application>
  <Pages>42</Pages>
  <Words>10953</Words>
  <Characters>62941</Characters>
  <CharactersWithSpaces>73208</CharactersWithSpaces>
  <Paragraphs>720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2020-07-27T13:15:16Z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{"citationID":"NlarjkcF","properties":{"formattedCitation":"[13]","plainCitation":"[13]","noteIndex":0},"citationItems":[{"id":6476,"uris":["http://zotero.org/users/2983590/items/Y26HFMND"],"uri":["http://zotero.org/users/2983590/</vt:lpwstr>
  </property>
  <property fmtid="{D5CDD505-2E9C-101B-9397-08002B2CF9AE}" pid="13" name="ZOTERO_BREF_1ARjfoxB9bJB_10">
    <vt:lpwstr>reference population sizes are needed to obtain a similar response to that with selection on traditional BLUP estimated breeding values.\nCONCLUSIONS: When the trait of interest cannot be recorded on the selection candidate, genomic selection schemes are </vt:lpwstr>
  </property>
  <property fmtid="{D5CDD505-2E9C-101B-9397-08002B2CF9AE}" pid="14" name="ZOTERO_BREF_1ARjfoxB9bJB_11">
    <vt:lpwstr>very attractive even when the number of phenotypic records is limited, because traditional breeding requires progeny testing schemes with long generation intervals in those cases.","container-title":"Genetics, selection, evolution: GSE","DOI":"10.1186/129</vt:lpwstr>
  </property>
  <property fmtid="{D5CDD505-2E9C-101B-9397-08002B2CF9AE}" pid="15" name="ZOTERO_BREF_1ARjfoxB9bJB_12">
    <vt:lpwstr>7-9686-44-26","ISSN":"1297-9686","journalAbbreviation":"Genet. Sel. Evol.","language":"eng","note":"PMID: 22862849\nPMCID: PMC3441475","page":"26","source":"PubMed","title":"Response to genomic selection: the Bulmer effect and the potential of genomic sel</vt:lpwstr>
  </property>
  <property fmtid="{D5CDD505-2E9C-101B-9397-08002B2CF9AE}" pid="16" name="ZOTERO_BREF_1ARjfoxB9bJB_13">
    <vt:lpwstr>ection when the number of phenotypic records is limiting","title-short":"Response to genomic selection","volume":"44","author":[{"family":"Van Grevenhof","given":"Elizabeth M."},{"family":"Van Arendonk","given":"Johan A. M."},{"family":"Bijma","given":"Pi</vt:lpwstr>
  </property>
  <property fmtid="{D5CDD505-2E9C-101B-9397-08002B2CF9AE}" pid="17" name="ZOTERO_BREF_1ARjfoxB9bJB_14">
    <vt:lpwstr>ter"}],"issued":{"date-parts":[["2012",8,3]]}}}],"schema":"https://github.com/citation-style-language/schema/raw/master/csl-citation.json"}</vt:lpwstr>
  </property>
  <property fmtid="{D5CDD505-2E9C-101B-9397-08002B2CF9AE}" pid="18" name="ZOTERO_BREF_1ARjfoxB9bJB_2">
    <vt:lpwstr>items/Y26HFMND"],"itemData":{"id":6476,"type":"article-journal","abstract":"BACKGROUND: Over the last ten years, genomic selection has developed enormously. Simulations and results on real data suggest that breeding values can be predicted with high accur</vt:lpwstr>
  </property>
  <property fmtid="{D5CDD505-2E9C-101B-9397-08002B2CF9AE}" pid="19" name="ZOTERO_BREF_1ARjfoxB9bJB_3">
    <vt:lpwstr>acy using genetic markers alone. However, to reach high accuracies, large reference populations are needed. In many livestock populations or even species, such populations cannot be established when traits are difficult or expensive to record, or when the</vt:lpwstr>
  </property>
  <property fmtid="{D5CDD505-2E9C-101B-9397-08002B2CF9AE}" pid="20" name="ZOTERO_BREF_1ARjfoxB9bJB_4">
    <vt:lpwstr> population size is small. The value of genomic selection is then questionable.\nMETHODS: In this study, we compare traditional breeding schemes based on own performance or progeny information to genomic selection schemes, for which the number of phenotyp</vt:lpwstr>
  </property>
  <property fmtid="{D5CDD505-2E9C-101B-9397-08002B2CF9AE}" pid="21" name="ZOTERO_BREF_1ARjfoxB9bJB_5">
    <vt:lpwstr>ic records is limiting. Deterministic simulations were performed using selection index theory. Our focus was on the equilibrium response obtained after a few generations of selection. Therefore, we first investigated the magnitude of the Bulmer effect wit</vt:lpwstr>
  </property>
  <property fmtid="{D5CDD505-2E9C-101B-9397-08002B2CF9AE}" pid="22" name="ZOTERO_BREF_1ARjfoxB9bJB_6">
    <vt:lpwstr>h genomic selection.\nRESULTS: Results showed that the reduction in response due to the Bulmer effect is the same for genomic selection as for selection based on traditional BLUP estimated breeding values, and is independent of the accuracy of selection. </vt:lpwstr>
  </property>
  <property fmtid="{D5CDD505-2E9C-101B-9397-08002B2CF9AE}" pid="23" name="ZOTERO_BREF_1ARjfoxB9bJB_7">
    <vt:lpwstr>The reduction in response with genomic selection is greater than with selection based directly on phenotypes without the use of pedigree information, such as mass selection. To maximize the accuracy of genomic estimated breeding values when the number of </vt:lpwstr>
  </property>
  <property fmtid="{D5CDD505-2E9C-101B-9397-08002B2CF9AE}" pid="24" name="ZOTERO_BREF_1ARjfoxB9bJB_8">
    <vt:lpwstr>phenotypic records is limiting, the same individuals should be phenotyped and genotyped, rather than genotyping parents and phenotyping their progeny. When the generation interval cannot be reduced with genomic selection, large reference populations are r</vt:lpwstr>
  </property>
  <property fmtid="{D5CDD505-2E9C-101B-9397-08002B2CF9AE}" pid="25" name="ZOTERO_BREF_1ARjfoxB9bJB_9">
    <vt:lpwstr>equired to obtain a similar response to that with selection based on BLUP estimated breeding values based on own performance or progeny information. However, when a genomic selection scheme has a moderate decrease in generation interval, relatively small </vt:lpwstr>
  </property>
  <property fmtid="{D5CDD505-2E9C-101B-9397-08002B2CF9AE}" pid="26" name="ZOTERO_BREF_1PKZcgivjqLw_1">
    <vt:lpwstr>ZOTERO_ITEM CSL_CITATION {"citationID":"Lb8yBwtw","properties":{"formattedCitation":"[22]","plainCitation":"[22]","noteIndex":0},"citationItems":[{"id":139,"uris":["http://zotero.org/users/2983590/items/SC6JZGFQ"],"uri":["http://zotero.org/users/2983590/i</vt:lpwstr>
  </property>
  <property fmtid="{D5CDD505-2E9C-101B-9397-08002B2CF9AE}" pid="27" name="ZOTERO_BREF_1PKZcgivjqLw_2">
    <vt:lpwstr>tems/SC6JZGFQ"],"itemData":{"id":139,"type":"article-journal","abstract":"Genotype data on 4800 bulls from six populations (CHE, DEU-AUT, FRA, ITA, SVN, and the USA) were used to form a pooled reference population for international genomic evaluation of 1</vt:lpwstr>
  </property>
  <property fmtid="{D5CDD505-2E9C-101B-9397-08002B2CF9AE}" pid="28" name="ZOTERO_BREF_1PKZcgivjqLw_3">
    <vt:lpwstr>0 traits, amounting to a total number of 50 population-trait combinations. Genetic correlations between MACE EBV/PA, and the DGV and GEBV values were compared. Further, the gain in reliability was also examined. Correlations of EBV/PA/DGV/GEBV and reliabi</vt:lpwstr>
  </property>
  <property fmtid="{D5CDD505-2E9C-101B-9397-08002B2CF9AE}" pid="29" name="ZOTERO_BREF_1PKZcgivjqLw_4">
    <vt:lpwstr>lity gain were satisfactory and in agreement with the expectations. Validation of the international genomic evaluation model for the production trait protein yield was performed. The estimated regression coefficient, although very low, were not significan</vt:lpwstr>
  </property>
  <property fmtid="{D5CDD505-2E9C-101B-9397-08002B2CF9AE}" pid="30" name="ZOTERO_BREF_1PKZcgivjqLw_5">
    <vt:lpwstr>tly different from their expectations. Therefore, it could be concluded that pooling of the genotype data and an international genomic evaluation based on the MACE EBV were possible and countries could pass the GEBV test.","container-title":"Interbull Bul</vt:lpwstr>
  </property>
  <property fmtid="{D5CDD505-2E9C-101B-9397-08002B2CF9AE}" pid="31" name="ZOTERO_BREF_1PKZcgivjqLw_6">
    <vt:lpwstr>letin","ISSN":"2001-340X","issue":"43","language":"en","source":"journal.interbull.org","title":"Genomic evaluation of BSW populations, InterGenomics: Results and Deliverables","title-short":"Genomic evaluation of BSW populations, InterGenomics","URL":"ht</vt:lpwstr>
  </property>
  <property fmtid="{D5CDD505-2E9C-101B-9397-08002B2CF9AE}" pid="32" name="ZOTERO_BREF_1PKZcgivjqLw_7">
    <vt:lpwstr>tps://journal.interbull.org/index.php/ib/article/view/1250","volume":"0","author":[{"family":"Jorjani","given":"Hossein"}],"accessed":{"date-parts":[["2019",3,14]]},"issued":{"date-parts":[["2012",5,16]]}}}],"schema":"https://github.com/citation-style-lan</vt:lpwstr>
  </property>
  <property fmtid="{D5CDD505-2E9C-101B-9397-08002B2CF9AE}" pid="33" name="ZOTERO_BREF_1PKZcgivjqLw_8">
    <vt:lpwstr>guage/schema/raw/master/csl-citation.json"}</vt:lpwstr>
  </property>
  <property fmtid="{D5CDD505-2E9C-101B-9397-08002B2CF9AE}" pid="34" name="ZOTERO_BREF_1moElF04VEIu_1">
    <vt:lpwstr>ZOTERO_ITEM CSL_CITATION {"citationID":"xV5dZAeZ","properties":{"formattedCitation":"[31, 32]","plainCitation":"[31, 32]","noteIndex":0},"citationItems":[{"id":6655,"uris":["http://zotero.org/users/2983590/items/BCJ8UGXV"],"uri":["http://zotero.org/users/</vt:lpwstr>
  </property>
  <property fmtid="{D5CDD505-2E9C-101B-9397-08002B2CF9AE}" pid="35" name="ZOTERO_BREF_1moElF04VEIu_10">
    <vt:lpwstr>tly, when the objective is to select a training population set (TRS) to predict the remaining individuals from the same population (Untargeted), and secondly, when a test set (TS) is first defined and genotyped, and then the TRS is optimized specifically </vt:lpwstr>
  </property>
  <property fmtid="{D5CDD505-2E9C-101B-9397-08002B2CF9AE}" pid="36" name="ZOTERO_BREF_1moElF04VEIu_11">
    <vt:lpwstr>around the TS (Targeted). Our results show that optimization methods that include information from the test set (targeted) showed the highest accuracies, indicating that apriori information from the TS improves genomic predictions. In addition, predictive</vt:lpwstr>
  </property>
  <property fmtid="{D5CDD505-2E9C-101B-9397-08002B2CF9AE}" pid="37" name="ZOTERO_BREF_1moElF04VEIu_12">
    <vt:lpwstr> ability enhanced especially when population size was small which is a target to decrease phenotypic cost within breeding programs.","container-title":"Scientific Reports","DOI":"10.1038/s41598-018-38081-6","ISSN":"2045-2322","journalAbbreviation":"Sci Re</vt:lpwstr>
  </property>
  <property fmtid="{D5CDD505-2E9C-101B-9397-08002B2CF9AE}" pid="38" name="ZOTERO_BREF_1moElF04VEIu_13">
    <vt:lpwstr>p","note":"PMID: 30723226\nPMCID: PMC6363789","source":"PubMed Central","title":"Design of training populations for selective phenotyping in genomic prediction","URL":"https://www.ncbi.nlm.nih.gov/pmc/articles/PMC6363789/","volume":"9","author":[{"family"</vt:lpwstr>
  </property>
  <property fmtid="{D5CDD505-2E9C-101B-9397-08002B2CF9AE}" pid="39" name="ZOTERO_BREF_1moElF04VEIu_14">
    <vt:lpwstr>:"Akdemir","given":"Deniz"},{"family":"Isidro-Sánchez","given":"Julio"}],"accessed":{"date-parts":[["2020",7,20]]},"issued":{"date-parts":[["2019",2,5]]}}}],"schema":"https://github.com/citation-style-language/schema/raw/master/csl-citation.json"}</vt:lpwstr>
  </property>
  <property fmtid="{D5CDD505-2E9C-101B-9397-08002B2CF9AE}" pid="40" name="ZOTERO_BREF_1moElF04VEIu_2">
    <vt:lpwstr>2983590/items/BCJ8UGXV"],"itemData":{"id":6655,"type":"article-journal","abstract":"&lt;p&gt;Calibration population design for genomic prediction has attracted a lot of interest in the plant and animal breeding literature. In this article we present an efficien</vt:lpwstr>
  </property>
  <property fmtid="{D5CDD505-2E9C-101B-9397-08002B2CF9AE}" pid="41" name="ZOTERO_BREF_1moElF04VEIu_3">
    <vt:lpwstr>t optimization method to select a subset of preexisting individuals to phenotype. Application to the choice of maize hybrids to create and phenotype, to best predict the unobserved hybrid combination, is demonstrated using real data and simulations. Furth</vt:lpwstr>
  </property>
  <property fmtid="{D5CDD505-2E9C-101B-9397-08002B2CF9AE}" pid="42" name="ZOTERO_BREF_1moElF04VEIu_4">
    <vt:lpwstr>er, the proposed method is extended to optimize the choice of a connected population design before crosses are actually made. Population design is optimized to maximize efficiency of recurrent selection with genomic prediction. Validation results using re</vt:lpwstr>
  </property>
  <property fmtid="{D5CDD505-2E9C-101B-9397-08002B2CF9AE}" pid="43" name="ZOTERO_BREF_1moElF04VEIu_5">
    <vt:lpwstr>al data and simulations are presented.&lt;/p&gt;","container-title":"bioRxiv","DOI":"10.1101/172064","language":"en","note":"publisher: Cold Spring Harbor Laboratory\nsection: New Results","page":"172064","source":"www.biorxiv.org","title":"Optimization of sele</vt:lpwstr>
  </property>
  <property fmtid="{D5CDD505-2E9C-101B-9397-08002B2CF9AE}" pid="44" name="ZOTERO_BREF_1moElF04VEIu_6">
    <vt:lpwstr>ctive phenotyping and population design for genomic prediction","author":[{"family":"Heslot","given":"Nicolas"},{"family":"Feoktistov","given":"Vitaliy"}],"issued":{"date-parts":[["2017",8,3]]}}},{"id":6660,"uris":["http://zotero.org/users/2983590/items/K</vt:lpwstr>
  </property>
  <property fmtid="{D5CDD505-2E9C-101B-9397-08002B2CF9AE}" pid="45" name="ZOTERO_BREF_1moElF04VEIu_7">
    <vt:lpwstr>9XK6E3L"],"uri":["http://zotero.org/users/2983590/items/K9XK6E3L"],"itemData":{"id":6660,"type":"article-journal","abstract":"Phenotyping is the current bottleneck in plant breeding, especially because next-generation sequencing has decreased genotyping c</vt:lpwstr>
  </property>
  <property fmtid="{D5CDD505-2E9C-101B-9397-08002B2CF9AE}" pid="46" name="ZOTERO_BREF_1moElF04VEIu_8">
    <vt:lpwstr>ost more than 100.000 fold in the last 20 years. Therefore, the cost of phenotyping needs to be optimized within a breeding program. When designing the implementation of genomic selection scheme into the breeding cycle, breeders need to select the optimal</vt:lpwstr>
  </property>
  <property fmtid="{D5CDD505-2E9C-101B-9397-08002B2CF9AE}" pid="47" name="ZOTERO_BREF_1moElF04VEIu_9">
    <vt:lpwstr> method for (1) selecting training populations that maximize genomic prediction accuracy and (2) to reduce the cost of phenotyping while improving precision. In this article, we compared methods for selecting training populations under two scenarios: Firs</vt:lpwstr>
  </property>
  <property fmtid="{D5CDD505-2E9C-101B-9397-08002B2CF9AE}" pid="48" name="ZOTERO_BREF_2ManwXjQ9SDN_1">
    <vt:lpwstr>ZOTERO_ITEM CSL_CITATION {"citationID":"yWk2xiSV","properties":{"formattedCitation":"[2, 3]","plainCitation":"[2, 3]","noteIndex":0},"citationItems":[{"id":6481,"uris":["http://zotero.org/users/2983590/items/S38QEJ2Y"],"uri":["http://zotero.org/users/2983</vt:lpwstr>
  </property>
  <property fmtid="{D5CDD505-2E9C-101B-9397-08002B2CF9AE}" pid="49" name="ZOTERO_BREF_2ManwXjQ9SDN_10">
    <vt:lpwstr>narios with truncation or optimum contribution selection in a small dairy population by simulation. Breeding programs have to maximize genetic gain but also ensure sustainability by maintaining genetic variation. Numerous studies have shown that genomic s</vt:lpwstr>
  </property>
  <property fmtid="{D5CDD505-2E9C-101B-9397-08002B2CF9AE}" pid="50" name="ZOTERO_BREF_2ManwXjQ9SDN_11">
    <vt:lpwstr>election increases genetic gain. Although genomic selection is a well-established method, small populations still struggle with choosing the most sustainable strategy to adopt this type of selection. We developed a simulator of a dairy population and simu</vt:lpwstr>
  </property>
  <property fmtid="{D5CDD505-2E9C-101B-9397-08002B2CF9AE}" pid="51" name="ZOTERO_BREF_2ManwXjQ9SDN_12">
    <vt:lpwstr>lated a model after the Slovenian Brown Swiss population with ∼10,500 cows. We compared different truncation selection scenarios by varying (1) the method of sire selection and their use on cows or bull-dams, and (2) selection intensity and the number of </vt:lpwstr>
  </property>
  <property fmtid="{D5CDD505-2E9C-101B-9397-08002B2CF9AE}" pid="52" name="ZOTERO_BREF_2ManwXjQ9SDN_13">
    <vt:lpwstr>years a sire is in use. Furthermore, we compared different optimum contribution selection scenarios with optimization of sire selection and their usage. We compared scenarios in terms of genetic gain, selection accuracy, generation interval, genetic and g</vt:lpwstr>
  </property>
  <property fmtid="{D5CDD505-2E9C-101B-9397-08002B2CF9AE}" pid="53" name="ZOTERO_BREF_2ManwXjQ9SDN_14">
    <vt:lpwstr>enic variance, rate of coancestry, effective population size, and conversion efficiency. The results showed that early use of genomically tested sires increased genetic gain compared with progeny testing, as expected from changes in selection accuracy and</vt:lpwstr>
  </property>
  <property fmtid="{D5CDD505-2E9C-101B-9397-08002B2CF9AE}" pid="54" name="ZOTERO_BREF_2ManwXjQ9SDN_15">
    <vt:lpwstr> generation interval. A faster turnover of sires from year to year and higher intensity increased the genetic gain even further but increased the loss of genetic variation per year. Although maximizing intensity gave the lowest conversion efficiency, fast</vt:lpwstr>
  </property>
  <property fmtid="{D5CDD505-2E9C-101B-9397-08002B2CF9AE}" pid="55" name="ZOTERO_BREF_2ManwXjQ9SDN_16">
    <vt:lpwstr>er turnover of sires gave an intermediate conversion efficiency. The largest conversion efficiency was achieved with the simultaneous use of genomically and progeny-tested sires that were used over several years. Compared with truncation selection, optimi</vt:lpwstr>
  </property>
  <property fmtid="{D5CDD505-2E9C-101B-9397-08002B2CF9AE}" pid="56" name="ZOTERO_BREF_2ManwXjQ9SDN_17">
    <vt:lpwstr>zing sire selection and their usage increased the conversion efficiency by achieving either comparable genetic gain for a smaller loss of genetic variation or higher genetic gain for a comparable loss of genetic variation. Our results will help breeding o</vt:lpwstr>
  </property>
  <property fmtid="{D5CDD505-2E9C-101B-9397-08002B2CF9AE}" pid="57" name="ZOTERO_BREF_2ManwXjQ9SDN_18">
    <vt:lpwstr>rganizations implement sustainable genomic selection.","container-title":"Journal of Dairy Science","DOI":"10.3168/jds.2019-16853","ISSN":"0022-0302","issue":"11","journalAbbreviation":"Journal of Dairy Science","language":"en","page":"9971-9982","source"</vt:lpwstr>
  </property>
  <property fmtid="{D5CDD505-2E9C-101B-9397-08002B2CF9AE}" pid="58" name="ZOTERO_BREF_2ManwXjQ9SDN_19">
    <vt:lpwstr>:"ScienceDirect","title":"Efficient use of genomic information for sustainable genetic improvement in small cattle populations","volume":"102","author":[{"family":"Obšteter","given":"J."},{"family":"Jenko","given":"J."},{"family":"Hickey","given":"J. M."}</vt:lpwstr>
  </property>
  <property fmtid="{D5CDD505-2E9C-101B-9397-08002B2CF9AE}" pid="59" name="ZOTERO_BREF_2ManwXjQ9SDN_2">
    <vt:lpwstr>590/items/S38QEJ2Y"],"itemData":{"id":6481,"type":"article-journal","abstract":"Animals can be genotyped for thousands of single nucleotide polymorphisms (SNPs) at one time, where the SNPs are located at roughly 1-cM intervals throughout the genome. For e</vt:lpwstr>
  </property>
  <property fmtid="{D5CDD505-2E9C-101B-9397-08002B2CF9AE}" pid="60" name="ZOTERO_BREF_2ManwXjQ9SDN_20">
    <vt:lpwstr>,{"family":"Gorjanc","given":"G."}],"issued":{"date-parts":[["2019",11,1]]}}}],"schema":"https://github.com/citation-style-language/schema/raw/master/csl-citation.json"}</vt:lpwstr>
  </property>
  <property fmtid="{D5CDD505-2E9C-101B-9397-08002B2CF9AE}" pid="61" name="ZOTERO_BREF_2ManwXjQ9SDN_3">
    <vt:lpwstr>ach contiguous pair of SNPs there are four possible haplotypes that could be inherited from the sire. The effects of each interval on a trait can be estimated for all intervals simultaneously in a model where interval effects are random factors. Given the</vt:lpwstr>
  </property>
  <property fmtid="{D5CDD505-2E9C-101B-9397-08002B2CF9AE}" pid="62" name="ZOTERO_BREF_2ManwXjQ9SDN_4">
    <vt:lpwstr> estimated effects of each haplotype for every interval in the genome, and given an animal's genotype, a 'genomic' estimated breeding value is obtained by summing the estimated effects for that genotype. The accuracy of that estimator of breeding values i</vt:lpwstr>
  </property>
  <property fmtid="{D5CDD505-2E9C-101B-9397-08002B2CF9AE}" pid="63" name="ZOTERO_BREF_2ManwXjQ9SDN_5">
    <vt:lpwstr>s around 80%. Because the genomic estimated breeding values can be calculated at birth, and because it has a high accuracy, a strategy that utilizes these advantages was compared with a traditional progeny testing strategy under a typical Canadian-like da</vt:lpwstr>
  </property>
  <property fmtid="{D5CDD505-2E9C-101B-9397-08002B2CF9AE}" pid="64" name="ZOTERO_BREF_2ManwXjQ9SDN_6">
    <vt:lpwstr>iry cattle situation. Costs of proving bulls were reduced by 92% and genetic change was increased by a factor of 2. Genome-wide selection may become a popular tool for genetic improvement in livestock.","container-title":"Journal of Animal Breeding and Ge</vt:lpwstr>
  </property>
  <property fmtid="{D5CDD505-2E9C-101B-9397-08002B2CF9AE}" pid="65" name="ZOTERO_BREF_2ManwXjQ9SDN_7">
    <vt:lpwstr>netics = Zeitschrift Fur Tierzuchtung Und Zuchtungsbiologie","DOI":"10.1111/j.1439-0388.2006.00595.x","ISSN":"0931-2668","issue":"4","journalAbbreviation":"J. Anim. Breed. Genet.","language":"eng","note":"PMID: 16882088","page":"218-223","source":"PubMed"</vt:lpwstr>
  </property>
  <property fmtid="{D5CDD505-2E9C-101B-9397-08002B2CF9AE}" pid="66" name="ZOTERO_BREF_2ManwXjQ9SDN_8">
    <vt:lpwstr>,"title":"Strategy for applying genome-wide selection in dairy cattle","volume":"123","author":[{"family":"Schaeffer","given":"L. R."}],"issued":{"date-parts":[["2006",8]]}}},{"id":6628,"uris":["http://zotero.org/users/2983590/items/S9NXUB9E"],"uri":["htt</vt:lpwstr>
  </property>
  <property fmtid="{D5CDD505-2E9C-101B-9397-08002B2CF9AE}" pid="67" name="ZOTERO_BREF_2ManwXjQ9SDN_9">
    <vt:lpwstr>p://zotero.org/users/2983590/items/S9NXUB9E"],"itemData":{"id":6628,"type":"article-journal","abstract":"In this study, we compared genetic gain, genetic variation, and the efficiency of converting variation into gain under different genomic selection sce</vt:lpwstr>
  </property>
  <property fmtid="{D5CDD505-2E9C-101B-9397-08002B2CF9AE}" pid="68" name="ZOTERO_BREF_32KVz06Ubi3T_1">
    <vt:lpwstr/>
  </property>
  <property fmtid="{D5CDD505-2E9C-101B-9397-08002B2CF9AE}" pid="69" name="ZOTERO_BREF_3aB7McMsV1KD_1">
    <vt:lpwstr>ZOTERO_ITEM CSL_CITATION {"citationID":"k68cALxx","properties":{"formattedCitation":"[3]","plainCitation":"[3]","noteIndex":0},"citationItems":[{"id":6628,"uris":["http://zotero.org/users/2983590/items/S9NXUB9E"],"uri":["http://zotero.org/users/2983590/it</vt:lpwstr>
  </property>
  <property fmtid="{D5CDD505-2E9C-101B-9397-08002B2CF9AE}" pid="70" name="ZOTERO_BREF_3aB7McMsV1KD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71" name="ZOTERO_BREF_3aB7McMsV1KD_11">
    <vt:lpwstr>ble genomic selection.","container-title":"Journal of Dairy Science","DOI":"10.3168/jds.2019-16853","ISSN":"0022-0302","issue":"11","journalAbbreviation":"Journal of Dairy Science","language":"en","page":"9971-9982","source":"ScienceDirect","title":"Effic</vt:lpwstr>
  </property>
  <property fmtid="{D5CDD505-2E9C-101B-9397-08002B2CF9AE}" pid="72" name="ZOTERO_BREF_3aB7McMsV1KD_12">
    <vt:lpwstr>ient use of genomic information for sustainable genetic improvement in small cattle populations","volume":"102","author":[{"family":"Obšteter","given":"J."},{"family":"Jenko","given":"J."},{"family":"Hickey","given":"J. M."},{"family":"Gorjanc","given":"G</vt:lpwstr>
  </property>
  <property fmtid="{D5CDD505-2E9C-101B-9397-08002B2CF9AE}" pid="73" name="ZOTERO_BREF_3aB7McMsV1KD_13">
    <vt:lpwstr>."}],"issued":{"date-parts":[["2019",11,1]]}}}],"schema":"https://github.com/citation-style-language/schema/raw/master/csl-citation.json"}</vt:lpwstr>
  </property>
  <property fmtid="{D5CDD505-2E9C-101B-9397-08002B2CF9AE}" pid="74" name="ZOTERO_BREF_3aB7McMsV1KD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75" name="ZOTERO_BREF_3aB7McMsV1KD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76" name="ZOTERO_BREF_3aB7McMsV1KD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77" name="ZOTERO_BREF_3aB7McMsV1KD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78" name="ZOTERO_BREF_3aB7McMsV1KD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79" name="ZOTERO_BREF_3aB7McMsV1KD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80" name="ZOTERO_BREF_3aB7McMsV1KD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81" name="ZOTERO_BREF_3aB7McMsV1KD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82" name="ZOTERO_BREF_4BRvNGQob4A3_1">
    <vt:lpwstr>ZOTERO_ITEM CSL_CITATION {"citationID":"bNsR2gt8","properties":{"formattedCitation":"[2, 3, 20]","plainCitation":"[2, 3, 20]","noteIndex":0},"citationItems":[{"id":6481,"uris":["http://zotero.org/users/2983590/items/S38QEJ2Y"],"uri":["http://zotero.org/us</vt:lpwstr>
  </property>
  <property fmtid="{D5CDD505-2E9C-101B-9397-08002B2CF9AE}" pid="83" name="ZOTERO_BREF_4BRvNGQob4A3_10">
    <vt:lpwstr>tion scenarios with truncation or optimum contribution selection in a small dairy population by simulation. Breeding programs have to maximize genetic gain but also ensure sustainability by maintaining genetic variation. Numerous studies have shown that g</vt:lpwstr>
  </property>
  <property fmtid="{D5CDD505-2E9C-101B-9397-08002B2CF9AE}" pid="84" name="ZOTERO_BREF_4BRvNGQob4A3_11">
    <vt:lpwstr>enomic selection increases genetic gain. Although genomic selection is a well-established method, small populations still struggle with choosing the most sustainable strategy to adopt this type of selection. We developed a simulator of a dairy population </vt:lpwstr>
  </property>
  <property fmtid="{D5CDD505-2E9C-101B-9397-08002B2CF9AE}" pid="85" name="ZOTERO_BREF_4BRvNGQob4A3_12">
    <vt:lpwstr>and simulated a model after the Slovenian Brown Swiss population with ∼10,500 cows. We compared different truncation selection scenarios by varying (1) the method of sire selection and their use on cows or bull-dams, and (2) selection intensity and the nu</vt:lpwstr>
  </property>
  <property fmtid="{D5CDD505-2E9C-101B-9397-08002B2CF9AE}" pid="86" name="ZOTERO_BREF_4BRvNGQob4A3_13">
    <vt:lpwstr>mber of years a sire is in use. Furthermore, we compared different optimum contribution selection scenarios with optimization of sire selection and their usage. We compared scenarios in terms of genetic gain, selection accuracy, generation interval, genet</vt:lpwstr>
  </property>
  <property fmtid="{D5CDD505-2E9C-101B-9397-08002B2CF9AE}" pid="87" name="ZOTERO_BREF_4BRvNGQob4A3_14">
    <vt:lpwstr>ic and genic variance, rate of coancestry, effective population size, and conversion efficiency. The results showed that early use of genomically tested sires increased genetic gain compared with progeny testing, as expected from changes in selection accu</vt:lpwstr>
  </property>
  <property fmtid="{D5CDD505-2E9C-101B-9397-08002B2CF9AE}" pid="88" name="ZOTERO_BREF_4BRvNGQob4A3_15">
    <vt:lpwstr>racy and generation interval. A faster turnover of sires from year to year and higher intensity increased the genetic gain even further but increased the loss of genetic variation per year. Although maximizing intensity gave the lowest conversion efficien</vt:lpwstr>
  </property>
  <property fmtid="{D5CDD505-2E9C-101B-9397-08002B2CF9AE}" pid="89" name="ZOTERO_BREF_4BRvNGQob4A3_16">
    <vt:lpwstr>cy, faster turnover of sires gave an intermediate conversion efficiency. The largest conversion efficiency was achieved with the simultaneous use of genomically and progeny-tested sires that were used over several years. Compared with truncation selection</vt:lpwstr>
  </property>
  <property fmtid="{D5CDD505-2E9C-101B-9397-08002B2CF9AE}" pid="90" name="ZOTERO_BREF_4BRvNGQob4A3_17">
    <vt:lpwstr>, optimizing sire selection and their usage increased the conversion efficiency by achieving either comparable genetic gain for a smaller loss of genetic variation or higher genetic gain for a comparable loss of genetic variation. Our results will help br</vt:lpwstr>
  </property>
  <property fmtid="{D5CDD505-2E9C-101B-9397-08002B2CF9AE}" pid="91" name="ZOTERO_BREF_4BRvNGQob4A3_18">
    <vt:lpwstr>eeding organizations implement sustainable genomic selection.","container-title":"Journal of Dairy Science","DOI":"10.3168/jds.2019-16853","ISSN":"0022-0302","issue":"11","journalAbbreviation":"Journal of Dairy Science","language":"en","page":"9971-9982",</vt:lpwstr>
  </property>
  <property fmtid="{D5CDD505-2E9C-101B-9397-08002B2CF9AE}" pid="92" name="ZOTERO_BREF_4BRvNGQob4A3_19">
    <vt:lpwstr>"source":"ScienceDirect","title":"Efficient use of genomic information for sustainable genetic improvement in small cattle populations","volume":"102","author":[{"family":"Obšteter","given":"J."},{"family":"Jenko","given":"J."},{"family":"Hickey","given":</vt:lpwstr>
  </property>
  <property fmtid="{D5CDD505-2E9C-101B-9397-08002B2CF9AE}" pid="93" name="ZOTERO_BREF_4BRvNGQob4A3_2">
    <vt:lpwstr>ers/2983590/items/S38QEJ2Y"],"itemData":{"id":6481,"type":"article-journal","abstract":"Animals can be genotyped for thousands of single nucleotide polymorphisms (SNPs) at one time, where the SNPs are located at roughly 1-cM intervals throughout the genom</vt:lpwstr>
  </property>
  <property fmtid="{D5CDD505-2E9C-101B-9397-08002B2CF9AE}" pid="94" name="ZOTERO_BREF_4BRvNGQob4A3_20">
    <vt:lpwstr>"J. M."},{"family":"Gorjanc","given":"G."}],"issued":{"date-parts":[["2019",11,1]]}}},{"id":316,"uris":["http://zotero.org/users/2983590/items/A3GB632I"],"uri":["http://zotero.org/users/2983590/items/A3GB632I"],"itemData":{"id":316,"type":"article-journal</vt:lpwstr>
  </property>
  <property fmtid="{D5CDD505-2E9C-101B-9397-08002B2CF9AE}" pid="95" name="ZOTERO_BREF_4BRvNGQob4A3_21">
    <vt:lpwstr>","abstract":"A deterministic model to calculate rates of genetic gain and inbreeding was used to compare a range of breeding scheme designs under genomic selection (GS) for a population of 140,000 cows. For most schemes it was assumed that the reliabilit</vt:lpwstr>
  </property>
  <property fmtid="{D5CDD505-2E9C-101B-9397-08002B2CF9AE}" pid="96" name="ZOTERO_BREF_4BRvNGQob4A3_22">
    <vt:lpwstr>y of genomic breeding values (GEBV) was 0.6 across 4 pathways of selection. In addition, the effect of varying reliability on the ranking of schemes was also investigated. The schemes considered included intense selection in male pathways and genotyping o</vt:lpwstr>
  </property>
  <property fmtid="{D5CDD505-2E9C-101B-9397-08002B2CF9AE}" pid="97" name="ZOTERO_BREF_4BRvNGQob4A3_23">
    <vt:lpwstr>f 1,000 young bulls (GS-Y). This scheme was extended to include selection in females and to include a “worldwide” scheme similar to GS-Y, but 6 times as large and assuming genotypes were freely exchanged between 6 countries. An additional worldwide scheme</vt:lpwstr>
  </property>
  <property fmtid="{D5CDD505-2E9C-101B-9397-08002B2CF9AE}" pid="98" name="ZOTERO_BREF_4BRvNGQob4A3_24">
    <vt:lpwstr> was modeled where GEBV were available through international genetic evaluations without exchange of genotypes. Finally, a closed nucleus herd that used juvenile in vitro embryo transfer in heifers was modeled so that the generation interval in female pat</vt:lpwstr>
  </property>
  <property fmtid="{D5CDD505-2E9C-101B-9397-08002B2CF9AE}" pid="99" name="ZOTERO_BREF_4BRvNGQob4A3_25">
    <vt:lpwstr>hways was reduced to 1 or 2 yr. When the breeding schemes were compared using a GEBV reliability of 0.6, the rates of genetic gain were between 59 and 130% greater than the rate of genetic gain achieved in progeny testing. This was mainly through reducing</vt:lpwstr>
  </property>
  <property fmtid="{D5CDD505-2E9C-101B-9397-08002B2CF9AE}" pid="100" name="ZOTERO_BREF_4BRvNGQob4A3_26">
    <vt:lpwstr> the generation interval and increasing selection intensity. Genomic selection of females resulted in a 50% higher rate of genetic gain compared with restricting GS to young bulls only. The annual rates of inbreeding were, in general, 60% lower than with </vt:lpwstr>
  </property>
  <property fmtid="{D5CDD505-2E9C-101B-9397-08002B2CF9AE}" pid="101" name="ZOTERO_BREF_4BRvNGQob4A3_27">
    <vt:lpwstr>progeny testing, because more sires of bulls and sires of cows were selected, thus increasing the effective population size. The exception was in nucleus breeding schemes that had very short generation intervals, resulting in higher rates of both gain and</vt:lpwstr>
  </property>
  <property fmtid="{D5CDD505-2E9C-101B-9397-08002B2CF9AE}" pid="102" name="ZOTERO_BREF_4BRvNGQob4A3_28">
    <vt:lpwstr> inbreeding. It is likely that breeding companies will move rapidly to alter their breeding schemes to make use of genomic selection because benefits to the breeding companies and to the industry are considerable.","container-title":"Journal of Dairy Scie</vt:lpwstr>
  </property>
  <property fmtid="{D5CDD505-2E9C-101B-9397-08002B2CF9AE}" pid="103" name="ZOTERO_BREF_4BRvNGQob4A3_29">
    <vt:lpwstr>nce","DOI":"10.3168/jds.2010-3256","ISSN":"0022-0302","issue":"11","journalAbbreviation":"Journal of Dairy Science","page":"5455-5466","source":"ScienceDirect","title":"Deterministic models of breeding scheme designs that incorporate genomic selection","v</vt:lpwstr>
  </property>
  <property fmtid="{D5CDD505-2E9C-101B-9397-08002B2CF9AE}" pid="104" name="ZOTERO_BREF_4BRvNGQob4A3_3">
    <vt:lpwstr>e. For each contiguous pair of SNPs there are four possible haplotypes that could be inherited from the sire. The effects of each interval on a trait can be estimated for all intervals simultaneously in a model where interval effects are random factors. G</vt:lpwstr>
  </property>
  <property fmtid="{D5CDD505-2E9C-101B-9397-08002B2CF9AE}" pid="105" name="ZOTERO_BREF_4BRvNGQob4A3_30">
    <vt:lpwstr>olume":"93","author":[{"family":"Pryce","given":"J. E."},{"family":"Goddard","given":"M. E."},{"family":"Raadsma","given":"H. W."},{"family":"Hayes","given":"B. J."}],"issued":{"date-parts":[["2010",11,1]]}}}],"schema":"https://github.com/citation-style-l</vt:lpwstr>
  </property>
  <property fmtid="{D5CDD505-2E9C-101B-9397-08002B2CF9AE}" pid="106" name="ZOTERO_BREF_4BRvNGQob4A3_31">
    <vt:lpwstr>anguage/schema/raw/master/csl-citation.json"}</vt:lpwstr>
  </property>
  <property fmtid="{D5CDD505-2E9C-101B-9397-08002B2CF9AE}" pid="107" name="ZOTERO_BREF_4BRvNGQob4A3_4">
    <vt:lpwstr>iven the estimated effects of each haplotype for every interval in the genome, and given an animal's genotype, a 'genomic' estimated breeding value is obtained by summing the estimated effects for that genotype. The accuracy of that estimator of breeding </vt:lpwstr>
  </property>
  <property fmtid="{D5CDD505-2E9C-101B-9397-08002B2CF9AE}" pid="108" name="ZOTERO_BREF_4BRvNGQob4A3_5">
    <vt:lpwstr>values is around 80%. Because the genomic estimated breeding values can be calculated at birth, and because it has a high accuracy, a strategy that utilizes these advantages was compared with a traditional progeny testing strategy under a typical Canadian</vt:lpwstr>
  </property>
  <property fmtid="{D5CDD505-2E9C-101B-9397-08002B2CF9AE}" pid="109" name="ZOTERO_BREF_4BRvNGQob4A3_6">
    <vt:lpwstr>-like dairy cattle situation. Costs of proving bulls were reduced by 92% and genetic change was increased by a factor of 2. Genome-wide selection may become a popular tool for genetic improvement in livestock.","container-title":"Journal of Animal Breedin</vt:lpwstr>
  </property>
  <property fmtid="{D5CDD505-2E9C-101B-9397-08002B2CF9AE}" pid="110" name="ZOTERO_BREF_4BRvNGQob4A3_7">
    <vt:lpwstr>g and Genetics = Zeitschrift Fur Tierzuchtung Und Zuchtungsbiologie","DOI":"10.1111/j.1439-0388.2006.00595.x","ISSN":"0931-2668","issue":"4","journalAbbreviation":"J. Anim. Breed. Genet.","language":"eng","note":"PMID: 16882088","page":"218-223","source":</vt:lpwstr>
  </property>
  <property fmtid="{D5CDD505-2E9C-101B-9397-08002B2CF9AE}" pid="111" name="ZOTERO_BREF_4BRvNGQob4A3_8">
    <vt:lpwstr>"PubMed","title":"Strategy for applying genome-wide selection in dairy cattle","volume":"123","author":[{"family":"Schaeffer","given":"L. R."}],"issued":{"date-parts":[["2006",8]]}}},{"id":6628,"uris":["http://zotero.org/users/2983590/items/S9NXUB9E"],"ur</vt:lpwstr>
  </property>
  <property fmtid="{D5CDD505-2E9C-101B-9397-08002B2CF9AE}" pid="112" name="ZOTERO_BREF_4BRvNGQob4A3_9">
    <vt:lpwstr>i":["http://zotero.org/users/2983590/items/S9NXUB9E"],"itemData":{"id":6628,"type":"article-journal","abstract":"In this study, we compared genetic gain, genetic variation, and the efficiency of converting variation into gain under different genomic selec</vt:lpwstr>
  </property>
  <property fmtid="{D5CDD505-2E9C-101B-9397-08002B2CF9AE}" pid="11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5" name="ZOTERO_BREF_5arYpAG8Nvi4_11">
    <vt:lpwstr>,10,14]]}}}],"schema":"https://github.com/citation-style-language/schema/raw/master/csl-citation.json"}</vt:lpwstr>
  </property>
  <property fmtid="{D5CDD505-2E9C-101B-9397-08002B2CF9AE}" pid="11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1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29" name="ZOTERO_BREF_6Oxkvq6GXkeS_14">
    <vt:lpwstr>amily":"Bijma","given":"Piter"}],"issued":{"date-parts":[["2012",8,3]]}}},{"id":6604,"uris":["http://zotero.org/users/2983590/items/5V5JWRGS"],"uri":["http://zotero.org/users/2983590/items/5V5JWRGS"],"itemData":{"id":6604,"type":"webpage","title":"On the </vt:lpwstr>
  </property>
  <property fmtid="{D5CDD505-2E9C-101B-9397-08002B2CF9AE}" pid="13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1" name="ZOTERO_BREF_6Oxkvq6GXkeS_16">
    <vt:lpwstr>hema/raw/master/csl-citation.json"}</vt:lpwstr>
  </property>
  <property fmtid="{D5CDD505-2E9C-101B-9397-08002B2CF9AE}" pid="13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3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0" name="ZOTERO_BREF_7Uerln5eSjR4_1">
    <vt:lpwstr>ZOTERO_ITEM CSL_CITATION {"citationID":"wqmMq4zT","properties":{"formattedCitation":"[40]","plainCitation":"[40]","noteIndex":0},"citationItems":[{"id":6619,"uris":["http://zotero.org/users/2983590/items/BUT4V8SA"],"uri":["http://zotero.org/users/2983590/</vt:lpwstr>
  </property>
  <property fmtid="{D5CDD505-2E9C-101B-9397-08002B2CF9AE}" pid="141" name="ZOTERO_BREF_7Uerln5eSjR4_2">
    <vt:lpwstr>items/BUT4V8SA"],"itemData":{"id":6619,"type":"paper-conference","container-title":"Towards Precision livestock husbandry and its potential to mitigate ammonia and GHG emissions: Abstracts' Leaflet","event":"The 4th liveAGE meeting: Towards Precision live</vt:lpwstr>
  </property>
  <property fmtid="{D5CDD505-2E9C-101B-9397-08002B2CF9AE}" pid="142" name="ZOTERO_BREF_7Uerln5eSjR4_3">
    <vt:lpwstr>stock husbandry and its potential to mitigate ammonia and GHG emissions","event-place":"Galilee, Israel","publisher-place":"Galilee, Israel","title":"Milk urea concentration as a tool to reduce the nitrogen footprint of milk production in conditions of sm</vt:lpwstr>
  </property>
  <property fmtid="{D5CDD505-2E9C-101B-9397-08002B2CF9AE}" pid="143" name="ZOTERO_BREF_7Uerln5eSjR4_4">
    <vt:lpwstr>all scale farming","author":[{"family":"Verbič","given":"Jože"},{"family":"Jenko","given":"Janez"},{"family":"Jeretina","given":"Janez"},{"family":"Babnik","given":"Drago"}]}}],"schema":"https://github.com/citation-style-language/schema/raw/master/csl-cit</vt:lpwstr>
  </property>
  <property fmtid="{D5CDD505-2E9C-101B-9397-08002B2CF9AE}" pid="144" name="ZOTERO_BREF_7Uerln5eSjR4_5">
    <vt:lpwstr>ation.json"}</vt:lpwstr>
  </property>
  <property fmtid="{D5CDD505-2E9C-101B-9397-08002B2CF9AE}" pid="145" name="ZOTERO_BREF_91PqdwhYBqqz_1">
    <vt:lpwstr>ZOTERO_ITEM CSL_CITATION {"citationID":"SZF11QrQ","properties":{"formattedCitation":"[13, 14]","plainCitation":"[13, 14]","noteIndex":0},"citationItems":[{"id":6476,"uris":["http://zotero.org/users/2983590/items/Y26HFMND"],"uri":["http://zotero.org/users/</vt:lpwstr>
  </property>
  <property fmtid="{D5CDD505-2E9C-101B-9397-08002B2CF9AE}" pid="146" name="ZOTERO_BREF_91PqdwhYBqq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147" name="ZOTERO_BREF_91PqdwhYBqq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148" name="ZOTERO_BREF_91PqdwhYBqq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149" name="ZOTERO_BREF_91PqdwhYBqqz_13">
    <vt:lpwstr>omic selection when the number of phenotypic records is limiting","title-short":"Response to genomic selection","volume":"44","author":[{"family":"Van Grevenhof","given":"Elizabeth M."},{"family":"Van Arendonk","given":"Johan A. M."},{"family":"Bijma","gi</vt:lpwstr>
  </property>
  <property fmtid="{D5CDD505-2E9C-101B-9397-08002B2CF9AE}" pid="150" name="ZOTERO_BREF_91PqdwhYBqqz_14">
    <vt:lpwstr>ven":"Piter"}],"issued":{"date-parts":[["2012",8,3]]}}},{"id":6629,"uris":["http://zotero.org/users/2983590/items/2ITRT5T6"],"uri":["http://zotero.org/users/2983590/items/2ITRT5T6"],"itemData":{"id":6629,"type":"article-journal","abstract":"Genetic improv</vt:lpwstr>
  </property>
  <property fmtid="{D5CDD505-2E9C-101B-9397-08002B2CF9AE}" pid="151" name="ZOTERO_BREF_91PqdwhYBqq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152" name="ZOTERO_BREF_91PqdwhYBqq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153" name="ZOTERO_BREF_91PqdwhYBqq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154" name="ZOTERO_BREF_91PqdwhYBqq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155" name="ZOTERO_BREF_91PqdwhYBqq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156" name="ZOTERO_BREF_91PqdwhYBqqz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157" name="ZOTERO_BREF_91PqdwhYBqq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158" name="ZOTERO_BREF_91PqdwhYBqq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159" name="ZOTERO_BREF_91PqdwhYBqqz_22">
    <vt:lpwstr>"language":"en","page":"7905-7915","source":"ScienceDirect","title":"On the value of the phenotypes in the genomic era","volume":"97","author":[{"family":"Gonzalez-Recio","given":"O."},{"family":"Coffey","given":"M. P."},{"family":"Pryce","given":"J. E."}</vt:lpwstr>
  </property>
  <property fmtid="{D5CDD505-2E9C-101B-9397-08002B2CF9AE}" pid="160" name="ZOTERO_BREF_91PqdwhYBqqz_23">
    <vt:lpwstr>],"issued":{"date-parts":[["2014",12,1]]}}}],"schema":"https://github.com/citation-style-language/schema/raw/master/csl-citation.json"}</vt:lpwstr>
  </property>
  <property fmtid="{D5CDD505-2E9C-101B-9397-08002B2CF9AE}" pid="161" name="ZOTERO_BREF_91PqdwhYBqq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162" name="ZOTERO_BREF_91PqdwhYBqq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163" name="ZOTERO_BREF_91PqdwhYBqq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164" name="ZOTERO_BREF_91PqdwhYBqq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165" name="ZOTERO_BREF_91PqdwhYBqq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166" name="ZOTERO_BREF_91PqdwhYBqq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167" name="ZOTERO_BREF_91PqdwhYBqq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168" name="ZOTERO_BREF_9kYwaJZaO0H3_1">
    <vt:lpwstr>ZOTERO_ITEM CSL_CITATION {"citationID":"1kzp5SoB","properties":{"formattedCitation":"[38]","plainCitation":"[38]","noteIndex":0},"citationItems":[{"id":6541,"uris":["http://zotero.org/users/2983590/items/FLQGRF4R"],"uri":["http://zotero.org/users/2983590/</vt:lpwstr>
  </property>
  <property fmtid="{D5CDD505-2E9C-101B-9397-08002B2CF9AE}" pid="169" name="ZOTERO_BREF_9kYwaJZaO0H3_2">
    <vt:lpwstr>items/FLQGRF4R"],"itemData":{"id":6541,"type":"report","publisher":"The International Committee for Animal Recording","title":"ICAR Guidelines for Parentage Verification and Parentage Discovery Based on SNP Genotypes","author":[{"family":"ICAR DNA Working</vt:lpwstr>
  </property>
  <property fmtid="{D5CDD505-2E9C-101B-9397-08002B2CF9AE}" pid="170" name="ZOTERO_BREF_9kYwaJZaO0H3_3">
    <vt:lpwstr> Group","given":""}],"issued":{"date-parts":[["2017",11]]}}}],"schema":"https://github.com/citation-style-language/schema/raw/master/csl-citation.json"}</vt:lpwstr>
  </property>
  <property fmtid="{D5CDD505-2E9C-101B-9397-08002B2CF9AE}" pid="171" name="ZOTERO_BREF_Bplby7z9636a_1">
    <vt:lpwstr>ZOTERO_ITEM CSL_CITATION {"citationID":"SKTIPfBB","properties":{"formattedCitation":"[18]","plainCitation":"[18]","noteIndex":0},"citationItems":[{"id":6543,"uris":["http://zotero.org/users/2983590/items/5354396U"],"uri":["http://zotero.org/users/2983590/</vt:lpwstr>
  </property>
  <property fmtid="{D5CDD505-2E9C-101B-9397-08002B2CF9AE}" pid="172" name="ZOTERO_BREF_Bplby7z9636a_2">
    <vt:lpwstr>items/5354396U"],"itemData":{"id":6543,"type":"chapter","container-title":"ICAR Guidelines","event-place":"Rome","publisher":"ICAR","publisher-place":"Rome","title":"Section 02 - Cattle Milk Recording. Overview.","author":[{"family":"International Committ</vt:lpwstr>
  </property>
  <property fmtid="{D5CDD505-2E9C-101B-9397-08002B2CF9AE}" pid="173" name="ZOTERO_BREF_Bplby7z9636a_3">
    <vt:lpwstr>ee for Animal Recording.","given":""}],"issued":{"date-parts":[["2017",10]]}}}],"schema":"https://github.com/citation-style-language/schema/raw/master/csl-citation.json"}</vt:lpwstr>
  </property>
  <property fmtid="{D5CDD505-2E9C-101B-9397-08002B2CF9AE}" pid="174"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5"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6"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7"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78"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79" name="ZOTERO_BREF_CBIgIDAUpR7W_14">
    <vt:lpwstr>family":"Lichtner","given":"Peter"},{"family":"Thaller","given":"Georg"}],"issued":{"date-parts":[["2010",2,19]]}}},{"id":6505,"uris":["http://zotero.org/users/2983590/items/25MDEGBM"],"uri":["http://zotero.org/users/2983590/items/25MDEGBM"],"itemData":{"</vt:lpwstr>
  </property>
  <property fmtid="{D5CDD505-2E9C-101B-9397-08002B2CF9AE}" pid="180"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1"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2"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3"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4"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5"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6"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7"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88"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89"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0"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1"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2"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3"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4"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5" name="ZOTERO_BREF_CBIgIDAUpR7W_29">
    <vt:lpwstr>","author":[{"family":"Wolc","given":"Anna"},{"family":"Arango","given":"Jesus"},{"family":"Settar","given":"Petek"},{"family":"Fulton","given":"Janet E."},{"family":"O'Sullivan","given":"Neil P."},{"family":"Preisinger","given":"Rudolf"},{"family":"Habie</vt:lpwstr>
  </property>
  <property fmtid="{D5CDD505-2E9C-101B-9397-08002B2CF9AE}" pid="196"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7" name="ZOTERO_BREF_CBIgIDAUpR7W_30">
    <vt:lpwstr>r","given":"David"},{"family":"Fernando","given":"Rohan"},{"family":"Garrick","given":"Dorian J."},{"family":"Dekkers","given":"Jack CM"}],"issued":{"date-parts":[["2011",6,21]]}}}],"schema":"https://github.com/citation-style-language/schema/raw/master/cs</vt:lpwstr>
  </property>
  <property fmtid="{D5CDD505-2E9C-101B-9397-08002B2CF9AE}" pid="198" name="ZOTERO_BREF_CBIgIDAUpR7W_31">
    <vt:lpwstr>l-citation.json"}</vt:lpwstr>
  </property>
  <property fmtid="{D5CDD505-2E9C-101B-9397-08002B2CF9AE}" pid="199"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0"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1"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2"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3"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4" name="ZOTERO_BREF_CBIgIDAUpR7W_9">
    <vt:lpwstr>ide dense marker maps","volume":"157","author":[{"family":"Meuwissen","given":"T. H."},{"family":"Hayes","given":"B. J."},{"family":"Goddard","given":"M. E."}],"issued":{"date-parts":[["2001",4]]}}},{"id":123,"uris":["http://zotero.org/users/2983590/items</vt:lpwstr>
  </property>
  <property fmtid="{D5CDD505-2E9C-101B-9397-08002B2CF9AE}" pid="205"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6"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7" name="ZOTERO_BREF_CRysWgtClg9O_11">
    <vt:lpwstr>"Legarra","given":"A."},{"family":"Aguilar","given":"I."}],"issued":{"date-parts":[["2014"]]}}}],"schema":"https://github.com/citation-style-language/schema/raw/master/csl-citation.json"}</vt:lpwstr>
  </property>
  <property fmtid="{D5CDD505-2E9C-101B-9397-08002B2CF9AE}" pid="208"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09"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0"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1"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2"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3"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4"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5"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6" name="ZOTERO_BREF_D1vN6uMQd42y_1">
    <vt:lpwstr>ZOTERO_ITEM CSL_CITATION {"citationID":"2RinCko7","properties":{"formattedCitation":"[21]","plainCitation":"[21]","noteIndex":0},"citationItems":[{"id":2760,"uris":["http://zotero.org/groups/231119/items/5TIS5GJB"],"uri":["http://zotero.org/groups/231119/</vt:lpwstr>
  </property>
  <property fmtid="{D5CDD505-2E9C-101B-9397-08002B2CF9AE}" pid="217" name="ZOTERO_BREF_D1vN6uMQd42y_10">
    <vt:lpwstr>":[{"family":"García-Ruiz","given":"Adriana"},{"family":"Cole","given":"John B."},{"family":"VanRaden","given":"Paul M."},{"family":"Wiggans","given":"George R."},{"family":"Ruiz-López","given":"Felipe J."},{"family":"Tassell","given":"Curtis P. Van"}],"i</vt:lpwstr>
  </property>
  <property fmtid="{D5CDD505-2E9C-101B-9397-08002B2CF9AE}" pid="218" name="ZOTERO_BREF_D1vN6uMQd42y_11">
    <vt:lpwstr>ssued":{"date-parts":[["2016",12,7]]}}}],"schema":"https://github.com/citation-style-language/schema/raw/master/csl-citation.json"}</vt:lpwstr>
  </property>
  <property fmtid="{D5CDD505-2E9C-101B-9397-08002B2CF9AE}" pid="219" name="ZOTERO_BREF_D1vN6uMQd42y_2">
    <vt:lpwstr>items/5TIS5GJB"],"itemData":{"id":2760,"type":"article-journal","abstract":"Seven years after the introduction of genomic selection in the United States, it is now possible to evaluate the impact of this technology on the population. Selection differentia</vt:lpwstr>
  </property>
  <property fmtid="{D5CDD505-2E9C-101B-9397-08002B2CF9AE}" pid="220" name="ZOTERO_BREF_D1vN6uMQd42y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221" name="ZOTERO_BREF_D1vN6uMQd42y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222" name="ZOTERO_BREF_D1vN6uMQd42y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223" name="ZOTERO_BREF_D1vN6uMQd42y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224" name="ZOTERO_BREF_D1vN6uMQd42y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225" name="ZOTERO_BREF_D1vN6uMQd42y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226" name="ZOTERO_BREF_D1vN6uMQd42y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227" name="ZOTERO_BREF_DCnG3ZjgIaDs_1">
    <vt:lpwstr>ZOTERO_ITEM CSL_CITATION {"citationID":"t2R00RZw","properties":{"formattedCitation":"[39]","plainCitation":"[39]","noteIndex":0},"citationItems":[{"id":122,"uris":["http://zotero.org/users/2983590/items/9VE5SNXQ"],"uri":["http://zotero.org/users/2983590/i</vt:lpwstr>
  </property>
  <property fmtid="{D5CDD505-2E9C-101B-9397-08002B2CF9AE}" pid="228" name="ZOTERO_BREF_DCnG3ZjgIaDs_10">
    <vt:lpwstr>eeded the value of its constraint. In contrast, with a genome-based inbreeding constraint and genome-based estimated breeding values, marker frequencies changed, but this change was limited by the inbreeding constraint at the marker position.\nCONCLUSIONS</vt:lpwstr>
  </property>
  <property fmtid="{D5CDD505-2E9C-101B-9397-08002B2CF9AE}" pid="229" name="ZOTERO_BREF_DCnG3ZjgIaDs_11">
    <vt:lpwstr>: To control inbreeding, it is necessary to account for it on the same basis as what is used to estimate breeding values, i.e. pedigree-based inbreeding control with traditional pedigree-based BLUP estimated breeding values and genome-based inbreeding con</vt:lpwstr>
  </property>
  <property fmtid="{D5CDD505-2E9C-101B-9397-08002B2CF9AE}" pid="230" name="ZOTERO_BREF_DCnG3ZjgIaDs_12">
    <vt:lpwstr>trol with genome-based estimated breeding values.","container-title":"Genetics, selection, evolution: GSE","DOI":"10.1186/1297-9686-44-27","ISSN":"1297-9686","journalAbbreviation":"Genet. Sel. Evol.","language":"eng","note":"PMID: 22898324\nPMCID: PMC3522</vt:lpwstr>
  </property>
  <property fmtid="{D5CDD505-2E9C-101B-9397-08002B2CF9AE}" pid="231" name="ZOTERO_BREF_DCnG3ZjgIaDs_13">
    <vt:lpwstr>025","page":"27","source":"PubMed","title":"Genomic selection requires genomic control of inbreeding","volume":"44","author":[{"family":"Sonesson","given":"Anna K."},{"family":"Woolliams","given":"John A."},{"family":"Meuwissen","given":"Theo H. E."}],"is</vt:lpwstr>
  </property>
  <property fmtid="{D5CDD505-2E9C-101B-9397-08002B2CF9AE}" pid="232" name="ZOTERO_BREF_DCnG3ZjgIaDs_14">
    <vt:lpwstr>sued":{"date-parts":[["2012"]]}}}],"schema":"https://github.com/citation-style-language/schema/raw/master/csl-citation.json"}</vt:lpwstr>
  </property>
  <property fmtid="{D5CDD505-2E9C-101B-9397-08002B2CF9AE}" pid="233" name="ZOTERO_BREF_DCnG3ZjgIaDs_2">
    <vt:lpwstr>tems/9VE5SNXQ"],"itemData":{"id":122,"type":"article-journal","abstract":"BACKGROUND: In the past, pedigree relationships were used to control and monitor inbreeding because genomic relationships among selection candidates were not available until recentl</vt:lpwstr>
  </property>
  <property fmtid="{D5CDD505-2E9C-101B-9397-08002B2CF9AE}" pid="234" name="ZOTERO_BREF_DCnG3ZjgIaDs_3">
    <vt:lpwstr>y. The aim of this study was to understand the consequences for genetic variability across the genome when genomic information is used to estimate breeding values and in managing the inbreeding generated in the course of selection on genome-enhanced estim</vt:lpwstr>
  </property>
  <property fmtid="{D5CDD505-2E9C-101B-9397-08002B2CF9AE}" pid="235" name="ZOTERO_BREF_DCnG3ZjgIaDs_4">
    <vt:lpwstr>ated breeding values.\nMETHODS: These consequences were measured by genetic gain, pedigree- and genome-based rates of inbreeding, and local inbreeding across the genome. Breeding schemes were compared by simulating truncation selection or optimum contribu</vt:lpwstr>
  </property>
  <property fmtid="{D5CDD505-2E9C-101B-9397-08002B2CF9AE}" pid="236" name="ZOTERO_BREF_DCnG3ZjgIaDs_5">
    <vt:lpwstr>tion selection with a restriction on pedigree- or genome-based inbreeding, and with selection using estimated breeding values based on genome- or pedigree-based BLUP. Trait information was recorded on full-sibs of the candidates.\nRESULTS: When the inform</vt:lpwstr>
  </property>
  <property fmtid="{D5CDD505-2E9C-101B-9397-08002B2CF9AE}" pid="237" name="ZOTERO_BREF_DCnG3ZjgIaDs_6">
    <vt:lpwstr>ation used to estimate breeding values and to constrain rates of inbreeding were either both pedigree-based or both genome-based, rates of genomic inbreeding were close to the desired values and the identical-by-descent profiles were reasonably uniform ac</vt:lpwstr>
  </property>
  <property fmtid="{D5CDD505-2E9C-101B-9397-08002B2CF9AE}" pid="238" name="ZOTERO_BREF_DCnG3ZjgIaDs_7">
    <vt:lpwstr>ross the genome. However, with a pedigree-based inbreeding constraint and genome-based estimated breeding values, genomic rates of inbreeding were much higher than expected. With pedigree-instead of genome-based estimated breeding values, the impact of th</vt:lpwstr>
  </property>
  <property fmtid="{D5CDD505-2E9C-101B-9397-08002B2CF9AE}" pid="239" name="ZOTERO_BREF_DCnG3ZjgIaDs_8">
    <vt:lpwstr>e largest QTL on the breeding values was much smaller, resulting in a more uniform genome-wide identical-by-descent profile but genomic rates of inbreeding were still higher than expected based on pedigree relationships, because they measure the inbreedin</vt:lpwstr>
  </property>
  <property fmtid="{D5CDD505-2E9C-101B-9397-08002B2CF9AE}" pid="240" name="ZOTERO_BREF_DCnG3ZjgIaDs_9">
    <vt:lpwstr>g at a neutral locus not linked to any QTL. Neutral loci did not exist here, where there were 100 QTL on each chromosome. With a pedigree-based inbreeding constraint and genome-based estimated breeding values, genomic rates of inbreeding substantially exc</vt:lpwstr>
  </property>
  <property fmtid="{D5CDD505-2E9C-101B-9397-08002B2CF9AE}" pid="241" name="ZOTERO_BREF_Eae6ES82Vy06_1">
    <vt:lpwstr>ZOTERO_ITEM CSL_CITATION {"citationID":"mBTNs2jK","properties":{"formattedCitation":"[20, 21]","plainCitation":"[20, 21]","noteIndex":0},"citationItems":[{"id":316,"uris":["http://zotero.org/users/2983590/items/A3GB632I"],"uri":["http://zotero.org/users/2</vt:lpwstr>
  </property>
  <property fmtid="{D5CDD505-2E9C-101B-9397-08002B2CF9AE}" pid="242" name="ZOTERO_BREF_Eae6ES82Vy06_10">
    <vt:lpwstr>industry are considerable.","container-title":"Journal of Dairy Science","DOI":"10.3168/jds.2010-3256","ISSN":"0022-0302","issue":"11","journalAbbreviation":"Journal of Dairy Science","page":"5455-5466","source":"ScienceDirect","title":"Deterministic mode</vt:lpwstr>
  </property>
  <property fmtid="{D5CDD505-2E9C-101B-9397-08002B2CF9AE}" pid="243" name="ZOTERO_BREF_Eae6ES82Vy06_11">
    <vt:lpwstr>ls of breeding scheme designs that incorporate genomic selection","volume":"93","author":[{"family":"Pryce","given":"J. E."},{"family":"Goddard","given":"M. E."},{"family":"Raadsma","given":"H. W."},{"family":"Hayes","given":"B. J."}],"issued":{"date-part</vt:lpwstr>
  </property>
  <property fmtid="{D5CDD505-2E9C-101B-9397-08002B2CF9AE}" pid="244" name="ZOTERO_BREF_Eae6ES82Vy06_12">
    <vt:lpwstr>s":[["2010",11,1]]}}},{"id":2760,"uris":["http://zotero.org/groups/231119/items/5TIS5GJB"],"uri":["http://zotero.org/groups/231119/items/5TIS5GJB"],"itemData":{"id":2760,"type":"article-journal","abstract":"Seven years after the introduction of genomic se</vt:lpwstr>
  </property>
  <property fmtid="{D5CDD505-2E9C-101B-9397-08002B2CF9AE}" pid="245" name="ZOTERO_BREF_Eae6ES82Vy06_13">
    <vt:lpwstr>lection in the United States, it is now possible to evaluate the impact of this technology on the population. Selection differential(s) (SD) and generation interval(s) (GI) were characterized in a four-path selection model that included sire(s) of bulls (</vt:lpwstr>
  </property>
  <property fmtid="{D5CDD505-2E9C-101B-9397-08002B2CF9AE}" pid="246" name="ZOTERO_BREF_Eae6ES82Vy06_14">
    <vt:lpwstr>SB), sire(s) of cows (SC), dam(s) of bulls (DB), and dam(s) of cows (DC). Changes in SD over time were estimated for milk, fat, and protein yield; somatic cell score (SCS); productive life (PL); and daughter pregnancy rate (DPR) for the Holstein breed. In</vt:lpwstr>
  </property>
  <property fmtid="{D5CDD505-2E9C-101B-9397-08002B2CF9AE}" pid="247" name="ZOTERO_BREF_Eae6ES82Vy06_15">
    <vt:lpwstr> the period following implementation of genomic selection, dramatic reductions were seen in GI, especially the SB and SC paths. The SB GI reduced from ∼7 y to less than 2.5 y, and the DB GI fell from about 4 y to nearly 2.5 y. SD were relatively stable fo</vt:lpwstr>
  </property>
  <property fmtid="{D5CDD505-2E9C-101B-9397-08002B2CF9AE}" pid="248" name="ZOTERO_BREF_Eae6ES82Vy06_16">
    <vt:lpwstr>r yield traits, although modest gains were noted in recent years. The most dramatic response to genomic selection was observed for the lowly heritable traits DPR, PL, and SCS. Genetic trends changed from close to zero to large and favorable, resulting in </vt:lpwstr>
  </property>
  <property fmtid="{D5CDD505-2E9C-101B-9397-08002B2CF9AE}" pid="249" name="ZOTERO_BREF_Eae6ES82Vy06_17">
    <vt:lpwstr>rapid genetic improvement in fertility, lifespan, and health in a breed where these traits eroded over time. These results clearly demonstrate the positive impact of genomic selection in US dairy cattle, even though this technology has only been in use fo</vt:lpwstr>
  </property>
  <property fmtid="{D5CDD505-2E9C-101B-9397-08002B2CF9AE}" pid="250" name="ZOTERO_BREF_Eae6ES82Vy06_18">
    <vt:lpwstr>r a short time. Based on the four-path selection model, rates of genetic gain per year increased from ∼50–100% for yield traits and from threefold to fourfold for lowly heritable traits.","container-title":"Proceedings of the National Academy of Sciences"</vt:lpwstr>
  </property>
  <property fmtid="{D5CDD505-2E9C-101B-9397-08002B2CF9AE}" pid="251" name="ZOTERO_BREF_Eae6ES82Vy06_19">
    <vt:lpwstr>,"DOI":"10.1073/pnas.1519061113","ISSN":"0027-8424, 1091-6490","issue":"28","journalAbbreviation":"PNAS","language":"en","note":"PMID: 27354521 \nbibtex: garcia-ruiz_changes_2016","page":"E3995-E4004","source":"www.pnas.org","title":"Changes in genetic se</vt:lpwstr>
  </property>
  <property fmtid="{D5CDD505-2E9C-101B-9397-08002B2CF9AE}" pid="252" name="ZOTERO_BREF_Eae6ES82Vy06_2">
    <vt:lpwstr>983590/items/A3GB632I"],"itemData":{"id":316,"type":"article-journal","abstract":"A deterministic model to calculate rates of genetic gain and inbreeding was used to compare a range of breeding scheme designs under genomic selection (GS) for a population </vt:lpwstr>
  </property>
  <property fmtid="{D5CDD505-2E9C-101B-9397-08002B2CF9AE}" pid="253" name="ZOTERO_BREF_Eae6ES82Vy06_20">
    <vt:lpwstr>lection differentials and generation intervals in US Holstein dairy cattle as a result of genomic selection","volume":"113","author":[{"family":"García-Ruiz","given":"Adriana"},{"family":"Cole","given":"John B."},{"family":"VanRaden","given":"Paul M."},{"</vt:lpwstr>
  </property>
  <property fmtid="{D5CDD505-2E9C-101B-9397-08002B2CF9AE}" pid="254" name="ZOTERO_BREF_Eae6ES82Vy06_21">
    <vt:lpwstr>family":"Wiggans","given":"George R."},{"family":"Ruiz-López","given":"Felipe J."},{"family":"Tassell","given":"Curtis P. Van"}],"issued":{"date-parts":[["2016",12,7]]}}}],"schema":"https://github.com/citation-style-language/schema/raw/master/csl-citation</vt:lpwstr>
  </property>
  <property fmtid="{D5CDD505-2E9C-101B-9397-08002B2CF9AE}" pid="255" name="ZOTERO_BREF_Eae6ES82Vy06_22">
    <vt:lpwstr>.json"}</vt:lpwstr>
  </property>
  <property fmtid="{D5CDD505-2E9C-101B-9397-08002B2CF9AE}" pid="256" name="ZOTERO_BREF_Eae6ES82Vy06_3">
    <vt:lpwstr>of 140,000 cows. For most schemes it was assumed that the reliability of genomic breeding values (GEBV) was 0.6 across 4 pathways of selection. In addition, the effect of varying reliability on the ranking of schemes was also investigated. The schemes con</vt:lpwstr>
  </property>
  <property fmtid="{D5CDD505-2E9C-101B-9397-08002B2CF9AE}" pid="257" name="ZOTERO_BREF_Eae6ES82Vy06_4">
    <vt:lpwstr>sidered included intense selection in male pathways and genotyping of 1,000 young bulls (GS-Y). This scheme was extended to include selection in females and to include a “worldwide” scheme similar to GS-Y, but 6 times as large and assuming genotypes were </vt:lpwstr>
  </property>
  <property fmtid="{D5CDD505-2E9C-101B-9397-08002B2CF9AE}" pid="258" name="ZOTERO_BREF_Eae6ES82Vy06_5">
    <vt:lpwstr>freely exchanged between 6 countries. An additional worldwide scheme was modeled where GEBV were available through international genetic evaluations without exchange of genotypes. Finally, a closed nucleus herd that used juvenile in vitro embryo transfer </vt:lpwstr>
  </property>
  <property fmtid="{D5CDD505-2E9C-101B-9397-08002B2CF9AE}" pid="259" name="ZOTERO_BREF_Eae6ES82Vy06_6">
    <vt:lpwstr>in heifers was modeled so that the generation interval in female pathways was reduced to 1 or 2 yr. When the breeding schemes were compared using a GEBV reliability of 0.6, the rates of genetic gain were between 59 and 130% greater than the rate of geneti</vt:lpwstr>
  </property>
  <property fmtid="{D5CDD505-2E9C-101B-9397-08002B2CF9AE}" pid="260" name="ZOTERO_BREF_Eae6ES82Vy06_7">
    <vt:lpwstr>c gain achieved in progeny testing. This was mainly through reducing the generation interval and increasing selection intensity. Genomic selection of females resulted in a 50% higher rate of genetic gain compared with restricting GS to young bulls only. T</vt:lpwstr>
  </property>
  <property fmtid="{D5CDD505-2E9C-101B-9397-08002B2CF9AE}" pid="261" name="ZOTERO_BREF_Eae6ES82Vy06_8">
    <vt:lpwstr>he annual rates of inbreeding were, in general, 60% lower than with progeny testing, because more sires of bulls and sires of cows were selected, thus increasing the effective population size. The exception was in nucleus breeding schemes that had very sh</vt:lpwstr>
  </property>
  <property fmtid="{D5CDD505-2E9C-101B-9397-08002B2CF9AE}" pid="262" name="ZOTERO_BREF_Eae6ES82Vy06_9">
    <vt:lpwstr>ort generation intervals, resulting in higher rates of both gain and inbreeding. It is likely that breeding companies will move rapidly to alter their breeding schemes to make use of genomic selection because benefits to the breeding companies and to the </vt:lpwstr>
  </property>
  <property fmtid="{D5CDD505-2E9C-101B-9397-08002B2CF9AE}" pid="263" name="ZOTERO_BREF_EbpxlSioNP79_1">
    <vt:lpwstr/>
  </property>
  <property fmtid="{D5CDD505-2E9C-101B-9397-08002B2CF9AE}" pid="264" name="ZOTERO_BREF_EfUNHMeup3pj_1">
    <vt:lpwstr>ZOTERO_ITEM CSL_CITATION {"citationID":"jA1mZb1H","properties":{"formattedCitation":"[27]","plainCitation":"[27]","noteIndex":0},"citationItems":[{"id":6536,"uris":["http://zotero.org/users/2983590/items/IDCDV5U6"],"uri":["http://zotero.org/users/2983590/</vt:lpwstr>
  </property>
  <property fmtid="{D5CDD505-2E9C-101B-9397-08002B2CF9AE}" pid="265" name="ZOTERO_BREF_EfUNHMeup3pj_10">
    <vt:lpwstr> was 0.40 under a breeding design with 1,000 sires mated per generation and a training set of 8,000 phenotyped and genotyped cows.&lt;/p&gt;&lt;h3&gt;Conclusions&lt;/h3&gt; &lt;p&gt;This study demonstrates the potential of genomic information to be an enabling technology in LMIC</vt:lpwstr>
  </property>
  <property fmtid="{D5CDD505-2E9C-101B-9397-08002B2CF9AE}" pid="266" name="ZOTERO_BREF_EfUNHMeup3pj_11">
    <vt:lpwstr> smallholder dairy production systems by facilitating genetic evaluations with &lt;i&gt;in-situ&lt;/i&gt; records collected from farms with herd sizes of four cows or less. Across a range of breeding designs, genomic data enabled accurate genetic evaluation of phenot</vt:lpwstr>
  </property>
  <property fmtid="{D5CDD505-2E9C-101B-9397-08002B2CF9AE}" pid="267" name="ZOTERO_BREF_EfUNHMeup3pj_12">
    <vt:lpwstr>yped cows and genomic prediction of young bulls using data sets that contained small herds with weak genetic connections. The use of smallholder dairy data in genetic evaluations would enable the establishment of breeding programs to improve &lt;i&gt;in-situ&lt;/i</vt:lpwstr>
  </property>
  <property fmtid="{D5CDD505-2E9C-101B-9397-08002B2CF9AE}" pid="268" name="ZOTERO_BREF_EfUNHMeup3pj_13">
    <vt:lpwstr>&gt; germplasm and, if required, would enable the importation of the most suitable external germplasm. This could be individually tailored for each target environment. Together this would increase the productivity, profitability and sustainability of LMIC sm</vt:lpwstr>
  </property>
  <property fmtid="{D5CDD505-2E9C-101B-9397-08002B2CF9AE}" pid="269" name="ZOTERO_BREF_EfUNHMeup3pj_14">
    <vt:lpwstr>allholder dairy production systems. However, data collection, including genomic data, is expensive and business models will need to be carefully constructed so that the costs are sustainably offset.&lt;/p&gt;","container-title":"bioRxiv","DOI":"10.1101/827956",</vt:lpwstr>
  </property>
  <property fmtid="{D5CDD505-2E9C-101B-9397-08002B2CF9AE}" pid="270" name="ZOTERO_BREF_EfUNHMeup3pj_15">
    <vt:lpwstr>"language":"en","note":"publisher: Cold Spring Harbor Laboratory\nsection: New Results","page":"827956","source":"www.biorxiv.org","title":"Genomic data enables genetic evaluation using data recorded on LMIC smallholder dairy farms","author":[{"family":"P</vt:lpwstr>
  </property>
  <property fmtid="{D5CDD505-2E9C-101B-9397-08002B2CF9AE}" pid="271" name="ZOTERO_BREF_EfUNHMeup3pj_16">
    <vt:lpwstr>owell","given":"Owen"},{"family":"Mrode","given":"Raphael"},{"family":"Gaynor","given":"R. Chris"},{"family":"Johnsson","given":"Martin"},{"family":"Gorjanc","given":"Gregor"},{"family":"Hickey","given":"John M."}],"issued":{"date-parts":[["2019",11,2]]}}</vt:lpwstr>
  </property>
  <property fmtid="{D5CDD505-2E9C-101B-9397-08002B2CF9AE}" pid="272" name="ZOTERO_BREF_EfUNHMeup3pj_17">
    <vt:lpwstr>}],"schema":"https://github.com/citation-style-language/schema/raw/master/csl-citation.json"}</vt:lpwstr>
  </property>
  <property fmtid="{D5CDD505-2E9C-101B-9397-08002B2CF9AE}" pid="273" name="ZOTERO_BREF_EfUNHMeup3pj_2">
    <vt:lpwstr>items/IDCDV5U6"],"itemData":{"id":6536,"type":"article-journal","abstract":"&lt;h3&gt;Abstract&lt;/h3&gt; &lt;h3&gt;Background&lt;/h3&gt; &lt;p&gt;Genetic evaluation is a central component of a breeding program. In advanced economies, most genetic evaluations depend on large quantitie</vt:lpwstr>
  </property>
  <property fmtid="{D5CDD505-2E9C-101B-9397-08002B2CF9AE}" pid="274" name="ZOTERO_BREF_EfUNHMeup3pj_3">
    <vt:lpwstr>s of data that are recorded on commercial farms. Large herd sizes and widespread use of artificial insemination create strong genetic connectedness that enables the genetic and environmental effects of an individual animal’s phenotype to be accurately sep</vt:lpwstr>
  </property>
  <property fmtid="{D5CDD505-2E9C-101B-9397-08002B2CF9AE}" pid="275" name="ZOTERO_BREF_EfUNHMeup3pj_4">
    <vt:lpwstr>arated. In contrast to this, herds are neither large nor have strong genetic connectedness in smallholder dairy production systems of many low to middle-income countries (LMIC). This limits genetic evaluation, and furthermore, the pedigree information nee</vt:lpwstr>
  </property>
  <property fmtid="{D5CDD505-2E9C-101B-9397-08002B2CF9AE}" pid="276" name="ZOTERO_BREF_EfUNHMeup3pj_5">
    <vt:lpwstr>ded for traditional genetic evaluation is typically unavailable. Genomic information keeps track of shared haplotypes rather than shared relatives. This information could capture and strengthen genetic connectedness between herds and through this may enab</vt:lpwstr>
  </property>
  <property fmtid="{D5CDD505-2E9C-101B-9397-08002B2CF9AE}" pid="277" name="ZOTERO_BREF_EfUNHMeup3pj_6">
    <vt:lpwstr>le genetic evaluations for LMIC smallholder dairy farms. The objective of this study was to use simulation to quantify the power of genomic information to enable genetic evaluation under such conditions.&lt;/p&gt;&lt;h3&gt;Results&lt;/h3&gt; &lt;p&gt;The results from this study </vt:lpwstr>
  </property>
  <property fmtid="{D5CDD505-2E9C-101B-9397-08002B2CF9AE}" pid="278" name="ZOTERO_BREF_EfUNHMeup3pj_7">
    <vt:lpwstr>show: (i) the genetic evaluation of phenotyped cows using genomic information had higher accuracy compared to pedigree information across all breeding designs; (ii) the genetic evaluation of phenotyped cows with genomic information and modelling herd as a</vt:lpwstr>
  </property>
  <property fmtid="{D5CDD505-2E9C-101B-9397-08002B2CF9AE}" pid="279" name="ZOTERO_BREF_EfUNHMeup3pj_8">
    <vt:lpwstr> random effect had higher or equal accuracy compared to modelling herd as a fixed effect; (iii) the genetic evaluation of phenotyped cows from breeding designs with strong genetic connectedness had higher accuracy compared to breeding designs with weaker </vt:lpwstr>
  </property>
  <property fmtid="{D5CDD505-2E9C-101B-9397-08002B2CF9AE}" pid="280" name="ZOTERO_BREF_EfUNHMeup3pj_9">
    <vt:lpwstr>genetic connectedness; (iv) genomic prediction of young bulls was possible using marker estimates from the genetic evaluations of their phenotyped dams. For example, the accuracy of genomic prediction of young bulls from an average herd size of 1 (μ=1.58)</vt:lpwstr>
  </property>
  <property fmtid="{D5CDD505-2E9C-101B-9397-08002B2CF9AE}" pid="281" name="ZOTERO_BREF_EzXvBe5jiCun_1">
    <vt:lpwstr/>
  </property>
  <property fmtid="{D5CDD505-2E9C-101B-9397-08002B2CF9AE}" pid="282" name="ZOTERO_BREF_GtYINFuYGWHB_1">
    <vt:lpwstr>ZOTERO_ITEM CSL_CITATION {"citationID":"25EauVLT","properties":{"formattedCitation":"[28]","plainCitation":"[28]","noteIndex":0},"citationItems":[{"id":6177,"uris":["http://zotero.org/users/2983590/items/8Z6C9SMH"],"uri":["http://zotero.org/users/2983590/</vt:lpwstr>
  </property>
  <property fmtid="{D5CDD505-2E9C-101B-9397-08002B2CF9AE}" pid="283" name="ZOTERO_BREF_GtYINFuYGWHB_10">
    <vt:lpwstr>s?","volume":"96","author":[{"family":"Yu","given":"Haipeng"},{"family":"Spangler","given":"Matthew L"},{"family":"Lewis","given":"Ronald M"},{"family":"Morota","given":"Gota"}],"issued":{"date-parts":[["2018",11]]}}}],"schema":"https://github.com/citatio</vt:lpwstr>
  </property>
  <property fmtid="{D5CDD505-2E9C-101B-9397-08002B2CF9AE}" pid="284" name="ZOTERO_BREF_GtYINFuYGWHB_11">
    <vt:lpwstr>n-style-language/schema/raw/master/csl-citation.json"}</vt:lpwstr>
  </property>
  <property fmtid="{D5CDD505-2E9C-101B-9397-08002B2CF9AE}" pid="285" name="ZOTERO_BREF_GtYINFuYGWHB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286" name="ZOTERO_BREF_GtYINFuYGWHB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287" name="ZOTERO_BREF_GtYINFuYGWHB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288" name="ZOTERO_BREF_GtYINFuYGWHB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289" name="ZOTERO_BREF_GtYINFuYGWHB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290" name="ZOTERO_BREF_GtYINFuYGWHB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291" name="ZOTERO_BREF_GtYINFuYGWHB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292" name="ZOTERO_BREF_GtYINFuYGWHB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293" name="ZOTERO_BREF_HYIk7dEFsNtF_1">
    <vt:lpwstr>ZOTERO_ITEM CSL_CITATION {"citationID":"ZkwfqgWK","properties":{"formattedCitation":"[3]","plainCitation":"[3]","noteIndex":0},"citationItems":[{"id":6628,"uris":["http://zotero.org/users/2983590/items/S9NXUB9E"],"uri":["http://zotero.org/users/2983590/it</vt:lpwstr>
  </property>
  <property fmtid="{D5CDD505-2E9C-101B-9397-08002B2CF9AE}" pid="294" name="ZOTERO_BREF_HYIk7dEFsNtF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295" name="ZOTERO_BREF_HYIk7dEFsNtF_11">
    <vt:lpwstr>ble genomic selection.","container-title":"Journal of Dairy Science","DOI":"10.3168/jds.2019-16853","ISSN":"0022-0302","issue":"11","journalAbbreviation":"Journal of Dairy Science","language":"en","page":"9971-9982","source":"ScienceDirect","title":"Effic</vt:lpwstr>
  </property>
  <property fmtid="{D5CDD505-2E9C-101B-9397-08002B2CF9AE}" pid="296" name="ZOTERO_BREF_HYIk7dEFsNtF_12">
    <vt:lpwstr>ient use of genomic information for sustainable genetic improvement in small cattle populations","volume":"102","author":[{"family":"Obšteter","given":"J."},{"family":"Jenko","given":"J."},{"family":"Hickey","given":"J. M."},{"family":"Gorjanc","given":"G</vt:lpwstr>
  </property>
  <property fmtid="{D5CDD505-2E9C-101B-9397-08002B2CF9AE}" pid="297" name="ZOTERO_BREF_HYIk7dEFsNtF_13">
    <vt:lpwstr>."}],"issued":{"date-parts":[["2019",11,1]]}}}],"schema":"https://github.com/citation-style-language/schema/raw/master/csl-citation.json"}</vt:lpwstr>
  </property>
  <property fmtid="{D5CDD505-2E9C-101B-9397-08002B2CF9AE}" pid="298" name="ZOTERO_BREF_HYIk7dEFsNtF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299" name="ZOTERO_BREF_HYIk7dEFsNtF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300" name="ZOTERO_BREF_HYIk7dEFsNtF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301" name="ZOTERO_BREF_HYIk7dEFsNtF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302" name="ZOTERO_BREF_HYIk7dEFsNtF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303" name="ZOTERO_BREF_HYIk7dEFsNtF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304" name="ZOTERO_BREF_HYIk7dEFsNtF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305" name="ZOTERO_BREF_HYIk7dEFsNtF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306"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7"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08"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09"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0"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1"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2"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3"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4"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5"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6"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7"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18"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19"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0"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1" name="ZOTERO_BREF_Hb3x9gZdDKVR_23">
    <vt:lpwstr>],"issued":{"date-parts":[["2014",12,1]]}}}],"schema":"https://github.com/citation-style-language/schema/raw/master/csl-citation.json"}</vt:lpwstr>
  </property>
  <property fmtid="{D5CDD505-2E9C-101B-9397-08002B2CF9AE}" pid="322"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3"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4"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5"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6"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7"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28"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29" name="ZOTERO_BREF_HjmbdZEtQZmX_1">
    <vt:lpwstr>ZOTERO_ITEM CSL_CITATION {"citationID":"Q3RcXEQP","properties":{"formattedCitation":"[1, 2]","plainCitation":"[1, 2]","noteIndex":0},"citationItems":[{"id":6483,"uris":["http://zotero.org/users/2983590/items/R7X2FSRG"],"uri":["http://zotero.org/users/2983</vt:lpwstr>
  </property>
  <property fmtid="{D5CDD505-2E9C-101B-9397-08002B2CF9AE}" pid="330" name="ZOTERO_BREF_HjmbdZEtQZmX_10">
    <vt:lpwstr>i":["http://zotero.org/users/2983590/items/S38QEJ2Y"],"itemData":{"id":6481,"type":"article-journal","abstract":"Animals can be genotyped for thousands of single nucleotide polymorphisms (SNPs) at one time, where the SNPs are located at roughly 1-cM inter</vt:lpwstr>
  </property>
  <property fmtid="{D5CDD505-2E9C-101B-9397-08002B2CF9AE}" pid="331" name="ZOTERO_BREF_HjmbdZEtQZmX_11">
    <vt:lpwstr>vals throughout the genome. For each contiguous pair of SNPs there are four possible haplotypes that could be inherited from the sire. The effects of each interval on a trait can be estimated for all intervals simultaneously in a model where interval effe</vt:lpwstr>
  </property>
  <property fmtid="{D5CDD505-2E9C-101B-9397-08002B2CF9AE}" pid="332" name="ZOTERO_BREF_HjmbdZEtQZmX_12">
    <vt:lpwstr>cts are random factors. Given the estimated effects of each haplotype for every interval in the genome, and given an animal's genotype, a 'genomic' estimated breeding value is obtained by summing the estimated effects for that genotype. The accuracy of th</vt:lpwstr>
  </property>
  <property fmtid="{D5CDD505-2E9C-101B-9397-08002B2CF9AE}" pid="333" name="ZOTERO_BREF_HjmbdZEtQZmX_13">
    <vt:lpwstr>at estimator of breeding values is around 80%. Because the genomic estimated breeding values can be calculated at birth, and because it has a high accuracy, a strategy that utilizes these advantages was compared with a traditional progeny testing strategy</vt:lpwstr>
  </property>
  <property fmtid="{D5CDD505-2E9C-101B-9397-08002B2CF9AE}" pid="334" name="ZOTERO_BREF_HjmbdZEtQZmX_14">
    <vt:lpwstr> under a typical Canadian-like dairy cattle situation. Costs of proving bulls were reduced by 92% and genetic change was increased by a factor of 2. Genome-wide selection may become a popular tool for genetic improvement in livestock.","container-title":"</vt:lpwstr>
  </property>
  <property fmtid="{D5CDD505-2E9C-101B-9397-08002B2CF9AE}" pid="335" name="ZOTERO_BREF_HjmbdZEtQZmX_15">
    <vt:lpwstr>Journal of Animal Breeding and Genetics = Zeitschrift Fur Tierzuchtung Und Zuchtungsbiologie","DOI":"10.1111/j.1439-0388.2006.00595.x","ISSN":"0931-2668","issue":"4","journalAbbreviation":"J. Anim. Breed. Genet.","language":"eng","note":"PMID: 16882088","</vt:lpwstr>
  </property>
  <property fmtid="{D5CDD505-2E9C-101B-9397-08002B2CF9AE}" pid="336" name="ZOTERO_BREF_HjmbdZEtQZmX_16">
    <vt:lpwstr>page":"218-223","source":"PubMed","title":"Strategy for applying genome-wide selection in dairy cattle","volume":"123","author":[{"family":"Schaeffer","given":"L. R."}],"issued":{"date-parts":[["2006",8]]}}}],"schema":"https://github.com/citation-style-la</vt:lpwstr>
  </property>
  <property fmtid="{D5CDD505-2E9C-101B-9397-08002B2CF9AE}" pid="337" name="ZOTERO_BREF_HjmbdZEtQZmX_17">
    <vt:lpwstr>nguage/schema/raw/master/csl-citation.json"}</vt:lpwstr>
  </property>
  <property fmtid="{D5CDD505-2E9C-101B-9397-08002B2CF9AE}" pid="338" name="ZOTERO_BREF_HjmbdZEtQZmX_2">
    <vt:lpwstr>590/items/R7X2FSRG"],"itemData":{"id":6483,"type":"article-journal","abstract":"Recent advances in molecular genetic techniques will make dense marker maps available and genotyping many individuals for these markers feasible. Here we attempted to estimate</vt:lpwstr>
  </property>
  <property fmtid="{D5CDD505-2E9C-101B-9397-08002B2CF9AE}" pid="339" name="ZOTERO_BREF_HjmbdZEtQZmX_3">
    <vt:lpwstr> the effects of approximately 50,000 marker haplotypes simultaneously from a limited number of phenotypic records. A genome of 1000 cM was simulated with a marker spacing of 1 cM. The markers surrounding every 1-cM region were combined into marker haploty</vt:lpwstr>
  </property>
  <property fmtid="{D5CDD505-2E9C-101B-9397-08002B2CF9AE}" pid="340" name="ZOTERO_BREF_HjmbdZEtQZmX_4">
    <vt:lpwstr>pes. Due to finite population size N(e) = 100, the marker haplotypes were in linkage disequilibrium with the QTL located between the markers. Using least squares, all haplotype effects could not be estimated simultaneously. When only the biggest effects w</vt:lpwstr>
  </property>
  <property fmtid="{D5CDD505-2E9C-101B-9397-08002B2CF9AE}" pid="341" name="ZOTERO_BREF_HjmbdZEtQZmX_5">
    <vt:lpwstr>ere included, they were overestimated and the accuracy of predicting genetic values of the offspring of the recorded animals was only 0.32. Best linear unbiased prediction of haplotype effects assumed equal variances associated to each 1-cM chromosomal se</vt:lpwstr>
  </property>
  <property fmtid="{D5CDD505-2E9C-101B-9397-08002B2CF9AE}" pid="342" name="ZOTERO_BREF_HjmbdZEtQZmX_6">
    <vt:lpwstr>gment, which yielded an accuracy of 0.73, although this assumption was far from true. Bayesian methods that assumed a prior distribution of the variance associated with each chromosome segment increased this accuracy to 0.85, even when the prior was not c</vt:lpwstr>
  </property>
  <property fmtid="{D5CDD505-2E9C-101B-9397-08002B2CF9AE}" pid="343" name="ZOTERO_BREF_HjmbdZEtQZmX_7">
    <vt:lpwstr>orrect. It was concluded that selection on genetic values predicted from markers could substantially increase the rate of genetic gain in animals and plants, especially if combined with reproductive techniques to shorten the generation interval.","contain</vt:lpwstr>
  </property>
  <property fmtid="{D5CDD505-2E9C-101B-9397-08002B2CF9AE}" pid="344" name="ZOTERO_BREF_HjmbdZEtQZmX_8">
    <vt:lpwstr>er-title":"Genetics","ISSN":"0016-6731","issue":"4","journalAbbreviation":"Genetics","language":"eng","note":"PMID: 11290733\nPMCID: PMC1461589","page":"1819-1829","source":"PubMed","title":"Prediction of total genetic value using genome-wide dense marker</vt:lpwstr>
  </property>
  <property fmtid="{D5CDD505-2E9C-101B-9397-08002B2CF9AE}" pid="345" name="ZOTERO_BREF_HjmbdZEtQZmX_9">
    <vt:lpwstr> maps","volume":"157","author":[{"family":"Meuwissen","given":"T. H."},{"family":"Hayes","given":"B. J."},{"family":"Goddard","given":"M. E."}],"issued":{"date-parts":[["2001",4]]}}},{"id":6481,"uris":["http://zotero.org/users/2983590/items/S38QEJ2Y"],"ur</vt:lpwstr>
  </property>
  <property fmtid="{D5CDD505-2E9C-101B-9397-08002B2CF9AE}" pid="346" name="ZOTERO_BREF_IyLofzg5TxrX_1">
    <vt:lpwstr>ZOTERO_ITEM CSL_CITATION {"citationID":"uWxfnkWg","properties":{"formattedCitation":"[4]","plainCitation":"[4]","noteIndex":0},"citationItems":[{"id":3472,"uris":["http://zotero.org/groups/231119/items/BV3VT7T6"],"uri":["http://zotero.org/groups/231119/it</vt:lpwstr>
  </property>
  <property fmtid="{D5CDD505-2E9C-101B-9397-08002B2CF9AE}" pid="347" name="ZOTERO_BREF_IyLofzg5TxrX_2">
    <vt:lpwstr>ems/BV3VT7T6"],"itemData":{"id":3472,"type":"article-journal","abstract":"Genomic selection has revolutionized dairy cattle breeding. Since 2000, assays have been developed to genotype large numbers of single-nucleotide polymorphisms (SNPs) at relatively </vt:lpwstr>
  </property>
  <property fmtid="{D5CDD505-2E9C-101B-9397-08002B2CF9AE}" pid="348"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349"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350"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351"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352"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353" name="ZOTERO_BREF_IyLofzg5TxrX_8">
    <vt:lpwstr>rd","given":"Tad S."}],"issued":{"date-parts":[["2017",2,8]]}}}],"schema":"https://github.com/citation-style-language/schema/raw/master/csl-citation.json"}</vt:lpwstr>
  </property>
  <property fmtid="{D5CDD505-2E9C-101B-9397-08002B2CF9AE}" pid="354" name="ZOTERO_BREF_JfoTRDnycDTP_1">
    <vt:lpwstr>ZOTERO_ITEM CSL_CITATION {"citationID":"TqqssTIW","properties":{"formattedCitation":"[6]","plainCitation":"[6]","noteIndex":0},"citationItems":[{"id":129,"uris":["http://zotero.org/users/2983590/items/C5B2PZB7"],"uri":["http://zotero.org/users/2983590/ite</vt:lpwstr>
  </property>
  <property fmtid="{D5CDD505-2E9C-101B-9397-08002B2CF9AE}" pid="355" name="ZOTERO_BREF_JfoTRDnycDTP_10">
    <vt:lpwstr>ing a Genome-Wide Approach","volume":"3","author":[{"family":"Daetwyler","given":"Hans D."},{"family":"Villanueva","given":"Beatriz"},{"family":"Woolliams","given":"John A."}],"editor":[{"family":"Weedon","given":"Michael Nicholas"}],"issued":{"date-parts</vt:lpwstr>
  </property>
  <property fmtid="{D5CDD505-2E9C-101B-9397-08002B2CF9AE}" pid="356" name="ZOTERO_BREF_JfoTRDnycDTP_11">
    <vt:lpwstr>":[["2008",10,14]]}}}],"schema":"https://github.com/citation-style-language/schema/raw/master/csl-citation.json"}</vt:lpwstr>
  </property>
  <property fmtid="{D5CDD505-2E9C-101B-9397-08002B2CF9AE}" pid="357" name="ZOTERO_BREF_JfoTRDnycDTP_2">
    <vt:lpwstr>ms/C5B2PZB7"],"itemData":{"id":129,"type":"article-journal","abstract":"Background: The prediction of the genetic disease risk of an individual is a powerful public health tool. While predicting risk has been successful in diseases which follow simple Men</vt:lpwstr>
  </property>
  <property fmtid="{D5CDD505-2E9C-101B-9397-08002B2CF9AE}" pid="358" name="ZOTERO_BREF_JfoTRDnycDTP_3">
    <vt:lpwstr>delian inheritance, it has proven challenging in complex diseases for which a large number of loci contribute to the genetic variance. The large numbers of single nucleotide polymorphisms now available provide new opportunities for predicting genetic risk</vt:lpwstr>
  </property>
  <property fmtid="{D5CDD505-2E9C-101B-9397-08002B2CF9AE}" pid="359" name="ZOTERO_BREF_JfoTRDnycDTP_4">
    <vt:lpwstr> of complex diseases with high accuracy.\nMethodology/Principal Findings: We have derived simple deterministic formulae to predict the accuracy of predicted genetic risk from population or case control studies using a genome-wide approach and assuming a d</vt:lpwstr>
  </property>
  <property fmtid="{D5CDD505-2E9C-101B-9397-08002B2CF9AE}" pid="360" name="ZOTERO_BREF_JfoTRDnycDTP_5">
    <vt:lpwstr>ichotomous disease phenotype with an underlying continuous liability. We show that the prediction equations are special cases of the more general problem of predicting the accuracy of estimates of genetic values of a continuous phenotype. Our predictive e</vt:lpwstr>
  </property>
  <property fmtid="{D5CDD505-2E9C-101B-9397-08002B2CF9AE}" pid="361" name="ZOTERO_BREF_JfoTRDnycDTP_6">
    <vt:lpwstr>quations are responsive to all parameters that affect accuracy and they are independent of allele frequency and effect distributions. Deterministic prediction errors when tested by simulation were generally small. The common link among the expressions for</vt:lpwstr>
  </property>
  <property fmtid="{D5CDD505-2E9C-101B-9397-08002B2CF9AE}" pid="362" name="ZOTERO_BREF_JfoTRDnycDTP_7">
    <vt:lpwstr> accuracy is that they are best summarized as the product of the ratio of number of phenotypic records per number of risk loci and the observed heritability.\nConclusions/Significance: This study advances the understanding of the relative power of case co</vt:lpwstr>
  </property>
  <property fmtid="{D5CDD505-2E9C-101B-9397-08002B2CF9AE}" pid="363" name="ZOTERO_BREF_JfoTRDnycDTP_8">
    <vt:lpwstr>ntrol and population studies of disease. The predictions represent an upper bound of accuracy which may be achievable with improved effect estimation methods. The formulae derived will help researchers determine an appropriate sample size to attain a cert</vt:lpwstr>
  </property>
  <property fmtid="{D5CDD505-2E9C-101B-9397-08002B2CF9AE}" pid="364" name="ZOTERO_BREF_JfoTRDnycDTP_9">
    <vt:lpwstr>ain accuracy when predicting genetic risk.","container-title":"PLoS ONE","DOI":"10.1371/journal.pone.0003395","ISSN":"1932-6203","issue":"10","language":"en","page":"e3395","source":"Crossref","title":"Accuracy of Predicting the Genetic Risk of Disease Us</vt:lpwstr>
  </property>
  <property fmtid="{D5CDD505-2E9C-101B-9397-08002B2CF9AE}" pid="365"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6"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7"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68"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69"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0" name="ZOTERO_BREF_KGzl4mCEcDo41_6">
    <vt:lpwstr>r","given":"Georg"}],"issued":{"date-parts":[["2010",2,19]]}}}],"schema":"https://github.com/citation-style-language/schema/raw/master/csl-citation.json"}</vt:lpwstr>
  </property>
  <property fmtid="{D5CDD505-2E9C-101B-9397-08002B2CF9AE}" pid="37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6" name="ZOTERO_BREF_KGzl4mCEcDo4_6">
    <vt:lpwstr>r","given":"Peter"},{"family":"Thaller","given":"Georg"}],"issued":{"date-parts":[["2010",2,19]]}}}],"schema":"https://github.com/citation-style-language/schema/raw/master/csl-citation.json"}</vt:lpwstr>
  </property>
  <property fmtid="{D5CDD505-2E9C-101B-9397-08002B2CF9AE}" pid="377" name="ZOTERO_BREF_KOC7XZTVvOJm_1">
    <vt:lpwstr>ZOTERO_ITEM CSL_CITATION {"citationID":"XAxuxq0n","properties":{"formattedCitation":"[26, 27]","plainCitation":"[26, 27]","noteIndex":0},"citationItems":[{"id":6529,"uris":["http://zotero.org/users/2983590/items/QA5KD34A"],"uri":["http://zotero.org/users/</vt:lpwstr>
  </property>
  <property fmtid="{D5CDD505-2E9C-101B-9397-08002B2CF9AE}" pid="378" name="ZOTERO_BREF_KOC7XZTVvOJm_10">
    <vt:lpwstr>\nPMCID: PMC5633401","page":"3543-3556","source":"PubMed","title":"Genomic Relatedness Strengthens Genetic Connectedness Across Management Units","volume":"7","author":[{"family":"Yu","given":"Haipeng"},{"family":"Spangler","given":"Matthew L."},{"family"</vt:lpwstr>
  </property>
  <property fmtid="{D5CDD505-2E9C-101B-9397-08002B2CF9AE}" pid="379" name="ZOTERO_BREF_KOC7XZTVvOJm_11">
    <vt:lpwstr>:"Lewis","given":"Ronald M."},{"family":"Morota","given":"Gota"}],"issued":{"date-parts":[["2017"]],"season":"05"}}},{"id":6536,"uris":["http://zotero.org/users/2983590/items/IDCDV5U6"],"uri":["http://zotero.org/users/2983590/items/IDCDV5U6"],"itemData":{</vt:lpwstr>
  </property>
  <property fmtid="{D5CDD505-2E9C-101B-9397-08002B2CF9AE}" pid="380" name="ZOTERO_BREF_KOC7XZTVvOJm_12">
    <vt:lpwstr>"id":6536,"type":"article-journal","abstract":"&lt;h3&gt;Abstract&lt;/h3&gt; &lt;h3&gt;Background&lt;/h3&gt; &lt;p&gt;Genetic evaluation is a central component of a breeding program. In advanced economies, most genetic evaluations depend on large quantities of data that are recorded o</vt:lpwstr>
  </property>
  <property fmtid="{D5CDD505-2E9C-101B-9397-08002B2CF9AE}" pid="381" name="ZOTERO_BREF_KOC7XZTVvOJm_13">
    <vt:lpwstr>n commercial farms. Large herd sizes and widespread use of artificial insemination create strong genetic connectedness that enables the genetic and environmental effects of an individual animal’s phenotype to be accurately separated. In contrast to this, </vt:lpwstr>
  </property>
  <property fmtid="{D5CDD505-2E9C-101B-9397-08002B2CF9AE}" pid="382" name="ZOTERO_BREF_KOC7XZTVvOJm_14">
    <vt:lpwstr>herds are neither large nor have strong genetic connectedness in smallholder dairy production systems of many low to middle-income countries (LMIC). This limits genetic evaluation, and furthermore, the pedigree information needed for traditional genetic e</vt:lpwstr>
  </property>
  <property fmtid="{D5CDD505-2E9C-101B-9397-08002B2CF9AE}" pid="383" name="ZOTERO_BREF_KOC7XZTVvOJm_15">
    <vt:lpwstr>valuation is typically unavailable. Genomic information keeps track of shared haplotypes rather than shared relatives. This information could capture and strengthen genetic connectedness between herds and through this may enable genetic evaluations for LM</vt:lpwstr>
  </property>
  <property fmtid="{D5CDD505-2E9C-101B-9397-08002B2CF9AE}" pid="384" name="ZOTERO_BREF_KOC7XZTVvOJm_16">
    <vt:lpwstr>IC smallholder dairy farms. The objective of this study was to use simulation to quantify the power of genomic information to enable genetic evaluation under such conditions.&lt;/p&gt;&lt;h3&gt;Results&lt;/h3&gt; &lt;p&gt;The results from this study show: (i) the genetic evaluat</vt:lpwstr>
  </property>
  <property fmtid="{D5CDD505-2E9C-101B-9397-08002B2CF9AE}" pid="385" name="ZOTERO_BREF_KOC7XZTVvOJm_17">
    <vt:lpwstr>ion of phenotyped cows using genomic information had higher accuracy compared to pedigree information across all breeding designs; (ii) the genetic evaluation of phenotyped cows with genomic information and modelling herd as a random effect had higher or </vt:lpwstr>
  </property>
  <property fmtid="{D5CDD505-2E9C-101B-9397-08002B2CF9AE}" pid="386" name="ZOTERO_BREF_KOC7XZTVvOJm_18">
    <vt:lpwstr>equal accuracy compared to modelling herd as a fixed effect; (iii) the genetic evaluation of phenotyped cows from breeding designs with strong genetic connectedness had higher accuracy compared to breeding designs with weaker genetic connectedness; (iv) g</vt:lpwstr>
  </property>
  <property fmtid="{D5CDD505-2E9C-101B-9397-08002B2CF9AE}" pid="387" name="ZOTERO_BREF_KOC7XZTVvOJm_19">
    <vt:lpwstr>enomic prediction of young bulls was possible using marker estimates from the genetic evaluations of their phenotyped dams. For example, the accuracy of genomic prediction of young bulls from an average herd size of 1 (μ=1.58) was 0.40 under a breeding de</vt:lpwstr>
  </property>
  <property fmtid="{D5CDD505-2E9C-101B-9397-08002B2CF9AE}" pid="388" name="ZOTERO_BREF_KOC7XZTVvOJm_2">
    <vt:lpwstr>2983590/items/QA5KD34A"],"itemData":{"id":6529,"type":"article-journal","abstract":"Genetic connectedness refers to a measure of genetic relatedness across management units (e.g., herds and flocks). With the presence of high genetic connectedness in manag</vt:lpwstr>
  </property>
  <property fmtid="{D5CDD505-2E9C-101B-9397-08002B2CF9AE}" pid="389" name="ZOTERO_BREF_KOC7XZTVvOJm_20">
    <vt:lpwstr>sign with 1,000 sires mated per generation and a training set of 8,000 phenotyped and genotyped cows.&lt;/p&gt;&lt;h3&gt;Conclusions&lt;/h3&gt; &lt;p&gt;This study demonstrates the potential of genomic information to be an enabling technology in LMIC smallholder dairy production</vt:lpwstr>
  </property>
  <property fmtid="{D5CDD505-2E9C-101B-9397-08002B2CF9AE}" pid="390" name="ZOTERO_BREF_KOC7XZTVvOJm_21">
    <vt:lpwstr> systems by facilitating genetic evaluations with &lt;i&gt;in-situ&lt;/i&gt; records collected from farms with herd sizes of four cows or less. Across a range of breeding designs, genomic data enabled accurate genetic evaluation of phenotyped cows and genomic predict</vt:lpwstr>
  </property>
  <property fmtid="{D5CDD505-2E9C-101B-9397-08002B2CF9AE}" pid="391" name="ZOTERO_BREF_KOC7XZTVvOJm_22">
    <vt:lpwstr>ion of young bulls using data sets that contained small herds with weak genetic connections. The use of smallholder dairy data in genetic evaluations would enable the establishment of breeding programs to improve &lt;i&gt;in-situ&lt;/i&gt; germplasm and, if required,</vt:lpwstr>
  </property>
  <property fmtid="{D5CDD505-2E9C-101B-9397-08002B2CF9AE}" pid="392" name="ZOTERO_BREF_KOC7XZTVvOJm_23">
    <vt:lpwstr> would enable the importation of the most suitable external germplasm. This could be individually tailored for each target environment. Together this would increase the productivity, profitability and sustainability of LMIC smallholder dairy production sy</vt:lpwstr>
  </property>
  <property fmtid="{D5CDD505-2E9C-101B-9397-08002B2CF9AE}" pid="393" name="ZOTERO_BREF_KOC7XZTVvOJm_24">
    <vt:lpwstr>stems. However, data collection, including genomic data, is expensive and business models will need to be carefully constructed so that the costs are sustainably offset.&lt;/p&gt;","container-title":"bioRxiv","DOI":"10.1101/827956","language":"en","note":"publi</vt:lpwstr>
  </property>
  <property fmtid="{D5CDD505-2E9C-101B-9397-08002B2CF9AE}" pid="394" name="ZOTERO_BREF_KOC7XZTVvOJm_25">
    <vt:lpwstr>sher: Cold Spring Harbor Laboratory\nsection: New Results","page":"827956","source":"www.biorxiv.org","title":"Genomic data enables genetic evaluation using data recorded on LMIC smallholder dairy farms","author":[{"family":"Powell","given":"Owen"},{"fami</vt:lpwstr>
  </property>
  <property fmtid="{D5CDD505-2E9C-101B-9397-08002B2CF9AE}" pid="395" name="ZOTERO_BREF_KOC7XZTVvOJm_26">
    <vt:lpwstr>ly":"Mrode","given":"Raphael"},{"family":"Gaynor","given":"R. Chris"},{"family":"Johnsson","given":"Martin"},{"family":"Gorjanc","given":"Gregor"},{"family":"Hickey","given":"John M."}],"issued":{"date-parts":[["2019",11,2]]}}}],"schema":"https://github.c</vt:lpwstr>
  </property>
  <property fmtid="{D5CDD505-2E9C-101B-9397-08002B2CF9AE}" pid="396" name="ZOTERO_BREF_KOC7XZTVvOJm_27">
    <vt:lpwstr>om/citation-style-language/schema/raw/master/csl-citation.json"}</vt:lpwstr>
  </property>
  <property fmtid="{D5CDD505-2E9C-101B-9397-08002B2CF9AE}" pid="397" name="ZOTERO_BREF_KOC7XZTVvOJm_3">
    <vt:lpwstr>ement units, best linear unbiased prediction (BLUP) is known to provide reliable comparisons between estimated genetic values. Genetic connectedness has been studied for pedigree-based BLUP; however, relatively little attention has been paid to using geno</vt:lpwstr>
  </property>
  <property fmtid="{D5CDD505-2E9C-101B-9397-08002B2CF9AE}" pid="398" name="ZOTERO_BREF_KOC7XZTVvOJm_4">
    <vt:lpwstr>mic information to measure connectedness. In this study, we assessed genome-based connectedness across management units by applying prediction error variance of difference (PEVD), coefficient of determination (CD), and prediction error correlation r to a </vt:lpwstr>
  </property>
  <property fmtid="{D5CDD505-2E9C-101B-9397-08002B2CF9AE}" pid="399" name="ZOTERO_BREF_KOC7XZTVvOJm_5">
    <vt:lpwstr>combination of computer simulation and real data (mice and cattle). We found that genomic information ([Formula: see text]) increased the estimate of connectedness among individuals from different management units compared to that based on pedigree ([Form</vt:lpwstr>
  </property>
  <property fmtid="{D5CDD505-2E9C-101B-9397-08002B2CF9AE}" pid="400" name="ZOTERO_BREF_KOC7XZTVvOJm_6">
    <vt:lpwstr>ula: see text]). A disconnected design benefited the most. In both datasets, PEVD and CD statistics inferred increased connectedness across units when using [Formula: see text]- rather than [Formula: see text]-based relatedness, suggesting stronger connec</vt:lpwstr>
  </property>
  <property fmtid="{D5CDD505-2E9C-101B-9397-08002B2CF9AE}" pid="401" name="ZOTERO_BREF_KOC7XZTVvOJm_7">
    <vt:lpwstr>tedness. With r once using allele frequencies equal to one-half or scaling [Formula: see text] to values between 0 and 2, which is intrinsic to [Formula: see text] connectedness also increased with genomic information. However, PEVD occasionally increased</vt:lpwstr>
  </property>
  <property fmtid="{D5CDD505-2E9C-101B-9397-08002B2CF9AE}" pid="402" name="ZOTERO_BREF_KOC7XZTVvOJm_8">
    <vt:lpwstr>, and r decreased when obtained using the alternative form of [Formula: see text] instead suggesting less connectedness. Such inconsistencies were not found with CD. We contend that genomic relatedness strengthens measures of genetic connectedness across </vt:lpwstr>
  </property>
  <property fmtid="{D5CDD505-2E9C-101B-9397-08002B2CF9AE}" pid="403" name="ZOTERO_BREF_KOC7XZTVvOJm_9">
    <vt:lpwstr>units and has the potential to aid genomic evaluation of livestock species.","container-title":"G3 (Bethesda, Md.)","DOI":"10.1534/g3.117.300151","ISSN":"2160-1836","issue":"10","journalAbbreviation":"G3 (Bethesda)","language":"eng","note":"PMID: 28860185</vt:lpwstr>
  </property>
  <property fmtid="{D5CDD505-2E9C-101B-9397-08002B2CF9AE}" pid="404" name="ZOTERO_BREF_KgobD5FV4CIH_1">
    <vt:lpwstr>ZOTERO_ITEM CSL_CITATION {"citationID":"tPsdxuhB","properties":{"formattedCitation":"[12]","plainCitation":"[12]","noteIndex":0},"citationItems":[{"id":124,"uris":["http://zotero.org/users/2983590/items/XPUWKRAS"],"uri":["http://zotero.org/users/2983590/i</vt:lpwstr>
  </property>
  <property fmtid="{D5CDD505-2E9C-101B-9397-08002B2CF9AE}" pid="405" name="ZOTERO_BREF_KgobD5FV4CIH_2">
    <vt:lpwstr>tems/XPUWKRAS"],"itemData":{"id":124,"type":"article-journal","abstract":"The predictive ability of genomic estimated breeding values (GEBV) originates both from associations between high-density markers and QTL (Quantitative Trait Loci) and from pedigree</vt:lpwstr>
  </property>
  <property fmtid="{D5CDD505-2E9C-101B-9397-08002B2CF9AE}" pid="406" name="ZOTERO_BREF_KgobD5FV4CIH_3">
    <vt:lpwstr> information. Thus, GEBV are expected to provide more persistent accuracy over successive generations than breeding values estimated using pedigree-based methods. The objective of this study was to evaluate the accuracy of GEBV in a closed population of l</vt:lpwstr>
  </property>
  <property fmtid="{D5CDD505-2E9C-101B-9397-08002B2CF9AE}" pid="407" name="ZOTERO_BREF_KgobD5FV4CIH_4">
    <vt:lpwstr>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408" name="ZOTERO_BREF_KgobD5FV4CIH_5">
    <vt:lpwstr>Genetics Selection Evolution","page":"23","source":"BioMed Central","title":"Persistence of accuracy of genomic estimated breeding values over generations in layer chickens","volume":"43","author":[{"family":"Wolc","given":"Anna"},{"family":"Arango","give</vt:lpwstr>
  </property>
  <property fmtid="{D5CDD505-2E9C-101B-9397-08002B2CF9AE}" pid="409" name="ZOTERO_BREF_KgobD5FV4CIH_6">
    <vt:lpwstr>n":"Jesus"},{"family":"Settar","given":"Petek"},{"family":"Fulton","given":"Janet E."},{"family":"O'Sullivan","given":"Neil P."},{"family":"Preisinger","given":"Rudolf"},{"family":"Habier","given":"David"},{"family":"Fernando","given":"Rohan"},{"family":"</vt:lpwstr>
  </property>
  <property fmtid="{D5CDD505-2E9C-101B-9397-08002B2CF9AE}" pid="410" name="ZOTERO_BREF_KgobD5FV4CIH_7">
    <vt:lpwstr>Garrick","given":"Dorian J."},{"family":"Dekkers","given":"Jack CM"}],"issued":{"date-parts":[["2011",6,21]]}}}],"schema":"https://github.com/citation-style-language/schema/raw/master/csl-citation.json"}</vt:lpwstr>
  </property>
  <property fmtid="{D5CDD505-2E9C-101B-9397-08002B2CF9AE}" pid="411" name="ZOTERO_BREF_Nle8vQQizG1V_1">
    <vt:lpwstr>ZOTERO_ITEM CSL_CITATION {"citationID":"hRKTNA4t","properties":{"formattedCitation":"[19]","plainCitation":"[19]","noteIndex":0},"citationItems":[{"id":299,"uris":["http://zotero.org/users/2983590/items/ZR4RUCDA"],"uri":["http://zotero.org/users/2983590/i</vt:lpwstr>
  </property>
  <property fmtid="{D5CDD505-2E9C-101B-9397-08002B2CF9AE}" pid="412" name="ZOTERO_BREF_Nle8vQQizG1V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413" name="ZOTERO_BREF_Nle8vQQizG1V_3">
    <vt:lpwstr>e","title":"BLUPF90 and related programs (BGF90)","author":[{"family":"Misztal","given":"I"},{"family":"Tsuruta","given":"S"},{"family":"Strabel","given":"T"},{"family":"Auvray","given":"B"},{"family":"Druet","given":"T"},{"family":"Lee","given":"D.H."}],</vt:lpwstr>
  </property>
  <property fmtid="{D5CDD505-2E9C-101B-9397-08002B2CF9AE}" pid="414" name="ZOTERO_BREF_Nle8vQQizG1V_4">
    <vt:lpwstr>"issued":{"date-parts":[["2002"]]}}}],"schema":"https://github.com/citation-style-language/schema/raw/master/csl-citation.json"}</vt:lpwstr>
  </property>
  <property fmtid="{D5CDD505-2E9C-101B-9397-08002B2CF9AE}" pid="415"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6"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7"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18"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19"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0"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1"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2"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3" name="ZOTERO_BREF_OAljjkEP1lMt_9">
    <vt:lpwstr>son"}</vt:lpwstr>
  </property>
  <property fmtid="{D5CDD505-2E9C-101B-9397-08002B2CF9AE}" pid="424" name="ZOTERO_BREF_OUhSVBOxhWw5_1">
    <vt:lpwstr>ZOTERO_ITEM CSL_CITATION {"citationID":"mVLmCD1X","properties":{"formattedCitation":"[4]","plainCitation":"[4]","noteIndex":0},"citationItems":[{"id":3472,"uris":["http://zotero.org/groups/231119/items/BV3VT7T6"],"uri":["http://zotero.org/groups/231119/it</vt:lpwstr>
  </property>
  <property fmtid="{D5CDD505-2E9C-101B-9397-08002B2CF9AE}" pid="425" name="ZOTERO_BREF_OUhSVBOxhWw5_2">
    <vt:lpwstr>ems/BV3VT7T6"],"itemData":{"id":3472,"type":"article-journal","abstract":"Genomic selection has revolutionized dairy cattle breeding. Since 2000, assays have been developed to genotype large numbers of single-nucleotide polymorphisms (SNPs) at relatively </vt:lpwstr>
  </property>
  <property fmtid="{D5CDD505-2E9C-101B-9397-08002B2CF9AE}" pid="426"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427"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428"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429"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430"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431" name="ZOTERO_BREF_OUhSVBOxhWw5_8">
    <vt:lpwstr>rd","given":"Tad S."}],"issued":{"date-parts":[["2017",2,8]]}}}],"schema":"https://github.com/citation-style-language/schema/raw/master/csl-citation.json"}</vt:lpwstr>
  </property>
  <property fmtid="{D5CDD505-2E9C-101B-9397-08002B2CF9AE}" pid="432" name="ZOTERO_BREF_PL3FsZcd2HAG_1">
    <vt:lpwstr>ZOTERO_ITEM CSL_CITATION {"citationID":"7AXUuITo","properties":{"formattedCitation":"[41, 42]","plainCitation":"[41, 42]","noteIndex":0},"citationItems":[{"id":6545,"uris":["http://zotero.org/users/2983590/items/6HKRR5PQ"],"uri":["http://zotero.org/users/</vt:lpwstr>
  </property>
  <property fmtid="{D5CDD505-2E9C-101B-9397-08002B2CF9AE}" pid="433" name="ZOTERO_BREF_PL3FsZcd2HAG_10">
    <vt:lpwstr>"M. H."},{"family":"Meuwissen","given":"T. H. E."}],"issued":{"date-parts":[["1999",7,1]]}}},{"id":6548,"uris":["http://zotero.org/users/2983590/items/77IY9NTM"],"uri":["http://zotero.org/users/2983590/items/77IY9NTM"],"itemData":{"id":6548,"type":"articl</vt:lpwstr>
  </property>
  <property fmtid="{D5CDD505-2E9C-101B-9397-08002B2CF9AE}" pid="434" name="ZOTERO_BREF_PL3FsZcd2HAG_11">
    <vt:lpwstr>e-journal","abstract":"The effect of reducing the frequency of official milk recording and the number of recorded samples per test-day on the accuracy of predicting daily yield and cumulative 305-day yield was investigated. A control data set consisting o</vt:lpwstr>
  </property>
  <property fmtid="{D5CDD505-2E9C-101B-9397-08002B2CF9AE}" pid="435" name="ZOTERO_BREF_PL3FsZcd2HAG_12">
    <vt:lpwstr>f 58 210 primiparous cows with milk test-day records every 4 weeks was used to investigate the influence of reduced milk recording frequencies. The accuracy of prediction of daily yield with one milk sample per test-day was investigated using 41 874 testd</vt:lpwstr>
  </property>
  <property fmtid="{D5CDD505-2E9C-101B-9397-08002B2CF9AE}" pid="436" name="ZOTERO_BREF_PL3FsZcd2HAG_13">
    <vt:lpwstr>ay records from 683 cows. Results show that five or more test-day records taken at 8-weekly intervals (A8) predicted 305-day yield with a high level of accuracy. Correlations between 305-day yield predicted from 4-weekly recording intervals (A4) and from </vt:lpwstr>
  </property>
  <property fmtid="{D5CDD505-2E9C-101B-9397-08002B2CF9AE}" pid="437" name="ZOTERO_BREF_PL3FsZcd2HAG_14">
    <vt:lpwstr>8-weekly intervals were 0.99, 0.98 and 0.98 for milk, fat and protein, respectively. The mean error in estimating 305-day yield from the A8 scheme was 6.8 kg (s.d. 191 kg) for milk yield, 0.3 kg (s.d. 10 kg) for fat yield, and −0.3 kg (s.d. 7 kg) for prot</vt:lpwstr>
  </property>
  <property fmtid="{D5CDD505-2E9C-101B-9397-08002B2CF9AE}" pid="438" name="ZOTERO_BREF_PL3FsZcd2HAG_15">
    <vt:lpwstr>ein yield, compared with the A4 scheme. Milk yield and composition taken during either morning (AM) or evening (PM) milking predicted 24-h yield with a high degree of accuracy. Alternating between AM and PM sampling every 4 weeks predicted 305-day yield w</vt:lpwstr>
  </property>
  <property fmtid="{D5CDD505-2E9C-101B-9397-08002B2CF9AE}" pid="439" name="ZOTERO_BREF_PL3FsZcd2HAG_16">
    <vt:lpwstr>ith a higher degree of accuracy than either all AM or all PM sampling. Alternate AM-PM recording every 4 weeks and AM + PM recording every 8 weeks produced very similar accuracies in predicting 305-day yield compared with the official AM + PM recording ev</vt:lpwstr>
  </property>
  <property fmtid="{D5CDD505-2E9C-101B-9397-08002B2CF9AE}" pid="440" name="ZOTERO_BREF_PL3FsZcd2HAG_17">
    <vt:lpwstr>ery 4 weeks.","container-title":"Animal Science","DOI":"10.1079/ASC34880053","ISSN":"1748-748X, 1357-7298","issue":"1","language":"en","note":"publisher: Cambridge University Press","page":"53-60","source":"Cambridge University Press","title":"Accuracy of</vt:lpwstr>
  </property>
  <property fmtid="{D5CDD505-2E9C-101B-9397-08002B2CF9AE}" pid="441" name="ZOTERO_BREF_PL3FsZcd2HAG_18">
    <vt:lpwstr> predicting milk yield from alternative milk recording schemes","volume":"80","author":[{"family":"Berry","given":"D. P."},{"family":"Olori","given":"V. E."},{"family":"Cromie","given":"A. R."},{"family":"Veerkamp","given":"R. F."},{"family":"Rath","given</vt:lpwstr>
  </property>
  <property fmtid="{D5CDD505-2E9C-101B-9397-08002B2CF9AE}" pid="442" name="ZOTERO_BREF_PL3FsZcd2HAG_19">
    <vt:lpwstr>":"M."},{"family":"Dillon","given":"P."}],"issued":{"date-parts":[["2005",2]]}}}],"schema":"https://github.com/citation-style-language/schema/raw/master/csl-citation.json"}</vt:lpwstr>
  </property>
  <property fmtid="{D5CDD505-2E9C-101B-9397-08002B2CF9AE}" pid="443" name="ZOTERO_BREF_PL3FsZcd2HAG_2">
    <vt:lpwstr>2983590/items/6HKRR5PQ"],"itemData":{"id":6545,"type":"article-journal","abstract":"A data set of weekly milk yield records was used to compare different test day models for their ability to interpolate and extrapolate missing milk yields. The criteria to</vt:lpwstr>
  </property>
  <property fmtid="{D5CDD505-2E9C-101B-9397-08002B2CF9AE}" pid="444" name="ZOTERO_BREF_PL3FsZcd2HAG_3">
    <vt:lpwstr> compare the models were 1) the (co)variance structure modeled compared with the observed (co)variance structure in the data and 2) mean square error of predictions of missing ovservations (MSEP), which compared the predicted value of a missing record to </vt:lpwstr>
  </property>
  <property fmtid="{D5CDD505-2E9C-101B-9397-08002B2CF9AE}" pid="445" name="ZOTERO_BREF_PL3FsZcd2HAG_4">
    <vt:lpwstr>the known value of the record. The test day models used were LEG(m), which are Legendre polynomials with an order of fit of m, and EXP, which is an exponential lactation function. When fitting the LEG(m) models, criteria 1) and 2) generally improved with </vt:lpwstr>
  </property>
  <property fmtid="{D5CDD505-2E9C-101B-9397-08002B2CF9AE}" pid="446" name="ZOTERO_BREF_PL3FsZcd2HAG_5">
    <vt:lpwstr>an increasing order of fit as expected. The model EXP, which contains three random regression coefficients, was between LEG(1) and LEG(2), which contain two and three coefficients, respectively. The improvement of the criteria with m in LEG(m) became negl</vt:lpwstr>
  </property>
  <property fmtid="{D5CDD505-2E9C-101B-9397-08002B2CF9AE}" pid="447" name="ZOTERO_BREF_PL3FsZcd2HAG_6">
    <vt:lpwstr>igible after LEG(5). Thus, a 5th order Legendre polynomial yields a good fit with a minimum number of parameters. Also, the correlation structure of milk yields among days in milk modeled by LEG(5) resembled the correlation structure that was observed in </vt:lpwstr>
  </property>
  <property fmtid="{D5CDD505-2E9C-101B-9397-08002B2CF9AE}" pid="448" name="ZOTERO_BREF_PL3FsZcd2HAG_7">
    <vt:lpwstr>the data. However, the modeled variances at the end of lactation were larger than those observed in the data except when LEG(0) was used. Legendre polynomials with a fit less than five yielded correlation structures that clearly deviated from the observed</vt:lpwstr>
  </property>
  <property fmtid="{D5CDD505-2E9C-101B-9397-08002B2CF9AE}" pid="449" name="ZOTERO_BREF_PL3FsZcd2HAG_8">
    <vt:lpwstr> correlations, especially in the case of LEG(0). Overall, LEG(5) is preferred to develop a genetic TDM for breeding value estimation.","container-title":"Journal of Dairy Science","DOI":"10.3168/jds.S0022-0302(99)75383-X","ISSN":"0022-0302","issue":"7","j</vt:lpwstr>
  </property>
  <property fmtid="{D5CDD505-2E9C-101B-9397-08002B2CF9AE}" pid="450" name="ZOTERO_BREF_PL3FsZcd2HAG_9">
    <vt:lpwstr>ournalAbbreviation":"Journal of Dairy Science","language":"en","page":"1555-1564","source":"ScienceDirect","title":"Prediction of Daily Milk Yields from a Limited Number of Test Days Using Test Day Models","volume":"82","author":[{"family":"Pool","given":</vt:lpwstr>
  </property>
  <property fmtid="{D5CDD505-2E9C-101B-9397-08002B2CF9AE}" pid="451" name="ZOTERO_BREF_QoEDlFiwd7xZ_1">
    <vt:lpwstr>ZOTERO_ITEM CSL_CITATION {"citationID":"MjeslhCI","properties":{"formattedCitation":"[30]","plainCitation":"[30]","noteIndex":0},"citationItems":[{"id":295,"uris":["http://zotero.org/users/2983590/items/IJVQVA9S"],"uri":["http://zotero.org/users/2983590/i</vt:lpwstr>
  </property>
  <property fmtid="{D5CDD505-2E9C-101B-9397-08002B2CF9AE}" pid="452" name="ZOTERO_BREF_QoEDlFiwd7xZ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453" name="ZOTERO_BREF_QoEDlFiwd7xZ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454" name="ZOTERO_BREF_QoEDlFiwd7xZ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455" name="ZOTERO_BREF_QoEDlFiwd7xZ_13">
    <vt:lpwstr>s","volume":"6","author":[{"family":"Buch","given":"L. H."},{"family":"Kargo","given":"M."},{"family":"Berg","given":"P."},{"family":"Lassen","given":"J."},{"family":"Sørensen","given":"A. C."}],"issued":{"date-parts":[["2012",6]]}}}],"schema":"https://gi</vt:lpwstr>
  </property>
  <property fmtid="{D5CDD505-2E9C-101B-9397-08002B2CF9AE}" pid="456" name="ZOTERO_BREF_QoEDlFiwd7xZ_14">
    <vt:lpwstr>thub.com/citation-style-language/schema/raw/master/csl-citation.json"}</vt:lpwstr>
  </property>
  <property fmtid="{D5CDD505-2E9C-101B-9397-08002B2CF9AE}" pid="457" name="ZOTERO_BREF_QoEDlFiwd7xZ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458" name="ZOTERO_BREF_QoEDlFiwd7xZ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459" name="ZOTERO_BREF_QoEDlFiwd7xZ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460" name="ZOTERO_BREF_QoEDlFiwd7xZ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461" name="ZOTERO_BREF_QoEDlFiwd7xZ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462" name="ZOTERO_BREF_QoEDlFiwd7xZ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463" name="ZOTERO_BREF_QoEDlFiwd7xZ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464" name="ZOTERO_BREF_QoEDlFiwd7xZ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465" name="ZOTERO_BREF_R5xZPQH1Kto5_1">
    <vt:lpwstr>ZOTERO_ITEM CSL_CITATION {"citationID":"OjZH8S5b","properties":{"formattedCitation":"[6\\uc0\\u8211{}10]","plainCitation":"[6–10]","noteIndex":0},"citationItems":[{"id":129,"uris":["http://zotero.org/users/2983590/items/C5B2PZB7"],"uri":["http://zotero.or</vt:lpwstr>
  </property>
  <property fmtid="{D5CDD505-2E9C-101B-9397-08002B2CF9AE}" pid="466" name="ZOTERO_BREF_R5xZPQH1Kto5_10">
    <vt:lpwstr> Risk of Disease Using a Genome-Wide Approach","volume":"3","author":[{"family":"Daetwyler","given":"Hans D."},{"family":"Villanueva","given":"Beatriz"},{"family":"Woolliams","given":"John A."}],"editor":[{"family":"Weedon","given":"Michael Nicholas"}],"i</vt:lpwstr>
  </property>
  <property fmtid="{D5CDD505-2E9C-101B-9397-08002B2CF9AE}" pid="467" name="ZOTERO_BREF_R5xZPQH1Kto5_11">
    <vt:lpwstr>ssued":{"date-parts":[["2008",10,14]]}}},{"id":6495,"uris":["http://zotero.org/users/2983590/items/NC3NINJS"],"uri":["http://zotero.org/users/2983590/items/NC3NINJS"],"itemData":{"id":6495,"type":"article-journal","abstract":"Genomic selection refers to t</vt:lpwstr>
  </property>
  <property fmtid="{D5CDD505-2E9C-101B-9397-08002B2CF9AE}" pid="468" name="ZOTERO_BREF_R5xZPQH1Kto5_12">
    <vt:lpwstr>he use of dense markers covering the whole genome to estimate the breeding value of selection candidates for a quantitative trait. This paper considers prediction of breeding value based on a linear combination of the markers. In this case the best estima</vt:lpwstr>
  </property>
  <property fmtid="{D5CDD505-2E9C-101B-9397-08002B2CF9AE}" pid="469" name="ZOTERO_BREF_R5xZPQH1Kto5_13">
    <vt:lpwstr>te of each marker's effect is the expectation of the effect conditional on the data. To calculate this requires a prior distribution of marker effects. If the marker effects are normally distributed with constant variance, BLUP can be used to calculate th</vt:lpwstr>
  </property>
  <property fmtid="{D5CDD505-2E9C-101B-9397-08002B2CF9AE}" pid="470" name="ZOTERO_BREF_R5xZPQH1Kto5_14">
    <vt:lpwstr>e estimated effects of the markers and hence the estimated breeding value (EBV). In this case the model is equivalent to a conventional animal model in which the relationship matrix among the animals is estimated from the markers instead of the pedigree. </vt:lpwstr>
  </property>
  <property fmtid="{D5CDD505-2E9C-101B-9397-08002B2CF9AE}" pid="471" name="ZOTERO_BREF_R5xZPQH1Kto5_15">
    <vt:lpwstr>The accuracy of the EBV can approach 1.0 but a very large amount of data is required. An alternative model was investigated in which only some markers have non-zero effects and these effects follow a reflected exponential distribution. In this case the ex</vt:lpwstr>
  </property>
  <property fmtid="{D5CDD505-2E9C-101B-9397-08002B2CF9AE}" pid="472" name="ZOTERO_BREF_R5xZPQH1Kto5_16">
    <vt:lpwstr>pected effect of a marker is a non-linear function of the data such that apparently small effects are regressed back almost to zero and consequently these markers can be deleted from the model. The accuracy in this case is considerably higher than when ma</vt:lpwstr>
  </property>
  <property fmtid="{D5CDD505-2E9C-101B-9397-08002B2CF9AE}" pid="473" name="ZOTERO_BREF_R5xZPQH1Kto5_17">
    <vt:lpwstr>rker effects are normally distributed. If genomic selection is practiced for several generations the response declines in a manner that can be predicted from the marker allele frequencies. Genomic selection is likely to lead to a more rapid decline in the</vt:lpwstr>
  </property>
  <property fmtid="{D5CDD505-2E9C-101B-9397-08002B2CF9AE}" pid="474" name="ZOTERO_BREF_R5xZPQH1Kto5_18">
    <vt:lpwstr> selection response than phenotypic selection unless new markers are continually added to the prediction of breeding value. A method to find the optimum index to maximise long term selection response is derived. This index varies the weight given to a mar</vt:lpwstr>
  </property>
  <property fmtid="{D5CDD505-2E9C-101B-9397-08002B2CF9AE}" pid="475" name="ZOTERO_BREF_R5xZPQH1Kto5_19">
    <vt:lpwstr>ker according to its frequency such that markers where the favourable allele has low frequency receive more weight in the index.","container-title":"Genetica","DOI":"10.1007/s10709-008-9308-0","ISSN":"1573-6857","issue":"2","journalAbbreviation":"Genetica</vt:lpwstr>
  </property>
  <property fmtid="{D5CDD505-2E9C-101B-9397-08002B2CF9AE}" pid="476" name="ZOTERO_BREF_R5xZPQH1Kto5_2">
    <vt:lpwstr>g/users/2983590/items/C5B2PZB7"],"itemData":{"id":129,"type":"article-journal","abstract":"Background: The prediction of the genetic disease risk of an individual is a powerful public health tool. While predicting risk has been successful in diseases whic</vt:lpwstr>
  </property>
  <property fmtid="{D5CDD505-2E9C-101B-9397-08002B2CF9AE}" pid="477" name="ZOTERO_BREF_R5xZPQH1Kto5_20">
    <vt:lpwstr>","language":"eng","note":"PMID: 18704696","page":"245-257","source":"PubMed","title":"Genomic selection: prediction of accuracy and maximisation of long term response","title-short":"Genomic selection","volume":"136","author":[{"family":"Goddard","given"</vt:lpwstr>
  </property>
  <property fmtid="{D5CDD505-2E9C-101B-9397-08002B2CF9AE}" pid="478" name="ZOTERO_BREF_R5xZPQH1Kto5_21">
    <vt:lpwstr>:"Mike"}],"issued":{"date-parts":[["2009",6]]}}},{"id":123,"uris":["http://zotero.org/users/2983590/items/PZM77XIV"],"uri":["http://zotero.org/users/2983590/items/PZM77XIV"],"itemData":{"id":123,"type":"article-journal","abstract":"The impact of additive-</vt:lpwstr>
  </property>
  <property fmtid="{D5CDD505-2E9C-101B-9397-08002B2CF9AE}" pid="479" name="ZOTERO_BREF_R5xZPQH1Kto5_22">
    <vt:lpwstr>genetic relationships captured by single nucleotide polymorphisms (SNPs) on the accuracy of genomic breeding values (GEBVs) has been demonstrated, but recent studies on data obtained from Holstein populations have ignored this fact. However, this impact a</vt:lpwstr>
  </property>
  <property fmtid="{D5CDD505-2E9C-101B-9397-08002B2CF9AE}" pid="480" name="ZOTERO_BREF_R5xZPQH1Kto5_23">
    <vt:lpwstr>nd the accuracy of GEBVs due to linkage disequilibrium (LD), which is fairly persistent over generations, must be known to implement future breeding programs.","container-title":"Genetics Selection Evolution","DOI":"10.1186/1297-9686-42-5","ISSN":"1297-96</vt:lpwstr>
  </property>
  <property fmtid="{D5CDD505-2E9C-101B-9397-08002B2CF9AE}" pid="481" name="ZOTERO_BREF_R5xZPQH1Kto5_24">
    <vt:lpwstr>86","issue":"1","journalAbbreviation":"Genetics Selection Evolution","page":"5","source":"BioMed Central","title":"The impact of genetic relationship information on genomic breeding values in German Holstein cattle","volume":"42","author":[{"family":"Habi</vt:lpwstr>
  </property>
  <property fmtid="{D5CDD505-2E9C-101B-9397-08002B2CF9AE}" pid="482" name="ZOTERO_BREF_R5xZPQH1Kto5_25">
    <vt:lpwstr>er","given":"David"},{"family":"Tetens","given":"Jens"},{"family":"Seefried","given":"Franz-Reinhold"},{"family":"Lichtner","given":"Peter"},{"family":"Thaller","given":"Georg"}],"issued":{"date-parts":[["2010",2,19]]}}},{"id":6173,"uris":["http://zotero.</vt:lpwstr>
  </property>
  <property fmtid="{D5CDD505-2E9C-101B-9397-08002B2CF9AE}" pid="483" name="ZOTERO_BREF_R5xZPQH1Kto5_26">
    <vt:lpwstr>org/users/2983590/items/39KX5QQZ"],"uri":["http://zotero.org/users/2983590/items/39KX5QQZ"],"itemData":{"id":6173,"type":"article-journal","abstract":"BACKGROUND: The theory of genomic selection is based on the prediction of the effects of quantitative tr</vt:lpwstr>
  </property>
  <property fmtid="{D5CDD505-2E9C-101B-9397-08002B2CF9AE}" pid="484" name="ZOTERO_BREF_R5xZPQH1Kto5_27">
    <vt:lpwstr>ait loci (QTL) in linkage disequilibrium (LD) with markers. However, there is increasing evidence that genomic selection also relies on \"relationships\" between individuals to accurately predict genetic values. Therefore, a better understanding of what g</vt:lpwstr>
  </property>
  <property fmtid="{D5CDD505-2E9C-101B-9397-08002B2CF9AE}" pid="485" name="ZOTERO_BREF_R5xZPQH1Kto5_28">
    <vt:lpwstr>enomic selection actually predicts is relevant so that appropriate methods of analysis are used in genomic evaluations.\nMETHODS: Simulation was used to compare the performance of estimates of breeding values based on pedigree relationships (Best Linear U</vt:lpwstr>
  </property>
  <property fmtid="{D5CDD505-2E9C-101B-9397-08002B2CF9AE}" pid="486" name="ZOTERO_BREF_R5xZPQH1Kto5_29">
    <vt:lpwstr>nbiased Prediction, BLUP), genomic relationships (gBLUP), and based on a Bayesian variable selection model (Bayes B) to estimate breeding values under a range of different underlying models of genetic variation. The effects of different marker densities a</vt:lpwstr>
  </property>
  <property fmtid="{D5CDD505-2E9C-101B-9397-08002B2CF9AE}" pid="487" name="ZOTERO_BREF_R5xZPQH1Kto5_3">
    <vt:lpwstr>h follow simple Mendelian inheritance, it has proven challenging in complex diseases for which a large number of loci contribute to the genetic variance. The large numbers of single nucleotide polymorphisms now available provide new opportunities for pred</vt:lpwstr>
  </property>
  <property fmtid="{D5CDD505-2E9C-101B-9397-08002B2CF9AE}" pid="488" name="ZOTERO_BREF_R5xZPQH1Kto5_30">
    <vt:lpwstr>nd varying animal relationships were also examined.\nRESULTS: This study shows that genomic selection methods can predict a proportion of the additive genetic value when genetic variation is controlled by common quantitative trait loci (QTL model), rare l</vt:lpwstr>
  </property>
  <property fmtid="{D5CDD505-2E9C-101B-9397-08002B2CF9AE}" pid="489" name="ZOTERO_BREF_R5xZPQH1Kto5_31">
    <vt:lpwstr>oci (rare variant model), all loci (infinitesimal model) and a random association (a polygenic model). The Bayes B method was able to estimate breeding values more accurately than gBLUP under the QTL and rare variant models, for the alternative marker den</vt:lpwstr>
  </property>
  <property fmtid="{D5CDD505-2E9C-101B-9397-08002B2CF9AE}" pid="490" name="ZOTERO_BREF_R5xZPQH1Kto5_32">
    <vt:lpwstr>sities and reference populations. The Bayes B and gBLUP methods had similar accuracies under the infinitesimal model.\nCONCLUSIONS: Our results suggest that Bayes B is superior to gBLUP to estimate breeding values from genomic data. The underlying model o</vt:lpwstr>
  </property>
  <property fmtid="{D5CDD505-2E9C-101B-9397-08002B2CF9AE}" pid="491" name="ZOTERO_BREF_R5xZPQH1Kto5_33">
    <vt:lpwstr>f genetic variation greatly affects the predictive ability of genomic selection methods, and the superiority of Bayes B over gBLUP is highly dependent on the presence of large QTL effects. The use of SNP sequence data will outperform the less dense marker</vt:lpwstr>
  </property>
  <property fmtid="{D5CDD505-2E9C-101B-9397-08002B2CF9AE}" pid="492" name="ZOTERO_BREF_R5xZPQH1Kto5_34">
    <vt:lpwstr> panels. However, the size and distribution of QTL effects and the size of reference populations still greatly influence the effectiveness of using sequence data for genomic prediction.","container-title":"Genetics, selection, evolution: GSE","DOI":"10.11</vt:lpwstr>
  </property>
  <property fmtid="{D5CDD505-2E9C-101B-9397-08002B2CF9AE}" pid="493" name="ZOTERO_BREF_R5xZPQH1Kto5_35">
    <vt:lpwstr>86/1297-9686-43-18","ISSN":"1297-9686","journalAbbreviation":"Genet. Sel. Evol.","language":"eng","note":"PMID: 21575265\nPMCID: PMC3114710","page":"18","source":"PubMed","title":"Different models of genetic variation and their effect on genomic evaluatio</vt:lpwstr>
  </property>
  <property fmtid="{D5CDD505-2E9C-101B-9397-08002B2CF9AE}" pid="494" name="ZOTERO_BREF_R5xZPQH1Kto5_36">
    <vt:lpwstr>n","volume":"43","author":[{"family":"Clark","given":"Samuel A."},{"family":"Hickey","given":"John M."},{"family":"Werf","given":"Julius H. J.","non-dropping-particle":"van der"}],"issued":{"date-parts":[["2011",5,17]]}}},{"id":179,"uris":["http://zotero.</vt:lpwstr>
  </property>
  <property fmtid="{D5CDD505-2E9C-101B-9397-08002B2CF9AE}" pid="495" name="ZOTERO_BREF_R5xZPQH1Kto5_37">
    <vt:lpwstr>org/users/2983590/items/6P9VWTEZ"],"uri":["http://zotero.org/users/2983590/items/6P9VWTEZ"],"itemData":{"id":179,"type":"article-journal","abstract":"Estimated breeding values (EBVs) using data from genetic markers can be predicted using a genomic relatio</vt:lpwstr>
  </property>
  <property fmtid="{D5CDD505-2E9C-101B-9397-08002B2CF9AE}" pid="496" name="ZOTERO_BREF_R5xZPQH1Kto5_38">
    <vt:lpwstr>nship matrix, derived from animal's genotypes, and best linear unbiased prediction. However, if the accuracy of the EBVs is calculated in the usual manner (from the inverse element of the coefficient matrix), it is likely to be overestimated owing to samp</vt:lpwstr>
  </property>
  <property fmtid="{D5CDD505-2E9C-101B-9397-08002B2CF9AE}" pid="497" name="ZOTERO_BREF_R5xZPQH1Kto5_39">
    <vt:lpwstr>ling errors in elements of the genomic relationship matrix. We show here that the correct accuracy can be obtained by regressing the relationship matrix towards the pedigree relationship matrix so that it is an unbiased estimate of the relationships at th</vt:lpwstr>
  </property>
  <property fmtid="{D5CDD505-2E9C-101B-9397-08002B2CF9AE}" pid="498" name="ZOTERO_BREF_R5xZPQH1Kto5_4">
    <vt:lpwstr>icting genetic risk of complex diseases with high accuracy.\nMethodology/Principal Findings: We have derived simple deterministic formulae to predict the accuracy of predicted genetic risk from population or case control studies using a genome-wide approa</vt:lpwstr>
  </property>
  <property fmtid="{D5CDD505-2E9C-101B-9397-08002B2CF9AE}" pid="499" name="ZOTERO_BREF_R5xZPQH1Kto5_40">
    <vt:lpwstr>e QTL controlling the trait. This method shows how the accuracy increases as the number of markers used increases because the regression coefficient (of genomic relationship towards pedigree relationship) increases. We also present a deterministic method </vt:lpwstr>
  </property>
  <property fmtid="{D5CDD505-2E9C-101B-9397-08002B2CF9AE}" pid="500" name="ZOTERO_BREF_R5xZPQH1Kto5_41">
    <vt:lpwstr>for predicting the accuracy of such genomic EBVs before data on individual animals are collected. This method estimates the proportion of genetic variance explained by the markers, which is equal to the regression coefficient described above, and the accu</vt:lpwstr>
  </property>
  <property fmtid="{D5CDD505-2E9C-101B-9397-08002B2CF9AE}" pid="501" name="ZOTERO_BREF_R5xZPQH1Kto5_42">
    <vt:lpwstr>racy with which marker effects are estimated. The latter depends on the variance in relationship between pairs of animals, which equals the mean linkage disequilibrium over all pairs of loci. The theory was validated using simulated data and data on fat c</vt:lpwstr>
  </property>
  <property fmtid="{D5CDD505-2E9C-101B-9397-08002B2CF9AE}" pid="502" name="ZOTERO_BREF_R5xZPQH1Kto5_43">
    <vt:lpwstr>oncentration in the milk of Holstein cattle.","container-title":"Journal of Animal Breeding and Genetics = Zeitschrift Fur Tierzuchtung Und Zuchtungsbiologie","DOI":"10.1111/j.1439-0388.2011.00964.x","ISSN":"1439-0388","issue":"6","journalAbbreviation":"J</vt:lpwstr>
  </property>
  <property fmtid="{D5CDD505-2E9C-101B-9397-08002B2CF9AE}" pid="503" name="ZOTERO_BREF_R5xZPQH1Kto5_44">
    <vt:lpwstr>. Anim. Breed. Genet.","language":"eng","note":"PMID: 22059574","page":"409-421","source":"PubMed","title":"Using the genomic relationship matrix to predict the accuracy of genomic selection","volume":"128","author":[{"family":"Goddard","given":"M. E."},{</vt:lpwstr>
  </property>
  <property fmtid="{D5CDD505-2E9C-101B-9397-08002B2CF9AE}" pid="504" name="ZOTERO_BREF_R5xZPQH1Kto5_45">
    <vt:lpwstr>"family":"Hayes","given":"B. J."},{"family":"Meuwissen","given":"T. H. E."}],"issued":{"date-parts":[["2011",12]]}}}],"schema":"https://github.com/citation-style-language/schema/raw/master/csl-citation.json"}</vt:lpwstr>
  </property>
  <property fmtid="{D5CDD505-2E9C-101B-9397-08002B2CF9AE}" pid="505" name="ZOTERO_BREF_R5xZPQH1Kto5_5">
    <vt:lpwstr>ch and assuming a dichotomous disease phenotype with an underlying continuous liability. We show that the prediction equations are special cases of the more general problem of predicting the accuracy of estimates of genetic values of a continuous phenotyp</vt:lpwstr>
  </property>
  <property fmtid="{D5CDD505-2E9C-101B-9397-08002B2CF9AE}" pid="506" name="ZOTERO_BREF_R5xZPQH1Kto5_6">
    <vt:lpwstr>e. Our predictive equations are responsive to all parameters that affect accuracy and they are independent of allele frequency and effect distributions. Deterministic prediction errors when tested by simulation were generally small. The common link among </vt:lpwstr>
  </property>
  <property fmtid="{D5CDD505-2E9C-101B-9397-08002B2CF9AE}" pid="507" name="ZOTERO_BREF_R5xZPQH1Kto5_7">
    <vt:lpwstr>the expressions for accuracy is that they are best summarized as the product of the ratio of number of phenotypic records per number of risk loci and the observed heritability.\nConclusions/Significance: This study advances the understanding of the relati</vt:lpwstr>
  </property>
  <property fmtid="{D5CDD505-2E9C-101B-9397-08002B2CF9AE}" pid="508" name="ZOTERO_BREF_R5xZPQH1Kto5_8">
    <vt:lpwstr>ve power of case control and population studies of disease. The predictions represent an upper bound of accuracy which may be achievable with improved effect estimation methods. The formulae derived will help researchers determine an appropriate sample si</vt:lpwstr>
  </property>
  <property fmtid="{D5CDD505-2E9C-101B-9397-08002B2CF9AE}" pid="509" name="ZOTERO_BREF_R5xZPQH1Kto5_9">
    <vt:lpwstr>ze to attain a certain accuracy when predicting genetic risk.","container-title":"PLoS ONE","DOI":"10.1371/journal.pone.0003395","ISSN":"1932-6203","issue":"10","language":"en","page":"e3395","source":"Crossref","title":"Accuracy of Predicting the Genetic</vt:lpwstr>
  </property>
  <property fmtid="{D5CDD505-2E9C-101B-9397-08002B2CF9AE}" pid="510" name="ZOTERO_BREF_TdDVvpj0nc3q_1">
    <vt:lpwstr>ZOTERO_ITEM CSL_CITATION {"citationID":"ImXbEYxp","properties":{"formattedCitation":"[3]","plainCitation":"[3]","noteIndex":0},"citationItems":[{"id":6628,"uris":["http://zotero.org/users/2983590/items/S9NXUB9E"],"uri":["http://zotero.org/users/2983590/it</vt:lpwstr>
  </property>
  <property fmtid="{D5CDD505-2E9C-101B-9397-08002B2CF9AE}" pid="511" name="ZOTERO_BREF_TdDVvpj0nc3q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512" name="ZOTERO_BREF_TdDVvpj0nc3q_11">
    <vt:lpwstr>ble genomic selection.","container-title":"Journal of Dairy Science","DOI":"10.3168/jds.2019-16853","ISSN":"0022-0302","issue":"11","journalAbbreviation":"Journal of Dairy Science","language":"en","page":"9971-9982","source":"ScienceDirect","title":"Effic</vt:lpwstr>
  </property>
  <property fmtid="{D5CDD505-2E9C-101B-9397-08002B2CF9AE}" pid="513" name="ZOTERO_BREF_TdDVvpj0nc3q_12">
    <vt:lpwstr>ient use of genomic information for sustainable genetic improvement in small cattle populations","volume":"102","author":[{"family":"Obšteter","given":"J."},{"family":"Jenko","given":"J."},{"family":"Hickey","given":"J. M."},{"family":"Gorjanc","given":"G</vt:lpwstr>
  </property>
  <property fmtid="{D5CDD505-2E9C-101B-9397-08002B2CF9AE}" pid="514" name="ZOTERO_BREF_TdDVvpj0nc3q_13">
    <vt:lpwstr>."}],"issued":{"date-parts":[["2019",11,1]]}}}],"schema":"https://github.com/citation-style-language/schema/raw/master/csl-citation.json"}</vt:lpwstr>
  </property>
  <property fmtid="{D5CDD505-2E9C-101B-9397-08002B2CF9AE}" pid="515" name="ZOTERO_BREF_TdDVvpj0nc3q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516" name="ZOTERO_BREF_TdDVvpj0nc3q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517" name="ZOTERO_BREF_TdDVvpj0nc3q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518" name="ZOTERO_BREF_TdDVvpj0nc3q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519" name="ZOTERO_BREF_TdDVvpj0nc3q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520" name="ZOTERO_BREF_TdDVvpj0nc3q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521" name="ZOTERO_BREF_TdDVvpj0nc3q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522" name="ZOTERO_BREF_TdDVvpj0nc3q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523" name="ZOTERO_BREF_TvTlCGb1fFY9_1">
    <vt:lpwstr>ZOTERO_ITEM CSL_CITATION {"citationID":"XG0QlcEn","properties":{"formattedCitation":"[13, 14]","plainCitation":"[13, 14]","noteIndex":0},"citationItems":[{"id":6476,"uris":["http://zotero.org/users/2983590/items/Y26HFMND"],"uri":["http://zotero.org/users/</vt:lpwstr>
  </property>
  <property fmtid="{D5CDD505-2E9C-101B-9397-08002B2CF9AE}" pid="524" name="ZOTERO_BREF_TvTlCGb1fFY9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525" name="ZOTERO_BREF_TvTlCGb1fFY9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526" name="ZOTERO_BREF_TvTlCGb1fFY9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527" name="ZOTERO_BREF_TvTlCGb1fFY9_13">
    <vt:lpwstr>omic selection when the number of phenotypic records is limiting","title-short":"Response to genomic selection","volume":"44","author":[{"family":"Van Grevenhof","given":"Elizabeth M."},{"family":"Van Arendonk","given":"Johan A. M."},{"family":"Bijma","gi</vt:lpwstr>
  </property>
  <property fmtid="{D5CDD505-2E9C-101B-9397-08002B2CF9AE}" pid="528" name="ZOTERO_BREF_TvTlCGb1fFY9_14">
    <vt:lpwstr>ven":"Piter"}],"issued":{"date-parts":[["2012",8,3]]}}},{"id":6629,"uris":["http://zotero.org/users/2983590/items/2ITRT5T6"],"uri":["http://zotero.org/users/2983590/items/2ITRT5T6"],"itemData":{"id":6629,"type":"article-journal","abstract":"Genetic improv</vt:lpwstr>
  </property>
  <property fmtid="{D5CDD505-2E9C-101B-9397-08002B2CF9AE}" pid="529" name="ZOTERO_BREF_TvTlCGb1fFY9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530" name="ZOTERO_BREF_TvTlCGb1fFY9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531" name="ZOTERO_BREF_TvTlCGb1fFY9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532" name="ZOTERO_BREF_TvTlCGb1fFY9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533" name="ZOTERO_BREF_TvTlCGb1fFY9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534" name="ZOTERO_BREF_TvTlCGb1fFY9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535" name="ZOTERO_BREF_TvTlCGb1fFY9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536" name="ZOTERO_BREF_TvTlCGb1fFY9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537" name="ZOTERO_BREF_TvTlCGb1fFY9_22">
    <vt:lpwstr>"language":"en","page":"7905-7915","source":"ScienceDirect","title":"On the value of the phenotypes in the genomic era","volume":"97","author":[{"family":"Gonzalez-Recio","given":"O."},{"family":"Coffey","given":"M. P."},{"family":"Pryce","given":"J. E."}</vt:lpwstr>
  </property>
  <property fmtid="{D5CDD505-2E9C-101B-9397-08002B2CF9AE}" pid="538" name="ZOTERO_BREF_TvTlCGb1fFY9_23">
    <vt:lpwstr>],"issued":{"date-parts":[["2014",12,1]]}}}],"schema":"https://github.com/citation-style-language/schema/raw/master/csl-citation.json"}</vt:lpwstr>
  </property>
  <property fmtid="{D5CDD505-2E9C-101B-9397-08002B2CF9AE}" pid="539" name="ZOTERO_BREF_TvTlCGb1fFY9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540" name="ZOTERO_BREF_TvTlCGb1fFY9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541" name="ZOTERO_BREF_TvTlCGb1fFY9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542" name="ZOTERO_BREF_TvTlCGb1fFY9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543" name="ZOTERO_BREF_TvTlCGb1fFY9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544" name="ZOTERO_BREF_TvTlCGb1fFY9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545" name="ZOTERO_BREF_TvTlCGb1fFY9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546" name="ZOTERO_BREF_Ux4LadCJuUNv_1">
    <vt:lpwstr>ZOTERO_ITEM CSL_CITATION {"citationID":"o1WgUjDe","properties":{"formattedCitation":"[2]","plainCitation":"[2]","noteIndex":0},"citationItems":[{"id":6481,"uris":["http://zotero.org/users/2983590/items/S38QEJ2Y"],"uri":["http://zotero.org/users/2983590/it</vt:lpwstr>
  </property>
  <property fmtid="{D5CDD505-2E9C-101B-9397-08002B2CF9AE}" pid="547" name="ZOTERO_BREF_Ux4LadCJuUNv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548" name="ZOTERO_BREF_Ux4LadCJuUNv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549" name="ZOTERO_BREF_Ux4LadCJuUNv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550" name="ZOTERO_BREF_Ux4LadCJuUNv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551" name="ZOTERO_BREF_Ux4LadCJuUNv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552" name="ZOTERO_BREF_Ux4LadCJuUNv_7">
    <vt:lpwstr> = Zeitschrift Fur Tierzuchtung Und Zuchtungsbiologie","DOI":"10.1111/j.1439-0388.2006.00595.x","ISSN":"0931-2668","issue":"4","journalAbbreviation":"J. Anim. Breed. Genet.","language":"eng","note":"PMID: 16882088","page":"218-223","source":"PubMed","titl</vt:lpwstr>
  </property>
  <property fmtid="{D5CDD505-2E9C-101B-9397-08002B2CF9AE}" pid="553" name="ZOTERO_BREF_Ux4LadCJuUNv_8">
    <vt:lpwstr>e":"Strategy for applying genome-wide selection in dairy cattle","volume":"123","author":[{"family":"Schaeffer","given":"L. R."}],"issued":{"date-parts":[["2006",8]]}}}],"schema":"https://github.com/citation-style-language/schema/raw/master/csl-citation.j</vt:lpwstr>
  </property>
  <property fmtid="{D5CDD505-2E9C-101B-9397-08002B2CF9AE}" pid="554" name="ZOTERO_BREF_Ux4LadCJuUNv_9">
    <vt:lpwstr>son"}</vt:lpwstr>
  </property>
  <property fmtid="{D5CDD505-2E9C-101B-9397-08002B2CF9AE}" pid="555" name="ZOTERO_BREF_WMqcIWB06IEs_1">
    <vt:lpwstr>ZOTERO_ITEM CSL_CITATION {"citationID":"eF2QriEx","properties":{"formattedCitation":"[12, 25]","plainCitation":"[12, 25]","noteIndex":0},"citationItems":[{"id":124,"uris":["http://zotero.org/users/2983590/items/XPUWKRAS"],"uri":["http://zotero.org/users/2</vt:lpwstr>
  </property>
  <property fmtid="{D5CDD505-2E9C-101B-9397-08002B2CF9AE}" pid="556" name="ZOTERO_BREF_WMqcIWB06IEs_10">
    <vt:lpwstr>anguage/schema/raw/master/csl-citation.json"}</vt:lpwstr>
  </property>
  <property fmtid="{D5CDD505-2E9C-101B-9397-08002B2CF9AE}" pid="557" name="ZOTERO_BREF_WMqcIWB06IEs_2">
    <vt:lpwstr>983590/items/XPUWKRAS"],"itemData":{"id":124,"type":"article-journal","abstract":"The predictive ability of genomic estimated breeding values (GEBV) originates both from associations between high-density markers and QTL (Quantitative Trait Loci) and from </vt:lpwstr>
  </property>
  <property fmtid="{D5CDD505-2E9C-101B-9397-08002B2CF9AE}" pid="558" name="ZOTERO_BREF_WMqcIWB06IEs_3">
    <vt:lpwstr>pedigree information. Thus, GEBV are expected to provide more persistent accuracy over successive generations than breeding values estimated using pedigree-based methods. The objective of this study was to evaluate the accuracy of GEBV in a closed populat</vt:lpwstr>
  </property>
  <property fmtid="{D5CDD505-2E9C-101B-9397-08002B2CF9AE}" pid="559" name="ZOTERO_BREF_WMqcIWB06IEs_4">
    <vt:lpwstr>ion of layer chickens and to quantify their persistence over five successive generations using marker or pedigree information.","container-title":"Genetics Selection Evolution","DOI":"10.1186/1297-9686-43-23","ISSN":"1297-9686","issue":"1","journalAbbrevi</vt:lpwstr>
  </property>
  <property fmtid="{D5CDD505-2E9C-101B-9397-08002B2CF9AE}" pid="560" name="ZOTERO_BREF_WMqcIWB06IEs_5">
    <vt:lpwstr>ation":"Genetics Selection Evolution","page":"23","source":"BioMed Central","title":"Persistence of accuracy of genomic estimated breeding values over generations in layer chickens","volume":"43","author":[{"family":"Wolc","given":"Anna"},{"family":"Arang</vt:lpwstr>
  </property>
  <property fmtid="{D5CDD505-2E9C-101B-9397-08002B2CF9AE}" pid="561" name="ZOTERO_BREF_WMqcIWB06IEs_6">
    <vt:lpwstr>o","given":"Jesus"},{"family":"Settar","given":"Petek"},{"family":"Fulton","given":"Janet E."},{"family":"O'Sullivan","given":"Neil P."},{"family":"Preisinger","given":"Rudolf"},{"family":"Habier","given":"David"},{"family":"Fernando","given":"Rohan"},{"f</vt:lpwstr>
  </property>
  <property fmtid="{D5CDD505-2E9C-101B-9397-08002B2CF9AE}" pid="562" name="ZOTERO_BREF_WMqcIWB06IEs_7">
    <vt:lpwstr>amily":"Garrick","given":"Dorian J."},{"family":"Dekkers","given":"Jack CM"}],"issued":{"date-parts":[["2011",6,21]]}}},{"id":2359,"uris":["http://zotero.org/groups/231119/items/SNQB6754"],"uri":["http://zotero.org/groups/231119/items/SNQB6754"],"itemData</vt:lpwstr>
  </property>
  <property fmtid="{D5CDD505-2E9C-101B-9397-08002B2CF9AE}" pid="563" name="ZOTERO_BREF_WMqcIWB06IEs_8">
    <vt:lpwstr>":{"id":2359,"type":"article-journal","container-title":"Journal of Animal Breeding and Genetics","issue":"6","note":"bibtex: daetwyler_inbreeding_2007","page":"369–376","source":"Google Scholar","title":"Inbreeding in genome-wide selection","volume":"124</vt:lpwstr>
  </property>
  <property fmtid="{D5CDD505-2E9C-101B-9397-08002B2CF9AE}" pid="564" name="ZOTERO_BREF_WMqcIWB06IEs_9">
    <vt:lpwstr>","author":[{"family":"Daetwyler","given":"Hans D."},{"family":"Villanueva","given":"Beatriz"},{"family":"Bijma","given":"Piter"},{"family":"Woolliams","given":"John A."}],"issued":{"date-parts":[["2007"]]}}}],"schema":"https://github.com/citation-style-l</vt:lpwstr>
  </property>
  <property fmtid="{D5CDD505-2E9C-101B-9397-08002B2CF9AE}" pid="565" name="ZOTERO_BREF_X0r7RnTfr3GK_1">
    <vt:lpwstr/>
  </property>
  <property fmtid="{D5CDD505-2E9C-101B-9397-08002B2CF9AE}" pid="566" name="ZOTERO_BREF_XAOC0n9S6OsE_1">
    <vt:lpwstr>ZOTERO_ITEM CSL_CITATION {"citationID":"WOL5zIqE","properties":{"formattedCitation":"[23]","plainCitation":"[23]","noteIndex":0},"citationItems":[{"id":6175,"uris":["http://zotero.org/users/2983590/items/3DZNZSN8"],"uri":["http://zotero.org/users/2983590/</vt:lpwstr>
  </property>
  <property fmtid="{D5CDD505-2E9C-101B-9397-08002B2CF9AE}" pid="567" name="ZOTERO_BREF_XAOC0n9S6OsE_10">
    <vt:lpwstr>o be chosen to match population size and structure. The rate of true inbreeding is always underestimated by pedigree inbreeding and even more in genomic breeding programs, indicating that some forms of genome-wide inbreeding, instead of pedigree-based inb</vt:lpwstr>
  </property>
  <property fmtid="{D5CDD505-2E9C-101B-9397-08002B2CF9AE}" pid="568" name="ZOTERO_BREF_XAOC0n9S6OsE_11">
    <vt:lpwstr>reeding, should be used to monitor inbreeding when genomic selection is implemented.","container-title":"Journal of Dairy Science","DOI":"10.3168/jds.2019-16974","ISSN":"0022-0302","issue":"1","journalAbbreviation":"Journal of Dairy Science","language":"e</vt:lpwstr>
  </property>
  <property fmtid="{D5CDD505-2E9C-101B-9397-08002B2CF9AE}" pid="569" name="ZOTERO_BREF_XAOC0n9S6OsE_12">
    <vt:lpwstr>n","page":"597-606","source":"ScienceDirect","title":"Genotyping more cows increases genetic gain and reduces rate of true inbreeding in a dairy cattle breeding scheme using female reproductive technologies","volume":"103","author":[{"family":"Thomasen","</vt:lpwstr>
  </property>
  <property fmtid="{D5CDD505-2E9C-101B-9397-08002B2CF9AE}" pid="570" name="ZOTERO_BREF_XAOC0n9S6OsE_13">
    <vt:lpwstr>given":"J. R."},{"family":"Liu","given":"H."},{"family":"Sørensen","given":"A. C."}],"issued":{"date-parts":[["2020",1,1]]}}}],"schema":"https://github.com/citation-style-language/schema/raw/master/csl-citation.json"}</vt:lpwstr>
  </property>
  <property fmtid="{D5CDD505-2E9C-101B-9397-08002B2CF9AE}" pid="571" name="ZOTERO_BREF_XAOC0n9S6OsE_2">
    <vt:lpwstr>items/3DZNZSN8"],"itemData":{"id":6175,"type":"article-journal","abstract":"Both small dairy cattle populations and dairy cattle populations with a low level of linkage disequilibrium (LD) suffer from low reliability of genomic prediction. In this study, </vt:lpwstr>
  </property>
  <property fmtid="{D5CDD505-2E9C-101B-9397-08002B2CF9AE}" pid="572" name="ZOTERO_BREF_XAOC0n9S6OsE_3">
    <vt:lpwstr>we investigated whether adding more genotyped cows to the reference population influences the rate of genetic gain and rate of inbreeding by affecting the reliability. A standard breeding program with a large reference population and high LD, which mimick</vt:lpwstr>
  </property>
  <property fmtid="{D5CDD505-2E9C-101B-9397-08002B2CF9AE}" pid="573" name="ZOTERO_BREF_XAOC0n9S6OsE_4">
    <vt:lpwstr>ed a breeding program for Danish Holstein population, was simulated as a reference. A Danish Jersey population with a small reference population and high LD and a Red Dairy Cattle population with a large reference population and low LD were also simulated</vt:lpwstr>
  </property>
  <property fmtid="{D5CDD505-2E9C-101B-9397-08002B2CF9AE}" pid="574" name="ZOTERO_BREF_XAOC0n9S6OsE_5">
    <vt:lpwstr>. Two additional breeding programs were simulated for Danish Jersey and Red Dairy Cattle populations, where 2,000 additional genotyped cows were included in the population for genomic selection. All 5 simulated breeding programs were initiated by a founde</vt:lpwstr>
  </property>
  <property fmtid="{D5CDD505-2E9C-101B-9397-08002B2CF9AE}" pid="575" name="ZOTERO_BREF_XAOC0n9S6OsE_6">
    <vt:lpwstr>r population to generate LD resembling the real LD pattern, followed by a 20-yr conventional progeny-testing scheme with 1,000 or 10,000 genotyped progeny-tested bulls and a 10-yr genomic selection scheme with or without 2,000 additional genotyped cows. E</vt:lpwstr>
  </property>
  <property fmtid="{D5CDD505-2E9C-101B-9397-08002B2CF9AE}" pid="576" name="ZOTERO_BREF_XAOC0n9S6OsE_7">
    <vt:lpwstr>valuation criteria were annual monetary genetic gain and rate of true inbreeding. Our results showed that adding more genotyped cows to the reference in dairy cattle populations has the potential to increase genetic gain and reduce the rate of inbreeding,</vt:lpwstr>
  </property>
  <property fmtid="{D5CDD505-2E9C-101B-9397-08002B2CF9AE}" pid="577" name="ZOTERO_BREF_XAOC0n9S6OsE_8">
    <vt:lpwstr> regardless of reference population size and level of LD. However, it is still not possible to reach the same genetic gain as in the simulated Danish Holstein population with either a small reference population or low LD. Our results also showed that in a</vt:lpwstr>
  </property>
  <property fmtid="{D5CDD505-2E9C-101B-9397-08002B2CF9AE}" pid="578" name="ZOTERO_BREF_XAOC0n9S6OsE_9">
    <vt:lpwstr> small reference population with high LD, it is difficult to manage inbreeding because of lower accuracy compared with the simulated Danish Holstein population and a smaller number of relevant families to select from. Therefore, breeding strategies need t</vt:lpwstr>
  </property>
  <property fmtid="{D5CDD505-2E9C-101B-9397-08002B2CF9AE}" pid="579" name="ZOTERO_BREF_YBP6gw2e0d7E_1">
    <vt:lpwstr>ZOTERO_ITEM CSL_CITATION {"citationID":"oMZ2Lh37","properties":{"formattedCitation":"[45]","plainCitation":"[45]","noteIndex":0},"citationItems":[{"id":6602,"uris":["http://zotero.org/users/2983590/items/A6B2HVVA"],"uri":["http://zotero.org/users/2983590/</vt:lpwstr>
  </property>
  <property fmtid="{D5CDD505-2E9C-101B-9397-08002B2CF9AE}" pid="580" name="ZOTERO_BREF_YBP6gw2e0d7E_10">
    <vt:lpwstr>the additive model for some of the traits.\n\nConclusions\nIn both breeds, dominance effects were significant (P &lt; 0.01) for all milk production traits but not for fertility. Accuracy of prediction of phenotypes was slightly increased by including dominan</vt:lpwstr>
  </property>
  <property fmtid="{D5CDD505-2E9C-101B-9397-08002B2CF9AE}" pid="581" name="ZOTERO_BREF_YBP6gw2e0d7E_11">
    <vt:lpwstr>ce effects in the genomic evaluation model. Thus, it can help to better identify highly performing individuals and be useful for culling decisions.","container-title":"Genetics, Selection, Evolution : GSE","DOI":"10.1186/s12711-016-0186-0","ISSN":"0999-19</vt:lpwstr>
  </property>
  <property fmtid="{D5CDD505-2E9C-101B-9397-08002B2CF9AE}" pid="582" name="ZOTERO_BREF_YBP6gw2e0d7E_12">
    <vt:lpwstr>3X","journalAbbreviation":"Genet Sel Evol","note":"PMID: 26830030\nPMCID: PMC4736671","source":"PubMed Central","title":"Accounting for dominance to improve genomic evaluations of dairy cows for fertility and milk production traits","URL":"https://www.ncb</vt:lpwstr>
  </property>
  <property fmtid="{D5CDD505-2E9C-101B-9397-08002B2CF9AE}" pid="583" name="ZOTERO_BREF_YBP6gw2e0d7E_13">
    <vt:lpwstr>i.nlm.nih.gov/pmc/articles/PMC4736671/","volume":"48","author":[{"family":"Aliloo","given":"Hassan"},{"family":"Pryce","given":"Jennie E."},{"family":"González-Recio","given":"Oscar"},{"family":"Cocks","given":"Benjamin G."},{"family":"Hayes","given":"Ben</vt:lpwstr>
  </property>
  <property fmtid="{D5CDD505-2E9C-101B-9397-08002B2CF9AE}" pid="584" name="ZOTERO_BREF_YBP6gw2e0d7E_14">
    <vt:lpwstr> J."}],"accessed":{"date-parts":[["2020",6,6]]},"issued":{"date-parts":[["2016",2,1]]}}}],"schema":"https://github.com/citation-style-language/schema/raw/master/csl-citation.json"}</vt:lpwstr>
  </property>
  <property fmtid="{D5CDD505-2E9C-101B-9397-08002B2CF9AE}" pid="585" name="ZOTERO_BREF_YBP6gw2e0d7E_2">
    <vt:lpwstr>items/A6B2HVVA"],"itemData":{"id":6602,"type":"article-journal","abstract":"Background\nDominance effects may contribute to genetic variation of complex traits in dairy cattle, especially for traits closely related to fitness such as fertility. However, t</vt:lpwstr>
  </property>
  <property fmtid="{D5CDD505-2E9C-101B-9397-08002B2CF9AE}" pid="586" name="ZOTERO_BREF_YBP6gw2e0d7E_3">
    <vt:lpwstr>raditional genetic evaluations generally ignore dominance effects and consider additive genetic effects only. Availability of dense single nucleotide polymorphisms (SNPs) panels provides the opportunity to investigate the role of dominance in quantitative</vt:lpwstr>
  </property>
  <property fmtid="{D5CDD505-2E9C-101B-9397-08002B2CF9AE}" pid="587" name="ZOTERO_BREF_YBP6gw2e0d7E_4">
    <vt:lpwstr> variation of complex traits at both the SNP and animal levels. Including dominance effects in the genomic evaluation of animals could also help to increase the accuracy of prediction of future phenotypes. In this study, we estimated additive and dominanc</vt:lpwstr>
  </property>
  <property fmtid="{D5CDD505-2E9C-101B-9397-08002B2CF9AE}" pid="588" name="ZOTERO_BREF_YBP6gw2e0d7E_5">
    <vt:lpwstr>e variance components for fertility and milk production traits of genotyped Holstein and Jersey cows in Australia. The predictive abilities of a model that accounts for additive effects only (additive), and a model that accounts for both additive and domi</vt:lpwstr>
  </property>
  <property fmtid="{D5CDD505-2E9C-101B-9397-08002B2CF9AE}" pid="589" name="ZOTERO_BREF_YBP6gw2e0d7E_6">
    <vt:lpwstr>nance effects (additive + dominance) were compared in a fivefold cross-validation.\n\nResults\nEstimates of the proportion of dominance variation relative to phenotypic variation that is captured by SNPs, for production traits, were up to 3.8 and 7.1 % in</vt:lpwstr>
  </property>
  <property fmtid="{D5CDD505-2E9C-101B-9397-08002B2CF9AE}" pid="590" name="ZOTERO_BREF_YBP6gw2e0d7E_7">
    <vt:lpwstr> Holstein and Jersey cows, respectively, whereas, for fertility, they were equal to 1.2 % in Holstein and very close to zero in Jersey cows. We found that including dominance in the model was not consistently advantageous. Based on maximum likelihood rati</vt:lpwstr>
  </property>
  <property fmtid="{D5CDD505-2E9C-101B-9397-08002B2CF9AE}" pid="591" name="ZOTERO_BREF_YBP6gw2e0d7E_8">
    <vt:lpwstr>o tests, the additive + dominance model fitted the data better than the additive model, for milk, fat and protein yields in both breeds. However, regarding the prediction of phenotypes assessed with fivefold cross-validation, including dominance effects i</vt:lpwstr>
  </property>
  <property fmtid="{D5CDD505-2E9C-101B-9397-08002B2CF9AE}" pid="592" name="ZOTERO_BREF_YBP6gw2e0d7E_9">
    <vt:lpwstr>n the model improved accuracy only for fat yield in Holstein cows. Regression coefficients of phenotypes on genetic values and mean squared errors of predictions showed that the predictive ability of the additive + dominance model was superior to that of </vt:lpwstr>
  </property>
  <property fmtid="{D5CDD505-2E9C-101B-9397-08002B2CF9AE}" pid="593" name="ZOTERO_BREF_Yg33ItDgRM5K_1">
    <vt:lpwstr>ZOTERO_ITEM CSL_CITATION {"citationID":"lhxJx0ub","properties":{"formattedCitation":"[43\\uc0\\u8211{}46]","plainCitation":"[43–46]","noteIndex":0},"citationItems":[{"id":6386,"uris":["http://zotero.org/users/2983590/items/WCJDMLIB"],"uri":["http://zotero</vt:lpwstr>
  </property>
  <property fmtid="{D5CDD505-2E9C-101B-9397-08002B2CF9AE}" pid="594" name="ZOTERO_BREF_Yg33ItDgRM5K_10">
    <vt:lpwstr>,1]]}}},{"id":6387,"uris":["http://zotero.org/users/2983590/items/6AR9SMM4"],"uri":["http://zotero.org/users/2983590/items/6AR9SMM4"],"itemData":{"id":6387,"type":"article-journal","abstract":"Estimates of dominance variance in dairy cattle based on pedig</vt:lpwstr>
  </property>
  <property fmtid="{D5CDD505-2E9C-101B-9397-08002B2CF9AE}" pid="595" name="ZOTERO_BREF_Yg33ItDgRM5K_11">
    <vt:lpwstr>ree data vary considerably across traits and amount to up to 50% of the total genetic variance for conformation traits and up to 43% for milk production traits. Using bovine SNP (single nucleotide polymorphism) genotypes, dominance variance can be estimat</vt:lpwstr>
  </property>
  <property fmtid="{D5CDD505-2E9C-101B-9397-08002B2CF9AE}" pid="596" name="ZOTERO_BREF_Yg33ItDgRM5K_12">
    <vt:lpwstr>ed both at the marker level and at the animal level using genomic dominance effect relationship matrices. Yield deviations of high-density genotyped Fleckvieh cows were used to assess cross-validation accuracy of genomic predictions with additive and domi</vt:lpwstr>
  </property>
  <property fmtid="{D5CDD505-2E9C-101B-9397-08002B2CF9AE}" pid="597" name="ZOTERO_BREF_Yg33ItDgRM5K_13">
    <vt:lpwstr>nance models. The potential use of dominance variance in planned matings was also investigated.","container-title":"Genetics Selection Evolution","DOI":"10.1186/1297-9686-46-40","ISSN":"1297-9686","issue":"1","journalAbbreviation":"Genetics Selection Evol</vt:lpwstr>
  </property>
  <property fmtid="{D5CDD505-2E9C-101B-9397-08002B2CF9AE}" pid="598" name="ZOTERO_BREF_Yg33ItDgRM5K_14">
    <vt:lpwstr>ution","page":"40","source":"BioMed Central","title":"Genomic analysis of dominance effects on milk production and conformation traits in Fleckvieh cattle","volume":"46","author":[{"family":"Ertl","given":"Johann"},{"family":"Legarra","given":"Andrés"},{"</vt:lpwstr>
  </property>
  <property fmtid="{D5CDD505-2E9C-101B-9397-08002B2CF9AE}" pid="599" name="ZOTERO_BREF_Yg33ItDgRM5K_15">
    <vt:lpwstr>family":"Vitezica","given":"Zulma G."},{"family":"Varona","given":"Luis"},{"family":"Edel","given":"Christian"},{"family":"Emmerling","given":"Reiner"},{"family":"Götz","given":"Kay-Uwe"}],"issued":{"date-parts":[["2014",6,24]]}}},{"id":6602,"uris":["http</vt:lpwstr>
  </property>
  <property fmtid="{D5CDD505-2E9C-101B-9397-08002B2CF9AE}" pid="600" name="ZOTERO_BREF_Yg33ItDgRM5K_16">
    <vt:lpwstr>://zotero.org/users/2983590/items/A6B2HVVA"],"uri":["http://zotero.org/users/2983590/items/A6B2HVVA"],"itemData":{"id":6602,"type":"article-journal","abstract":"Background\nDominance effects may contribute to genetic variation of complex traits in dairy c</vt:lpwstr>
  </property>
  <property fmtid="{D5CDD505-2E9C-101B-9397-08002B2CF9AE}" pid="601" name="ZOTERO_BREF_Yg33ItDgRM5K_17">
    <vt:lpwstr>attle, especially for traits closely related to fitness such as fertility. However, traditional genetic evaluations generally ignore dominance effects and consider additive genetic effects only. Availability of dense single nucleotide polymorphisms (SNPs)</vt:lpwstr>
  </property>
  <property fmtid="{D5CDD505-2E9C-101B-9397-08002B2CF9AE}" pid="602" name="ZOTERO_BREF_Yg33ItDgRM5K_18">
    <vt:lpwstr> panels provides the opportunity to investigate the role of dominance in quantitative variation of complex traits at both the SNP and animal levels. Including dominance effects in the genomic evaluation of animals could also help to increase the accuracy </vt:lpwstr>
  </property>
  <property fmtid="{D5CDD505-2E9C-101B-9397-08002B2CF9AE}" pid="603" name="ZOTERO_BREF_Yg33ItDgRM5K_19">
    <vt:lpwstr>of prediction of future phenotypes. In this study, we estimated additive and dominance variance components for fertility and milk production traits of genotyped Holstein and Jersey cows in Australia. The predictive abilities of a model that accounts for a</vt:lpwstr>
  </property>
  <property fmtid="{D5CDD505-2E9C-101B-9397-08002B2CF9AE}" pid="604" name="ZOTERO_BREF_Yg33ItDgRM5K_2">
    <vt:lpwstr>.org/users/2983590/items/WCJDMLIB"],"itemData":{"id":6386,"type":"article-journal","abstract":"&lt;h2&gt;Abstract&lt;/h2&gt;&lt;p&gt;Additive and nonadditive genetic variances were estimated for yield traits and fertility for three subsequent lactations and for lifetime pe</vt:lpwstr>
  </property>
  <property fmtid="{D5CDD505-2E9C-101B-9397-08002B2CF9AE}" pid="605" name="ZOTERO_BREF_Yg33ItDgRM5K_20">
    <vt:lpwstr>dditive effects only (additive), and a model that accounts for both additive and dominance effects (additive + dominance) were compared in a fivefold cross-validation.\n\nResults\nEstimates of the proportion of dominance variation relative to phenotypic v</vt:lpwstr>
  </property>
  <property fmtid="{D5CDD505-2E9C-101B-9397-08002B2CF9AE}" pid="606" name="ZOTERO_BREF_Yg33ItDgRM5K_21">
    <vt:lpwstr>ariation that is captured by SNPs, for production traits, were up to 3.8 and 7.1 % in Holstein and Jersey cows, respectively, whereas, for fertility, they were equal to 1.2 % in Holstein and very close to zero in Jersey cows. We found that including domin</vt:lpwstr>
  </property>
  <property fmtid="{D5CDD505-2E9C-101B-9397-08002B2CF9AE}" pid="607" name="ZOTERO_BREF_Yg33ItDgRM5K_22">
    <vt:lpwstr>ance in the model was not consistently advantageous. Based on maximum likelihood ratio tests, the additive + dominance model fitted the data better than the additive model, for milk, fat and protein yields in both breeds. However, regarding the prediction</vt:lpwstr>
  </property>
  <property fmtid="{D5CDD505-2E9C-101B-9397-08002B2CF9AE}" pid="608" name="ZOTERO_BREF_Yg33ItDgRM5K_23">
    <vt:lpwstr> of phenotypes assessed with fivefold cross-validation, including dominance effects in the model improved accuracy only for fat yield in Holstein cows. Regression coefficients of phenotypes on genetic values and mean squared errors of predictions showed t</vt:lpwstr>
  </property>
  <property fmtid="{D5CDD505-2E9C-101B-9397-08002B2CF9AE}" pid="609" name="ZOTERO_BREF_Yg33ItDgRM5K_24">
    <vt:lpwstr>hat the predictive ability of the additive + dominance model was superior to that of the additive model for some of the traits.\n\nConclusions\nIn both breeds, dominance effects were significant (P &lt; 0.01) for all milk production traits but not for fertil</vt:lpwstr>
  </property>
  <property fmtid="{D5CDD505-2E9C-101B-9397-08002B2CF9AE}" pid="610" name="ZOTERO_BREF_Yg33ItDgRM5K_25">
    <vt:lpwstr>ity. Accuracy of prediction of phenotypes was slightly increased by including dominance effects in the genomic evaluation model. Thus, it can help to better identify highly performing individuals and be useful for culling decisions.","container-title":"Ge</vt:lpwstr>
  </property>
  <property fmtid="{D5CDD505-2E9C-101B-9397-08002B2CF9AE}" pid="611" name="ZOTERO_BREF_Yg33ItDgRM5K_26">
    <vt:lpwstr>netics, Selection, Evolution : GSE","DOI":"10.1186/s12711-016-0186-0","ISSN":"0999-193X","journalAbbreviation":"Genet Sel Evol","note":"PMID: 26830030\nPMCID: PMC4736671","source":"PubMed Central","title":"Accounting for dominance to improve genomic evalu</vt:lpwstr>
  </property>
  <property fmtid="{D5CDD505-2E9C-101B-9397-08002B2CF9AE}" pid="612" name="ZOTERO_BREF_Yg33ItDgRM5K_27">
    <vt:lpwstr>ations of dairy cows for fertility and milk production traits","URL":"https://www.ncbi.nlm.nih.gov/pmc/articles/PMC4736671/","volume":"48","author":[{"family":"Aliloo","given":"Hassan"},{"family":"Pryce","given":"Jennie E."},{"family":"González-Recio","gi</vt:lpwstr>
  </property>
  <property fmtid="{D5CDD505-2E9C-101B-9397-08002B2CF9AE}" pid="613" name="ZOTERO_BREF_Yg33ItDgRM5K_28">
    <vt:lpwstr>ven":"Oscar"},{"family":"Cocks","given":"Benjamin G."},{"family":"Hayes","given":"Ben J."}],"accessed":{"date-parts":[["2020",6,6]]},"issued":{"date-parts":[["2016",2,1]]}}},{"id":6605,"uris":["http://zotero.org/users/2983590/items/8PG5BKGT"],"uri":["http</vt:lpwstr>
  </property>
  <property fmtid="{D5CDD505-2E9C-101B-9397-08002B2CF9AE}" pid="614" name="ZOTERO_BREF_Yg33ItDgRM5K_29">
    <vt:lpwstr>://zotero.org/users/2983590/items/8PG5BKGT"],"itemData":{"id":6605,"type":"article-journal","abstract":"Background\nAlthough genome-wide association and genomic selection studies have primarily focused on additive effects, dominance and imprinting effects</vt:lpwstr>
  </property>
  <property fmtid="{D5CDD505-2E9C-101B-9397-08002B2CF9AE}" pid="615" name="ZOTERO_BREF_Yg33ItDgRM5K_3">
    <vt:lpwstr>rformance traits of purebred and crossbred dairy cattle populations. Traits were milk yield, energy-corrected milk yield, fat percentage, protein percentage, calving interval, length of productive life, and lifetime FCM of purebred Simmental, Simmental in</vt:lpwstr>
  </property>
  <property fmtid="{D5CDD505-2E9C-101B-9397-08002B2CF9AE}" pid="616" name="ZOTERO_BREF_Yg33ItDgRM5K_30">
    <vt:lpwstr> play an important role in mammalian biology and development. The degree to which these non-additive genetic effects contribute to phenotypic variation and whether QTL acting in a non-additive manner can be detected in genetic association studies remain c</vt:lpwstr>
  </property>
  <property fmtid="{D5CDD505-2E9C-101B-9397-08002B2CF9AE}" pid="617" name="ZOTERO_BREF_Yg33ItDgRM5K_31">
    <vt:lpwstr>ontroversial.\n\nResults\nTo empirically answer these questions, we analyzed a large cattle dataset that consisted of 42,701 genotyped Holstein cows with genotyped parents and phenotypic records for eight production and reproduction traits. SNP genotypes </vt:lpwstr>
  </property>
  <property fmtid="{D5CDD505-2E9C-101B-9397-08002B2CF9AE}" pid="618" name="ZOTERO_BREF_Yg33ItDgRM5K_32">
    <vt:lpwstr>were phased in pedigree to determine the parent-of-origin of alleles, and a three-component GREML was applied to obtain variance decomposition for additive, dominance, and imprinting effects. The results showed a significant non-zero contribution from dom</vt:lpwstr>
  </property>
  <property fmtid="{D5CDD505-2E9C-101B-9397-08002B2CF9AE}" pid="619" name="ZOTERO_BREF_Yg33ItDgRM5K_33">
    <vt:lpwstr>inance to production traits but not to reproduction traits. Imprinting effects significantly contributed to both production and reproduction traits. Interestingly, imprinting effects contributed more to reproduction traits than to production traits. Using</vt:lpwstr>
  </property>
  <property fmtid="{D5CDD505-2E9C-101B-9397-08002B2CF9AE}" pid="620" name="ZOTERO_BREF_Yg33ItDgRM5K_34">
    <vt:lpwstr> GWAS and imputation-based fine-mapping analyses, we identified and validated a dominance association signal with milk yield near RUNX2, a candidate gene that has been associated with milk production in mice. When adding non-additive effects into the pred</vt:lpwstr>
  </property>
  <property fmtid="{D5CDD505-2E9C-101B-9397-08002B2CF9AE}" pid="621" name="ZOTERO_BREF_Yg33ItDgRM5K_35">
    <vt:lpwstr>iction models, however, we observed little or no increase in prediction accuracy for the eight traits analyzed.\n\nConclusions\nCollectively, our results suggested that non-additive effects contributed a non-negligible amount (more for reproduction traits</vt:lpwstr>
  </property>
  <property fmtid="{D5CDD505-2E9C-101B-9397-08002B2CF9AE}" pid="622" name="ZOTERO_BREF_Yg33ItDgRM5K_36">
    <vt:lpwstr>) to the total genetic variance of complex traits in cattle, and detection of QTLs with non-additive effect is possible in GWAS using a large dataset.\n\nElectronic supplementary material\nThe online version of this article (doi:10.1186/s12864-017-3821-4)</vt:lpwstr>
  </property>
  <property fmtid="{D5CDD505-2E9C-101B-9397-08002B2CF9AE}" pid="623" name="ZOTERO_BREF_Yg33ItDgRM5K_37">
    <vt:lpwstr> contains supplementary material, which is available to authorized users.","container-title":"BMC Genomics","DOI":"10.1186/s12864-017-3821-4","ISSN":"1471-2164","journalAbbreviation":"BMC Genomics","note":"PMID: 28558656\nPMCID: PMC5450346","source":"PubM</vt:lpwstr>
  </property>
  <property fmtid="{D5CDD505-2E9C-101B-9397-08002B2CF9AE}" pid="624" name="ZOTERO_BREF_Yg33ItDgRM5K_38">
    <vt:lpwstr>ed Central","title":"Dissection of additive, dominance, and imprinting effects for production and reproduction traits in Holstein cattle","URL":"https://www.ncbi.nlm.nih.gov/pmc/articles/PMC5450346/","volume":"18","author":[{"family":"Jiang","given":"Jica</vt:lpwstr>
  </property>
  <property fmtid="{D5CDD505-2E9C-101B-9397-08002B2CF9AE}" pid="625" name="ZOTERO_BREF_Yg33ItDgRM5K_39">
    <vt:lpwstr>i"},{"family":"Shen","given":"Botong"},{"family":"O’Connell","given":"Jeffrey R."},{"family":"VanRaden","given":"Paul M."},{"family":"Cole","given":"John B."},{"family":"Ma","given":"Li"}],"accessed":{"date-parts":[["2020",6,6]]},"issued":{"date-parts":[[</vt:lpwstr>
  </property>
  <property fmtid="{D5CDD505-2E9C-101B-9397-08002B2CF9AE}" pid="626" name="ZOTERO_BREF_Yg33ItDgRM5K_4">
    <vt:lpwstr>cluding crossbreds, and Braunvieh crossed with Brown Swiss. Data files ranged from 66,740 to 375,093 records. An approach based on pedigree information for sire and maternal grandsire was used and included additive, dominance, and additive by additive gen</vt:lpwstr>
  </property>
  <property fmtid="{D5CDD505-2E9C-101B-9397-08002B2CF9AE}" pid="627" name="ZOTERO_BREF_Yg33ItDgRM5K_40">
    <vt:lpwstr>"2017",5,30]]}}}],"schema":"https://github.com/citation-style-language/schema/raw/master/csl-citation.json"}</vt:lpwstr>
  </property>
  <property fmtid="{D5CDD505-2E9C-101B-9397-08002B2CF9AE}" pid="628" name="ZOTERO_BREF_Yg33ItDgRM5K_5">
    <vt:lpwstr>etic effects. Variances were estimated using the tildehat approximation to REML. Heritability estimated without nonadditive effects in the model was overestimated, particularly in presence of additive by additive variance. Dominance variance was important</vt:lpwstr>
  </property>
  <property fmtid="{D5CDD505-2E9C-101B-9397-08002B2CF9AE}" pid="629" name="ZOTERO_BREF_Yg33ItDgRM5K_6">
    <vt:lpwstr> for most traits; for the lifetime performance traits, dominance was clearly higher than additive variance. Additive by additive variance was very high for milk yield and energy-corrected milk yield, especially for data including crossbreds. Effect of inb</vt:lpwstr>
  </property>
  <property fmtid="{D5CDD505-2E9C-101B-9397-08002B2CF9AE}" pid="630" name="ZOTERO_BREF_Yg33ItDgRM5K_7">
    <vt:lpwstr>reeding was low in most cases. Inclusion of nonadditive effects in genetic evaluation models might improve estimation of additive effects and may require consideration for dairy cattle breeding programs.&lt;/p&gt;","container-title":"Journal of Dairy Science","</vt:lpwstr>
  </property>
  <property fmtid="{D5CDD505-2E9C-101B-9397-08002B2CF9AE}" pid="631" name="ZOTERO_BREF_Yg33ItDgRM5K_8">
    <vt:lpwstr>DOI":"10.3168/jds.S0022-0302(94)77047-8","ISSN":"0022-0302","issue":"4","journalAbbreviation":"Journal of Dairy Science","language":"English","note":"publisher: Elsevier\nPMID: 8201046","page":"1114-1125","source":"www.journalofdairyscience.org","title":"</vt:lpwstr>
  </property>
  <property fmtid="{D5CDD505-2E9C-101B-9397-08002B2CF9AE}" pid="632" name="ZOTERO_BREF_Yg33ItDgRM5K_9">
    <vt:lpwstr>Additive and Nonadditive Genetic Variances for Milk Yield, Fertility, and Lifetime Performance Traits of Dairy Cattle","volume":"77","author":[{"family":"Fuerst","given":"Christian"},{"family":"Sölkner","given":"Johann"}],"issued":{"date-parts":[["1994",4</vt:lpwstr>
  </property>
  <property fmtid="{D5CDD505-2E9C-101B-9397-08002B2CF9AE}" pid="633" name="ZOTERO_BREF_Z8dXe69WUCtw_1">
    <vt:lpwstr>ZOTERO_ITEM CSL_CITATION {"citationID":"fvtCUIB5","properties":{"formattedCitation":"[3]","plainCitation":"[3]","noteIndex":0},"citationItems":[{"id":6628,"uris":["http://zotero.org/users/2983590/items/S9NXUB9E"],"uri":["http://zotero.org/users/2983590/it</vt:lpwstr>
  </property>
  <property fmtid="{D5CDD505-2E9C-101B-9397-08002B2CF9AE}" pid="634" name="ZOTERO_BREF_Z8dXe69WUCtw_10">
    <vt:lpwstr>sage increased the conversion efficiency by achieving either comparable genetic gain for a smaller loss of genetic variation or higher genetic gain for a comparable loss of genetic variation. Our results will help breeding organizations implement sustaina</vt:lpwstr>
  </property>
  <property fmtid="{D5CDD505-2E9C-101B-9397-08002B2CF9AE}" pid="635" name="ZOTERO_BREF_Z8dXe69WUCtw_11">
    <vt:lpwstr>ble genomic selection.","container-title":"Journal of Dairy Science","DOI":"10.3168/jds.2019-16853","ISSN":"0022-0302","issue":"11","journalAbbreviation":"Journal of Dairy Science","language":"en","page":"9971-9982","source":"ScienceDirect","title":"Effic</vt:lpwstr>
  </property>
  <property fmtid="{D5CDD505-2E9C-101B-9397-08002B2CF9AE}" pid="636" name="ZOTERO_BREF_Z8dXe69WUCtw_12">
    <vt:lpwstr>ient use of genomic information for sustainable genetic improvement in small cattle populations","volume":"102","author":[{"family":"Obšteter","given":"J."},{"family":"Jenko","given":"J."},{"family":"Hickey","given":"J. M."},{"family":"Gorjanc","given":"G</vt:lpwstr>
  </property>
  <property fmtid="{D5CDD505-2E9C-101B-9397-08002B2CF9AE}" pid="637" name="ZOTERO_BREF_Z8dXe69WUCtw_13">
    <vt:lpwstr>."}],"issued":{"date-parts":[["2019",11,1]]}}}],"schema":"https://github.com/citation-style-language/schema/raw/master/csl-citation.json"}</vt:lpwstr>
  </property>
  <property fmtid="{D5CDD505-2E9C-101B-9397-08002B2CF9AE}" pid="638" name="ZOTERO_BREF_Z8dXe69WUCtw_2">
    <vt:lpwstr>ems/S9NXUB9E"],"itemData":{"id":6628,"type":"article-journal","abstract":"In this study, we compared genetic gain, genetic variation, and the efficiency of converting variation into gain under different genomic selection scenarios with truncation or optim</vt:lpwstr>
  </property>
  <property fmtid="{D5CDD505-2E9C-101B-9397-08002B2CF9AE}" pid="639" name="ZOTERO_BREF_Z8dXe69WUCtw_3">
    <vt:lpwstr>um contribution selection in a small dairy population by simulation. Breeding programs have to maximize genetic gain but also ensure sustainability by maintaining genetic variation. Numerous studies have shown that genomic selection increases genetic gain</vt:lpwstr>
  </property>
  <property fmtid="{D5CDD505-2E9C-101B-9397-08002B2CF9AE}" pid="640" name="ZOTERO_BREF_Z8dXe69WUCtw_4">
    <vt:lpwstr>. Although genomic selection is a well-established method, small populations still struggle with choosing the most sustainable strategy to adopt this type of selection. We developed a simulator of a dairy population and simulated a model after the Sloveni</vt:lpwstr>
  </property>
  <property fmtid="{D5CDD505-2E9C-101B-9397-08002B2CF9AE}" pid="641" name="ZOTERO_BREF_Z8dXe69WUCtw_5">
    <vt:lpwstr>an Brown Swiss population with ∼10,500 cows. We compared different truncation selection scenarios by varying (1) the method of sire selection and their use on cows or bull-dams, and (2) selection intensity and the number of years a sire is in use. Further</vt:lpwstr>
  </property>
  <property fmtid="{D5CDD505-2E9C-101B-9397-08002B2CF9AE}" pid="642" name="ZOTERO_BREF_Z8dXe69WUCtw_6">
    <vt:lpwstr>more, we compared different optimum contribution selection scenarios with optimization of sire selection and their usage. We compared scenarios in terms of genetic gain, selection accuracy, generation interval, genetic and genic variance, rate of coancest</vt:lpwstr>
  </property>
  <property fmtid="{D5CDD505-2E9C-101B-9397-08002B2CF9AE}" pid="643" name="ZOTERO_BREF_Z8dXe69WUCtw_7">
    <vt:lpwstr>ry, effective population size, and conversion efficiency. The results showed that early use of genomically tested sires increased genetic gain compared with progeny testing, as expected from changes in selection accuracy and generation interval. A faster </vt:lpwstr>
  </property>
  <property fmtid="{D5CDD505-2E9C-101B-9397-08002B2CF9AE}" pid="644" name="ZOTERO_BREF_Z8dXe69WUCtw_8">
    <vt:lpwstr>turnover of sires from year to year and higher intensity increased the genetic gain even further but increased the loss of genetic variation per year. Although maximizing intensity gave the lowest conversion efficiency, faster turnover of sires gave an in</vt:lpwstr>
  </property>
  <property fmtid="{D5CDD505-2E9C-101B-9397-08002B2CF9AE}" pid="645" name="ZOTERO_BREF_Z8dXe69WUCtw_9">
    <vt:lpwstr>termediate conversion efficiency. The largest conversion efficiency was achieved with the simultaneous use of genomically and progeny-tested sires that were used over several years. Compared with truncation selection, optimizing sire selection and their u</vt:lpwstr>
  </property>
  <property fmtid="{D5CDD505-2E9C-101B-9397-08002B2CF9AE}" pid="646"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47"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48"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49"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0"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1" name="ZOTERO_BREF_ZHPw6lgZ82GC1_6">
    <vt:lpwstr>{"family":"Lichtner","given":"Peter"},{"family":"Thaller","given":"Georg"}],"issued":{"date-parts":[["2010",2,19]]}}}],"schema":"https://github.com/citation-style-language/schema/raw/master/csl-citation.json"}</vt:lpwstr>
  </property>
  <property fmtid="{D5CDD505-2E9C-101B-9397-08002B2CF9AE}" pid="652"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3"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4"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5"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6"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57" name="ZOTERO_BREF_ZHPw6lgZ82GC_6">
    <vt:lpwstr>r","given":"Georg"}],"issued":{"date-parts":[["2010",2,19]]}}}],"schema":"https://github.com/citation-style-language/schema/raw/master/csl-citation.json"}</vt:lpwstr>
  </property>
  <property fmtid="{D5CDD505-2E9C-101B-9397-08002B2CF9AE}" pid="658"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59"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0" name="ZOTERO_BREF_bSxdbHz1hesU_11">
    <vt:lpwstr>opulation","volume":"100","author":[{"family":"Jenko","given":"J."},{"family":"Wiggans","given":"G. R."},{"family":"Cooper","given":"T. A."},{"family":"Eaglen","given":"S. A. E."},{"family":"Luff","given":"W. G. de. L."},{"family":"Bichard","given":"M."},</vt:lpwstr>
  </property>
  <property fmtid="{D5CDD505-2E9C-101B-9397-08002B2CF9AE}" pid="661" name="ZOTERO_BREF_bSxdbHz1hesU_12">
    <vt:lpwstr>{"family":"Pong-Wong","given":"R."},{"family":"Woolliams","given":"J. A."}],"issued":{"date-parts":[["2017",1,1]]}}}],"schema":"https://github.com/citation-style-language/schema/raw/master/csl-citation.json"}</vt:lpwstr>
  </property>
  <property fmtid="{D5CDD505-2E9C-101B-9397-08002B2CF9AE}" pid="662"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3"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4"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5"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6"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67"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68"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69"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0" name="ZOTERO_BREF_bhrnf2ZlwwhS_1">
    <vt:lpwstr>ZOTERO_ITEM CSL_CITATION {"citationID":"Hll4G0vf","properties":{"formattedCitation":"[37]","plainCitation":"[37]","noteIndex":0},"citationItems":[{"id":6570,"uris":["http://zotero.org/users/2983590/items/S47LXUIN"],"uri":["http://zotero.org/users/2983590/</vt:lpwstr>
  </property>
  <property fmtid="{D5CDD505-2E9C-101B-9397-08002B2CF9AE}" pid="671" name="ZOTERO_BREF_bhrnf2ZlwwhS_2">
    <vt:lpwstr>items/S47LXUIN"],"itemData":{"id":6570,"type":"paper-conference","container-title":"Book of Abstracts of the 69th Annual Meeting of the European Federation of Animal Science","title":"Genetic connectedness in the U.S. sheep industry","author":[{"family":"</vt:lpwstr>
  </property>
  <property fmtid="{D5CDD505-2E9C-101B-9397-08002B2CF9AE}" pid="672" name="ZOTERO_BREF_bhrnf2ZlwwhS_3">
    <vt:lpwstr>Kasap","given":"Ante"},{"family":"Mioc","given":"B"},{"family":"Hickey","given":"John M"},{"family":"Gorjanc","given":"Gregor"}]},"locator":"2018"}],"schema":"https://github.com/citation-style-language/schema/raw/master/csl-citation.json"}</vt:lpwstr>
  </property>
  <property fmtid="{D5CDD505-2E9C-101B-9397-08002B2CF9AE}" pid="673" name="ZOTERO_BREF_bn8EuCx1dJsz_1">
    <vt:lpwstr>ZOTERO_BIBL {"uncited":[],"omitted":[],"custom":[]} CSL_BIBLIOGRAPHY</vt:lpwstr>
  </property>
  <property fmtid="{D5CDD505-2E9C-101B-9397-08002B2CF9AE}" pid="674" name="ZOTERO_BREF_cZfNMHfOhnsL_1">
    <vt:lpwstr>ZOTERO_ITEM CSL_CITATION {"citationID":"UrpSX3lL","properties":{"formattedCitation":"[13, 14]","plainCitation":"[13, 14]","noteIndex":0},"citationItems":[{"id":6476,"uris":["http://zotero.org/users/2983590/items/Y26HFMND"],"uri":["http://zotero.org/users/</vt:lpwstr>
  </property>
  <property fmtid="{D5CDD505-2E9C-101B-9397-08002B2CF9AE}" pid="675" name="ZOTERO_BREF_cZfNMHfOhnsL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676" name="ZOTERO_BREF_cZfNMHfOhnsL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677" name="ZOTERO_BREF_cZfNMHfOhnsL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678" name="ZOTERO_BREF_cZfNMHfOhnsL_13">
    <vt:lpwstr>omic selection when the number of phenotypic records is limiting","title-short":"Response to genomic selection","volume":"44","author":[{"family":"Van Grevenhof","given":"Elizabeth M."},{"family":"Van Arendonk","given":"Johan A. M."},{"family":"Bijma","gi</vt:lpwstr>
  </property>
  <property fmtid="{D5CDD505-2E9C-101B-9397-08002B2CF9AE}" pid="679" name="ZOTERO_BREF_cZfNMHfOhnsL_14">
    <vt:lpwstr>ven":"Piter"}],"issued":{"date-parts":[["2012",8,3]]}}},{"id":6629,"uris":["http://zotero.org/users/2983590/items/2ITRT5T6"],"uri":["http://zotero.org/users/2983590/items/2ITRT5T6"],"itemData":{"id":6629,"type":"article-journal","abstract":"Genetic improv</vt:lpwstr>
  </property>
  <property fmtid="{D5CDD505-2E9C-101B-9397-08002B2CF9AE}" pid="680" name="ZOTERO_BREF_cZfNMHfOhnsL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681" name="ZOTERO_BREF_cZfNMHfOhnsL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682" name="ZOTERO_BREF_cZfNMHfOhnsL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683" name="ZOTERO_BREF_cZfNMHfOhnsL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684" name="ZOTERO_BREF_cZfNMHfOhnsL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685" name="ZOTERO_BREF_cZfNMHfOhnsL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686" name="ZOTERO_BREF_cZfNMHfOhnsL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687" name="ZOTERO_BREF_cZfNMHfOhnsL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688" name="ZOTERO_BREF_cZfNMHfOhnsL_22">
    <vt:lpwstr>"language":"en","page":"7905-7915","source":"ScienceDirect","title":"On the value of the phenotypes in the genomic era","volume":"97","author":[{"family":"Gonzalez-Recio","given":"O."},{"family":"Coffey","given":"M. P."},{"family":"Pryce","given":"J. E."}</vt:lpwstr>
  </property>
  <property fmtid="{D5CDD505-2E9C-101B-9397-08002B2CF9AE}" pid="689" name="ZOTERO_BREF_cZfNMHfOhnsL_23">
    <vt:lpwstr>],"issued":{"date-parts":[["2014",12,1]]}}}],"schema":"https://github.com/citation-style-language/schema/raw/master/csl-citation.json"}</vt:lpwstr>
  </property>
  <property fmtid="{D5CDD505-2E9C-101B-9397-08002B2CF9AE}" pid="690" name="ZOTERO_BREF_cZfNMHfOhnsL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691" name="ZOTERO_BREF_cZfNMHfOhnsL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692" name="ZOTERO_BREF_cZfNMHfOhnsL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693" name="ZOTERO_BREF_cZfNMHfOhnsL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694" name="ZOTERO_BREF_cZfNMHfOhnsL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695" name="ZOTERO_BREF_cZfNMHfOhnsL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696" name="ZOTERO_BREF_cZfNMHfOhnsL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697" name="ZOTERO_BREF_eDZY5kQF7gXa_1">
    <vt:lpwstr>ZOTERO_ITEM CSL_CITATION {"citationID":"3dgh3SMO","properties":{"formattedCitation":"[5]","plainCitation":"[5]","noteIndex":0},"citationItems":[{"id":1959,"uris":["http://zotero.org/groups/231119/items/R5IXZNEV"],"uri":["http://zotero.org/groups/231119/it</vt:lpwstr>
  </property>
  <property fmtid="{D5CDD505-2E9C-101B-9397-08002B2CF9AE}" pid="698" name="ZOTERO_BREF_eDZY5kQF7gXa_2">
    <vt:lpwstr>ems/R5IXZNEV"],"itemData":{"id":1959,"type":"book","abstract":"Best Linear Unbiased Prediction (BLUP) has become the most widely accepted method for genetic evaluation of domestic livestock. Since its introduction, the method has evolved; and despite this</vt:lpwstr>
  </property>
  <property fmtid="{D5CDD505-2E9C-101B-9397-08002B2CF9AE}" pid="699" name="ZOTERO_BREF_eDZY5kQF7gXa_3">
    <vt:lpwstr>, there is no simple text on the application of linear models to the prediction of breeding values. This book has been written with a good balance of theory and application to fill this gap. Equations for partitioning breeding values into contributions fr</vt:lpwstr>
  </property>
  <property fmtid="{D5CDD505-2E9C-101B-9397-08002B2CF9AE}" pid="700" name="ZOTERO_BREF_eDZY5kQF7gXa_4">
    <vt:lpwstr>om various sources of information are derived under the various models. Recent developments in the analysis of longitudinal data with random regression models and the inclusion of genetic marker information in the evaluation of animals have been incorpora</vt:lpwstr>
  </property>
  <property fmtid="{D5CDD505-2E9C-101B-9397-08002B2CF9AE}" pid="701" name="ZOTERO_BREF_eDZY5kQF7gXa_5">
    <vt:lpwstr>ted. Overall the book has been thoroughly updated since the first edition was published in 1996.","edition":"Second edition","event-place":"Wallingford, UK ; Cambridge, MA","ISBN":"978-0-85199-000-2","language":"English","note":"bibtex: mrode_linear_2005"</vt:lpwstr>
  </property>
  <property fmtid="{D5CDD505-2E9C-101B-9397-08002B2CF9AE}" pid="702" name="ZOTERO_BREF_eDZY5kQF7gXa_6">
    <vt:lpwstr>,"number-of-pages":"208","publisher":"CABI","publisher-place":"Wallingford, UK ; Cambridge, MA","source":"Amazon.com","title":"Linear Models for the Prediction of Animal Breeding Values","author":[{"family":"Mrode","given":"Raphael A."}],"issued":{"date-p</vt:lpwstr>
  </property>
  <property fmtid="{D5CDD505-2E9C-101B-9397-08002B2CF9AE}" pid="703" name="ZOTERO_BREF_eDZY5kQF7gXa_7">
    <vt:lpwstr>arts":[["2005",10]]}}}],"schema":"https://github.com/citation-style-language/schema/raw/master/csl-citation.json"}</vt:lpwstr>
  </property>
  <property fmtid="{D5CDD505-2E9C-101B-9397-08002B2CF9AE}" pid="704"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05" name="ZOTERO_BREF_fgWzesPq3KDm_10">
    <vt:lpwstr>s?","volume":"96","author":[{"family":"Yu","given":"Haipeng"},{"family":"Spangler","given":"Matthew L"},{"family":"Lewis","given":"Ronald M"},{"family":"Morota","given":"Gota"}],"issued":{"date-parts":[["2018",11]]}}}],"schema":"https://github.com/citatio</vt:lpwstr>
  </property>
  <property fmtid="{D5CDD505-2E9C-101B-9397-08002B2CF9AE}" pid="706" name="ZOTERO_BREF_fgWzesPq3KDm_11">
    <vt:lpwstr>n-style-language/schema/raw/master/csl-citation.json"}</vt:lpwstr>
  </property>
  <property fmtid="{D5CDD505-2E9C-101B-9397-08002B2CF9AE}" pid="707"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08"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09"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10"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11"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12"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13"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14"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15" name="ZOTERO_BREF_g8dqmzCRUbWx_1">
    <vt:lpwstr>ZOTERO_ITEM CSL_CITATION {"citationID":"hNLsfq9M","properties":{"formattedCitation":"[15\\uc0\\u8211{}17]","plainCitation":"[15–17]","noteIndex":0},"citationItems":[{"id":6192,"uris":["http://zotero.org/users/2983590/items/VYV6MDC8"],"uri":["http://zotero</vt:lpwstr>
  </property>
  <property fmtid="{D5CDD505-2E9C-101B-9397-08002B2CF9AE}" pid="716" name="ZOTERO_BREF_g8dqmzCRUbWx_10">
    <vt:lpwstr>","title":"Effectiveness of genomic prediction on milk flow traits in dairy cattle","volume":"44","author":[{"family":"Gray","given":"Kent A."},{"family":"Cassady","given":"Joseph P."},{"family":"Huang","given":"Yijian"},{"family":"Maltecca","given":"Chri</vt:lpwstr>
  </property>
  <property fmtid="{D5CDD505-2E9C-101B-9397-08002B2CF9AE}" pid="717" name="ZOTERO_BREF_g8dqmzCRUbWx_11">
    <vt:lpwstr>stian"}],"issued":{"date-parts":[["2012"]]}}},{"id":6172,"uris":["http://zotero.org/users/2983590/items/8SAKPRX5"],"uri":["http://zotero.org/users/2983590/items/8SAKPRX5"],"itemData":{"id":6172,"type":"article-journal","abstract":"Predictive ability of ge</vt:lpwstr>
  </property>
  <property fmtid="{D5CDD505-2E9C-101B-9397-08002B2CF9AE}" pid="718" name="ZOTERO_BREF_g8dqmzCRUbWx_12">
    <vt:lpwstr>nomic EBV when using single-step genomic BLUP (ssGBLUP) in Angus cattle was investigated. Over 6 million records were available on birth weight (BiW) and weaning weight (WW), almost 3.4 million on postweaning gain (PWG), and over 1.3 million on calving ea</vt:lpwstr>
  </property>
  <property fmtid="{D5CDD505-2E9C-101B-9397-08002B2CF9AE}" pid="719" name="ZOTERO_BREF_g8dqmzCRUbWx_13">
    <vt:lpwstr>se (CE). Genomic information was available on, at most, 51,883 animals, which included high and low EBV accuracy animals. Traditional EBV was computed by BLUP and genomic EBV by ssGBLUP and indirect prediction based on SNP effects was derived from ssGBLUP</vt:lpwstr>
  </property>
  <property fmtid="{D5CDD505-2E9C-101B-9397-08002B2CF9AE}" pid="720" name="ZOTERO_BREF_g8dqmzCRUbWx_14">
    <vt:lpwstr>; SNP effects were calculated based on the following reference populations: ref_2k (contains top bulls and top cows that had an EBV accuracy for BiW ≥0.85), ref_8k (contains all parents that were genotyped), and ref_33k (contains all genotyped animals bor</vt:lpwstr>
  </property>
  <property fmtid="{D5CDD505-2E9C-101B-9397-08002B2CF9AE}" pid="721" name="ZOTERO_BREF_g8dqmzCRUbWx_15">
    <vt:lpwstr>n up to 2012). Indirect prediction was obtained as direct genomic value (DGV) or as an index of DGV and parent average (PA). Additionally, runs with ssGBLUP used the inverse of the genomic relationship matrix calculated by an algorithm for proven and youn</vt:lpwstr>
  </property>
  <property fmtid="{D5CDD505-2E9C-101B-9397-08002B2CF9AE}" pid="722" name="ZOTERO_BREF_g8dqmzCRUbWx_16">
    <vt:lpwstr>g animals (APY) that uses recursions on a small subset of reference animals. An extra reference subset included 3,872 genotyped parents of genotyped animals (ref_4k). Cross-validation was used to assess predictive ability on a validation population of 18,</vt:lpwstr>
  </property>
  <property fmtid="{D5CDD505-2E9C-101B-9397-08002B2CF9AE}" pid="723" name="ZOTERO_BREF_g8dqmzCRUbWx_17">
    <vt:lpwstr>721 animals born in 2013. Computations for growth traits used multiple-trait linear model and, for CE, a bivariate CE-BiW threshold-linear model. With BLUP, predictivities were 0.29, 0.34, 0.23, and 0.12 for BiW, WW, PWG, and CE, respectively. With ssGBLU</vt:lpwstr>
  </property>
  <property fmtid="{D5CDD505-2E9C-101B-9397-08002B2CF9AE}" pid="724" name="ZOTERO_BREF_g8dqmzCRUbWx_18">
    <vt:lpwstr>P and ref_2k, predictivities were 0.34, 0.35, 0.27, and 0.13 for BiW, WW, PWG, and CE, respectively, and with ssGBLUP and ref_33k, predictivities were 0.39, 0.38, 0.29, and 0.13 for BiW, WW, PWG, and CE, respectively. Low predictivity for CE was due to lo</vt:lpwstr>
  </property>
  <property fmtid="{D5CDD505-2E9C-101B-9397-08002B2CF9AE}" pid="725" name="ZOTERO_BREF_g8dqmzCRUbWx_19">
    <vt:lpwstr>w incidence rate of difficult calving. Indirect predictions with ref_33k were as accurate as with full ssGBLUP. Using the APY and recursions on ref_4k gave 88% gains of full ssGBLUP and using the APY and recursions on ref_8k gave 97% gains of full ssGBLUP</vt:lpwstr>
  </property>
  <property fmtid="{D5CDD505-2E9C-101B-9397-08002B2CF9AE}" pid="726" name="ZOTERO_BREF_g8dqmzCRUbWx_2">
    <vt:lpwstr>.org/users/2983590/items/VYV6MDC8"],"itemData":{"id":6192,"type":"article-journal","abstract":"A single-step blending approach allows genomic prediction using information of genotyped and non-genotyped animals simultaneously. However, the combined relatio</vt:lpwstr>
  </property>
  <property fmtid="{D5CDD505-2E9C-101B-9397-08002B2CF9AE}" pid="727" name="ZOTERO_BREF_g8dqmzCRUbWx_20">
    <vt:lpwstr>. Genomic evaluation in beef cattle with ssGBLUP is feasible while keeping the models (maternal, multiple trait, and threshold) already used in regular BLUP. Gains in predictivity are dependent on the composition of the reference population. Indirect pred</vt:lpwstr>
  </property>
  <property fmtid="{D5CDD505-2E9C-101B-9397-08002B2CF9AE}" pid="728" name="ZOTERO_BREF_g8dqmzCRUbWx_21">
    <vt:lpwstr>ictions via SNP effects derived from ssGBLUP allow for accurate genomic predictions on young animals, with no advantage of including PA in the index if the reference population is large. With the APY conditioning on about 10,000 reference animals, ssGBLUP</vt:lpwstr>
  </property>
  <property fmtid="{D5CDD505-2E9C-101B-9397-08002B2CF9AE}" pid="729" name="ZOTERO_BREF_g8dqmzCRUbWx_22">
    <vt:lpwstr> is potentially applicable to a large number of genotyped animals without compromising predictive ability.","container-title":"Journal of Animal Science","DOI":"10.2527/jas.2014-8836","ISSN":"1525-3163","issue":"6","journalAbbreviation":"J. Anim. Sci.","l</vt:lpwstr>
  </property>
  <property fmtid="{D5CDD505-2E9C-101B-9397-08002B2CF9AE}" pid="730" name="ZOTERO_BREF_g8dqmzCRUbWx_23">
    <vt:lpwstr>anguage":"eng","note":"PMID: 26115253","page":"2653-2662","source":"PubMed","title":"Genetic evaluation using single-step genomic best linear unbiased predictor in American Angus","volume":"93","author":[{"family":"Lourenco","given":"D. a. L."},{"family":</vt:lpwstr>
  </property>
  <property fmtid="{D5CDD505-2E9C-101B-9397-08002B2CF9AE}" pid="731" name="ZOTERO_BREF_g8dqmzCRUbWx_24">
    <vt:lpwstr>"Tsuruta","given":"S."},{"family":"Fragomeni","given":"B. O."},{"family":"Masuda","given":"Y."},{"family":"Aguilar","given":"I."},{"family":"Legarra","given":"A."},{"family":"Bertrand","given":"J. K."},{"family":"Amen","given":"T. S."},{"family":"Wang","g</vt:lpwstr>
  </property>
  <property fmtid="{D5CDD505-2E9C-101B-9397-08002B2CF9AE}" pid="732" name="ZOTERO_BREF_g8dqmzCRUbWx_25">
    <vt:lpwstr>iven":"L."},{"family":"Moser","given":"D. W."},{"family":"Misztal","given":"I."}],"issued":{"date-parts":[["2015",6]]}}}],"schema":"https://github.com/citation-style-language/schema/raw/master/csl-citation.json"}</vt:lpwstr>
  </property>
  <property fmtid="{D5CDD505-2E9C-101B-9397-08002B2CF9AE}" pid="733" name="ZOTERO_BREF_g8dqmzCRUbWx_3">
    <vt:lpwstr>nship matrix in a single-step method may need to be adjusted because marker-based and pedigree-based relationship matrices may not be on the same scale. The same may apply when a GBLUP model includes both genomic breeding values and residual polygenic eff</vt:lpwstr>
  </property>
  <property fmtid="{D5CDD505-2E9C-101B-9397-08002B2CF9AE}" pid="734" name="ZOTERO_BREF_g8dqmzCRUbWx_4">
    <vt:lpwstr>ects. The objective of this study was to compare single-step blending methods and GBLUP methods with and without adjustment of the genomic relationship matrix for genomic prediction of 16 traits in the Nordic Holstein population.","container-title":"Genet</vt:lpwstr>
  </property>
  <property fmtid="{D5CDD505-2E9C-101B-9397-08002B2CF9AE}" pid="735" name="ZOTERO_BREF_g8dqmzCRUbWx_5">
    <vt:lpwstr>ics Selection Evolution","DOI":"10.1186/1297-9686-44-8","ISSN":"1297-9686","issue":"1","journalAbbreviation":"Genetics Selection Evolution","page":"8","source":"BioMed Central","title":"Comparison on genomic predictions using three GBLUP methods and two s</vt:lpwstr>
  </property>
  <property fmtid="{D5CDD505-2E9C-101B-9397-08002B2CF9AE}" pid="736" name="ZOTERO_BREF_g8dqmzCRUbWx_6">
    <vt:lpwstr>ingle-step blending methods in the Nordic Holstein population","volume":"44","author":[{"family":"Gao","given":"Hongding"},{"family":"Christensen","given":"Ole F."},{"family":"Madsen","given":"Per"},{"family":"Nielsen","given":"Ulrik S."},{"family":"Zhang</vt:lpwstr>
  </property>
  <property fmtid="{D5CDD505-2E9C-101B-9397-08002B2CF9AE}" pid="737" name="ZOTERO_BREF_g8dqmzCRUbWx_7">
    <vt:lpwstr>","given":"Yuan"},{"family":"Lund","given":"Mogens S."},{"family":"Su","given":"Guosheng"}],"issued":{"date-parts":[["2012",7,6]]}}},{"id":6195,"uris":["http://zotero.org/users/2983590/items/PS5PX7PM"],"uri":["http://zotero.org/users/2983590/items/PS5PX7P</vt:lpwstr>
  </property>
  <property fmtid="{D5CDD505-2E9C-101B-9397-08002B2CF9AE}" pid="738" name="ZOTERO_BREF_g8dqmzCRUbWx_8">
    <vt:lpwstr>M"],"itemData":{"id":6195,"type":"article-journal","abstract":"Milkability, primarily evaluated by measurements of milking speed and time, has an economic impact in milk production of dairy cattle. Recently the Italian Brown Swiss Breeders Association has</vt:lpwstr>
  </property>
  <property fmtid="{D5CDD505-2E9C-101B-9397-08002B2CF9AE}" pid="739" name="ZOTERO_BREF_g8dqmzCRUbWx_9">
    <vt:lpwstr> included milking speed in genetic evaluations. The main objective ...","container-title":"Genetics, Selection, Evolution : GSE","DOI":"10.1186/1297-9686-44-24","issue":"1","language":"en","note":"PMID: 22846230","page":"24","source":"www.ncbi.nlm.nih.gov</vt:lpwstr>
  </property>
  <property fmtid="{D5CDD505-2E9C-101B-9397-08002B2CF9AE}" pid="740"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741"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742"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743"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744"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745"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746"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747"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748"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749"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750"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751"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752"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753"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754"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755" name="ZOTERO_BREF_iGImAkXS7iVd_23">
    <vt:lpwstr>],"issued":{"date-parts":[["2014",12,1]]}}}],"schema":"https://github.com/citation-style-language/schema/raw/master/csl-citation.json"}</vt:lpwstr>
  </property>
  <property fmtid="{D5CDD505-2E9C-101B-9397-08002B2CF9AE}" pid="756"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757"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758"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759"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760"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761"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762"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763" name="ZOTERO_BREF_jT8KzpOIx2iF_1">
    <vt:lpwstr>ZOTERO_ITEM CSL_CITATION {"citationID":"uIP9B2Me","properties":{"formattedCitation":"[2]","plainCitation":"[2]","noteIndex":0},"citationItems":[{"id":6481,"uris":["http://zotero.org/users/2983590/items/S38QEJ2Y"],"uri":["http://zotero.org/users/2983590/it</vt:lpwstr>
  </property>
  <property fmtid="{D5CDD505-2E9C-101B-9397-08002B2CF9AE}" pid="764" name="ZOTERO_BREF_jT8KzpOIx2iF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765" name="ZOTERO_BREF_jT8KzpOIx2iF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766" name="ZOTERO_BREF_jT8KzpOIx2iF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767" name="ZOTERO_BREF_jT8KzpOIx2iF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768" name="ZOTERO_BREF_jT8KzpOIx2iF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769" name="ZOTERO_BREF_jT8KzpOIx2iF_7">
    <vt:lpwstr> = Zeitschrift Fur Tierzuchtung Und Zuchtungsbiologie","DOI":"10.1111/j.1439-0388.2006.00595.x","ISSN":"0931-2668","issue":"4","journalAbbreviation":"J. Anim. Breed. Genet.","language":"eng","note":"PMID: 16882088","page":"218-223","source":"PubMed","titl</vt:lpwstr>
  </property>
  <property fmtid="{D5CDD505-2E9C-101B-9397-08002B2CF9AE}" pid="770" name="ZOTERO_BREF_jT8KzpOIx2iF_8">
    <vt:lpwstr>e":"Strategy for applying genome-wide selection in dairy cattle","volume":"123","author":[{"family":"Schaeffer","given":"L. R."}],"issued":{"date-parts":[["2006",8]]}}}],"schema":"https://github.com/citation-style-language/schema/raw/master/csl-citation.j</vt:lpwstr>
  </property>
  <property fmtid="{D5CDD505-2E9C-101B-9397-08002B2CF9AE}" pid="771" name="ZOTERO_BREF_jT8KzpOIx2iF_9">
    <vt:lpwstr>son"}</vt:lpwstr>
  </property>
  <property fmtid="{D5CDD505-2E9C-101B-9397-08002B2CF9AE}" pid="772"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773"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774"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775"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776"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777" name="ZOTERO_BREF_lFvvZYfNdqon_6">
    <vt:lpwstr>randén","given":"Ismo"},{"family":"Meuwissen","given":"Theo H. E."}],"issued":{"date-parts":[["2018",2,28]]}}}],"schema":"https://github.com/citation-style-language/schema/raw/master/csl-citation.json"}</vt:lpwstr>
  </property>
  <property fmtid="{D5CDD505-2E9C-101B-9397-08002B2CF9AE}" pid="778" name="ZOTERO_BREF_nnrVwTO3DPK0_1">
    <vt:lpwstr>ZOTERO_ITEM CSL_CITATION {"citationID":"EVxlcOM2","properties":{"formattedCitation":"[21]","plainCitation":"[21]","noteIndex":0},"citationItems":[{"id":2760,"uris":["http://zotero.org/groups/231119/items/5TIS5GJB"],"uri":["http://zotero.org/groups/231119/</vt:lpwstr>
  </property>
  <property fmtid="{D5CDD505-2E9C-101B-9397-08002B2CF9AE}" pid="779" name="ZOTERO_BREF_nnrVwTO3DPK0_10">
    <vt:lpwstr>":[{"family":"García-Ruiz","given":"Adriana"},{"family":"Cole","given":"John B."},{"family":"VanRaden","given":"Paul M."},{"family":"Wiggans","given":"George R."},{"family":"Ruiz-López","given":"Felipe J."},{"family":"Tassell","given":"Curtis P. Van"}],"i</vt:lpwstr>
  </property>
  <property fmtid="{D5CDD505-2E9C-101B-9397-08002B2CF9AE}" pid="780" name="ZOTERO_BREF_nnrVwTO3DPK0_11">
    <vt:lpwstr>ssued":{"date-parts":[["2016",12,7]]}}}],"schema":"https://github.com/citation-style-language/schema/raw/master/csl-citation.json"}</vt:lpwstr>
  </property>
  <property fmtid="{D5CDD505-2E9C-101B-9397-08002B2CF9AE}" pid="781" name="ZOTERO_BREF_nnrVwTO3DPK0_2">
    <vt:lpwstr>items/5TIS5GJB"],"itemData":{"id":2760,"type":"article-journal","abstract":"Seven years after the introduction of genomic selection in the United States, it is now possible to evaluate the impact of this technology on the population. Selection differentia</vt:lpwstr>
  </property>
  <property fmtid="{D5CDD505-2E9C-101B-9397-08002B2CF9AE}" pid="782" name="ZOTERO_BREF_nnrVwTO3DPK0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783" name="ZOTERO_BREF_nnrVwTO3DPK0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784" name="ZOTERO_BREF_nnrVwTO3DPK0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785" name="ZOTERO_BREF_nnrVwTO3DPK0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786" name="ZOTERO_BREF_nnrVwTO3DPK0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787" name="ZOTERO_BREF_nnrVwTO3DPK0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788" name="ZOTERO_BREF_nnrVwTO3DPK0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789" name="ZOTERO_BREF_o4qOUFCsuGJU_1">
    <vt:lpwstr>ZOTERO_ITEM CSL_CITATION {"citationID":"1KAUMilp","properties":{"formattedCitation":"[47\\uc0\\u8211{}49]","plainCitation":"[47–49]","noteIndex":0},"citationItems":[{"id":6608,"uris":["http://zotero.org/users/2983590/items/8FH7I3KH"],"uri":["http://zotero</vt:lpwstr>
  </property>
  <property fmtid="{D5CDD505-2E9C-101B-9397-08002B2CF9AE}" pid="790" name="ZOTERO_BREF_o4qOUFCsuGJU_10">
    <vt:lpwstr>first lactation milk yield and concurrent calving interval, .10 between second lactation milk yield and first calving interval, and .82 between first and second milk yields. Corresponding phenotypic correlations were .27, .16, and .58. Heritability estima</vt:lpwstr>
  </property>
  <property fmtid="{D5CDD505-2E9C-101B-9397-08002B2CF9AE}" pid="791" name="ZOTERO_BREF_o4qOUFCsuGJU_11">
    <vt:lpwstr>tes were .27 and .25 for first and second lactations and .15 for calving interval. Estimates were averages of two samples of 15 New York State herds averaging 144 Al-sired Holstein cows and 30 sires. Milk yields were 305-d, mature equivalent. Calving inte</vt:lpwstr>
  </property>
  <property fmtid="{D5CDD505-2E9C-101B-9397-08002B2CF9AE}" pid="792" name="ZOTERO_BREF_o4qOUFCsuGJU_12">
    <vt:lpwstr>rval was days between first and second freshening. First milk records without a second freshening were included. Multiple-trait animal model included separate herd-year-season effects for first and second milk yields and calving interval. Numerator relati</vt:lpwstr>
  </property>
  <property fmtid="{D5CDD505-2E9C-101B-9397-08002B2CF9AE}" pid="793" name="ZOTERO_BREF_o4qOUFCsuGJU_13">
    <vt:lpwstr>onships among animals within herd, except for daughter-dam relationships, were included. The REML with the expectation-maximization algorithm was used to estimate (co)variance matrices among genetic values and environmental effects for the three traits. R</vt:lpwstr>
  </property>
  <property fmtid="{D5CDD505-2E9C-101B-9397-08002B2CF9AE}" pid="794" name="ZOTERO_BREF_o4qOUFCsuGJU_14">
    <vt:lpwstr>esults indicate a need to adjust milk records for the phenotypic effects of current and previous calving interval. The genetic association, however, between fertility and milk yield appears small. Genetic improvement of 450kg of milk yield may result in 2</vt:lpwstr>
  </property>
  <property fmtid="{D5CDD505-2E9C-101B-9397-08002B2CF9AE}" pid="795" name="ZOTERO_BREF_o4qOUFCsuGJU_15">
    <vt:lpwstr> added d to first calving interval.","container-title":"Journal of Dairy Science","DOI":"10.3168/jds.S0022-0302(89)79313-9","ISSN":"0022-0302","issue":"7","journalAbbreviation":"Journal of Dairy Science","language":"en","page":"1933-1936","source":"Scienc</vt:lpwstr>
  </property>
  <property fmtid="{D5CDD505-2E9C-101B-9397-08002B2CF9AE}" pid="796" name="ZOTERO_BREF_o4qOUFCsuGJU_16">
    <vt:lpwstr>eDirect","title":"Correlations Among First and Second Lactation Milk Yield and Calving Interval","volume":"72","author":[{"family":"Dong","given":"M. C."},{"family":"Vleck","given":"L. D.","non-dropping-particle":"van"}],"issued":{"date-parts":[["1989",7,</vt:lpwstr>
  </property>
  <property fmtid="{D5CDD505-2E9C-101B-9397-08002B2CF9AE}" pid="797" name="ZOTERO_BREF_o4qOUFCsuGJU_17">
    <vt:lpwstr>1]]}}},{"id":6613,"uris":["http://zotero.org/users/2983590/items/KNRNSUBJ"],"uri":["http://zotero.org/users/2983590/items/KNRNSUBJ"],"itemData":{"id":6613,"type":"article-journal","abstract":"&lt;h2&gt;Abstract&lt;/h2&gt;&lt;p&gt;Genetic relationships among lactation recor</vt:lpwstr>
  </property>
  <property fmtid="{D5CDD505-2E9C-101B-9397-08002B2CF9AE}" pid="798" name="ZOTERO_BREF_o4qOUFCsuGJU_18">
    <vt:lpwstr>ds are of interest because most selection of bulls is on first lactations. Selection also complicates estimation of genetic parameters. Techniques unbiased by selection should be used. Estimation of genetic and environmental (co)variances was done using r</vt:lpwstr>
  </property>
  <property fmtid="{D5CDD505-2E9C-101B-9397-08002B2CF9AE}" pid="799" name="ZOTERO_BREF_o4qOUFCsuGJU_19">
    <vt:lpwstr>estricted maximum likelihood with an expectation-maximization algorithm for an animal model. The algorithm involved solving mixed model equations by direct inversion of coefficient matrix that became feasible by neglecting relationships across herds. From</vt:lpwstr>
  </property>
  <property fmtid="{D5CDD505-2E9C-101B-9397-08002B2CF9AE}" pid="800" name="ZOTERO_BREF_o4qOUFCsuGJU_2">
    <vt:lpwstr>.org/users/2983590/items/8FH7I3KH"],"itemData":{"id":6608,"type":"article-journal","abstract":"A multivariate restricted maximum-likelihood procedure was used to estimate variance and covariance components between and within sires. This method, which cons</vt:lpwstr>
  </property>
  <property fmtid="{D5CDD505-2E9C-101B-9397-08002B2CF9AE}" pid="801" name="ZOTERO_BREF_o4qOUFCsuGJU_20">
    <vt:lpwstr> data consisting of first to third lactation milk records of New York Holsteins, two computationally manageable subsets were selected of 15 herds each totaling 3070 and 2900 cows. Each cow had a recorded first lactation and a recorded second lactation if </vt:lpwstr>
  </property>
  <property fmtid="{D5CDD505-2E9C-101B-9397-08002B2CF9AE}" pid="802" name="ZOTERO_BREF_o4qOUFCsuGJU_21">
    <vt:lpwstr>she had a recorded third record. Herds were chosen according to frequency of related animals and about 200 cows per herd. After 18 rounds of iteration, changes in estimates between successive rounds were constantly decreasing and small. Estimates averaged</vt:lpwstr>
  </property>
  <property fmtid="{D5CDD505-2E9C-101B-9397-08002B2CF9AE}" pid="803" name="ZOTERO_BREF_o4qOUFCsuGJU_22">
    <vt:lpwstr> from both subsets gave heritabilities of h&lt;sub&gt;1&lt;/sub&gt;&lt;sup&gt;2&lt;/sup&gt; = .33, h&lt;sub&gt;2&lt;/sub&gt;&lt;sup&gt;2&lt;/sup&gt; = .33, h&lt;sub&gt;3&lt;/sub&gt;&lt;sup&gt;2&lt;/sup&gt; = .34, genetic correlations of r&lt;sub&gt;g12&lt;/sub&gt; = .86, r&lt;sub&gt;g13&lt;/sub&gt; = .85, r&lt;sub&gt;g23&lt;/sub&gt; = .87, and phenotypic correl</vt:lpwstr>
  </property>
  <property fmtid="{D5CDD505-2E9C-101B-9397-08002B2CF9AE}" pid="804" name="ZOTERO_BREF_o4qOUFCsuGJU_23">
    <vt:lpwstr>ations of r&lt;sub&gt;pl2&lt;/sub&gt; = .57, r&lt;sub&gt;p13&lt;/sub&gt; = .52, r&lt;sub&gt;p23&lt;/sub&gt; = .65.&lt;/p&gt;","container-title":"Journal of Dairy Science","DOI":"10.3168/jds.S0022-0302(87)80082-6","ISSN":"0022-0302","issue":"4","journalAbbreviation":"Journal of Dairy Science","lan</vt:lpwstr>
  </property>
  <property fmtid="{D5CDD505-2E9C-101B-9397-08002B2CF9AE}" pid="805" name="ZOTERO_BREF_o4qOUFCsuGJU_24">
    <vt:lpwstr>guage":"English","note":"publisher: Elsevier\nPMID: 3584618","page":"842-849","source":"www.journalofdairyscience.org","title":"Estimation of Genetic (Co) Variances for Milk Yield in First Three Lactations Using an Animal Model and Restricted Maximum Like</vt:lpwstr>
  </property>
  <property fmtid="{D5CDD505-2E9C-101B-9397-08002B2CF9AE}" pid="806" name="ZOTERO_BREF_o4qOUFCsuGJU_25">
    <vt:lpwstr>lihood","volume":"70","author":[{"family":"Swalve","given":"H."},{"family":"Vleck","given":"L. D. Van"}],"issued":{"date-parts":[["1987",4,1]]}}}],"schema":"https://github.com/citation-style-language/schema/raw/master/csl-citation.json"}</vt:lpwstr>
  </property>
  <property fmtid="{D5CDD505-2E9C-101B-9397-08002B2CF9AE}" pid="807" name="ZOTERO_BREF_o4qOUFCsuGJU_3">
    <vt:lpwstr>idered all lactations simultaneously, accounted for the bias in later lactation records due to selection on dairy performance. Analysis was carried out for a mixed model with herd-year-seasons as fixed and sires as random effects, and fitting lactation le</vt:lpwstr>
  </property>
  <property fmtid="{D5CDD505-2E9C-101B-9397-08002B2CF9AE}" pid="808" name="ZOTERO_BREF_o4qOUFCsuGJU_4">
    <vt:lpwstr>ngth, calving age and month within season of calving as covariables. The data included 26 176 first, 19 978 second and 14 868 third lactation records for 679 test sires, and were analysed in 13 subsets. Additional records for proven sires, treated as fixe</vt:lpwstr>
  </property>
  <property fmtid="{D5CDD505-2E9C-101B-9397-08002B2CF9AE}" pid="809" name="ZOTERO_BREF_o4qOUFCsuGJU_5">
    <vt:lpwstr>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10" name="ZOTERO_BREF_o4qOUFCsuGJU_6">
    <vt:lpwstr> 0·19 and 0·24 for milk yield, and 0·27, 0·21 and 0·25 for fat yield. Genetic correlations of 0·91, 0·91 and 0·95 for milk yield, and 0·91, 0·91 and 0·99 for fat yield, were found between lactations 1 and 2, 1 and 3, and 2 and 3, respectively. Results sug</vt:lpwstr>
  </property>
  <property fmtid="{D5CDD505-2E9C-101B-9397-08002B2CF9AE}" pid="811" name="ZOTERO_BREF_o4qOUFCsuGJU_7">
    <vt:lpwstr>gest that dairy performance in all lactations is almost identical genetically.","container-title":"Animal Science","DOI":"10.1017/S0003356100041519","ISSN":"1748-748X, 1357-7298","issue":"3","language":"en","note":"publisher: Cambridge University Press","</vt:lpwstr>
  </property>
  <property fmtid="{D5CDD505-2E9C-101B-9397-08002B2CF9AE}" pid="812" name="ZOTERO_BREF_o4qOUFCsuGJU_8">
    <vt:lpwstr>page":"313-322","source":"Cambridge University Press","title":"Estimates of genetic parameters for milk and fat yield for the first three lactations in British Friesian cows","volume":"38","author":[{"family":"Meyer","given":"Karin"}],"issued":{"date-part</vt:lpwstr>
  </property>
  <property fmtid="{D5CDD505-2E9C-101B-9397-08002B2CF9AE}" pid="813" name="ZOTERO_BREF_o4qOUFCsuGJU_9">
    <vt:lpwstr>s":[["1984",6]]}}},{"id":6610,"uris":["http://zotero.org/users/2983590/items/Z953LZGV"],"uri":["http://zotero.org/users/2983590/items/Z953LZGV"],"itemData":{"id":6610,"type":"article-journal","abstract":"Estimates of genetic correlations were .17 between </vt:lpwstr>
  </property>
  <property fmtid="{D5CDD505-2E9C-101B-9397-08002B2CF9AE}" pid="814"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15"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16"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17"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18" name="ZOTERO_BREF_rh5Ct9cLYmeJ_13">
    <vt:lpwstr>s","volume":"6","author":[{"family":"Buch","given":"L. H."},{"family":"Kargo","given":"M."},{"family":"Berg","given":"P."},{"family":"Lassen","given":"J."},{"family":"Sørensen","given":"A. C."}],"issued":{"date-parts":[["2012",6]]}}}],"schema":"https://gi</vt:lpwstr>
  </property>
  <property fmtid="{D5CDD505-2E9C-101B-9397-08002B2CF9AE}" pid="819" name="ZOTERO_BREF_rh5Ct9cLYmeJ_14">
    <vt:lpwstr>thub.com/citation-style-language/schema/raw/master/csl-citation.json"}</vt:lpwstr>
  </property>
  <property fmtid="{D5CDD505-2E9C-101B-9397-08002B2CF9AE}" pid="820"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21"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22"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23"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24"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25"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26"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27"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28" name="ZOTERO_BREF_sIzJc826AobD_1">
    <vt:lpwstr>ZOTERO_ITEM CSL_CITATION {"citationID":"8KWIktXx","properties":{"formattedCitation":"[8, 9, 29]","plainCitation":"[8, 9, 29]","noteIndex":0},"citationItems":[{"id":123,"uris":["http://zotero.org/users/2983590/items/PZM77XIV"],"uri":["http://zotero.org/use</vt:lpwstr>
  </property>
  <property fmtid="{D5CDD505-2E9C-101B-9397-08002B2CF9AE}" pid="829" name="ZOTERO_BREF_sIzJc826AobD_10">
    <vt:lpwstr>nder a range of different underlying models of genetic variation. The effects of different marker densities and varying animal relationships were also examined.\nRESULTS: This study shows that genomic selection methods can predict a proportion of the addi</vt:lpwstr>
  </property>
  <property fmtid="{D5CDD505-2E9C-101B-9397-08002B2CF9AE}" pid="830" name="ZOTERO_BREF_sIzJc826AobD_11">
    <vt:lpwstr>tive genetic value when genetic variation is controlled by common quantitative trait loci (QTL model), rare loci (rare variant model), all loci (infinitesimal model) and a random association (a polygenic model). The Bayes B method was able to estimate bre</vt:lpwstr>
  </property>
  <property fmtid="{D5CDD505-2E9C-101B-9397-08002B2CF9AE}" pid="831" name="ZOTERO_BREF_sIzJc826AobD_12">
    <vt:lpwstr>eding values more accurately than gBLUP under the QTL and rare variant models, for the alternative marker densities and reference populations. The Bayes B and gBLUP methods had similar accuracies under the infinitesimal model.\nCONCLUSIONS: Our results su</vt:lpwstr>
  </property>
  <property fmtid="{D5CDD505-2E9C-101B-9397-08002B2CF9AE}" pid="832" name="ZOTERO_BREF_sIzJc826AobD_13">
    <vt:lpwstr>ggest that Bayes B is superior to gBLUP to estimate breeding values from genomic data. The underlying model of genetic variation greatly affects the predictive ability of genomic selection methods, and the superiority of Bayes B over gBLUP is highly depen</vt:lpwstr>
  </property>
  <property fmtid="{D5CDD505-2E9C-101B-9397-08002B2CF9AE}" pid="833" name="ZOTERO_BREF_sIzJc826AobD_14">
    <vt:lpwstr>dent on the presence of large QTL effects. The use of SNP sequence data will outperform the less dense marker panels. However, the size and distribution of QTL effects and the size of reference populations still greatly influence the effectiveness of usin</vt:lpwstr>
  </property>
  <property fmtid="{D5CDD505-2E9C-101B-9397-08002B2CF9AE}" pid="834" name="ZOTERO_BREF_sIzJc826AobD_15">
    <vt:lpwstr>g sequence data for genomic prediction.","container-title":"Genetics, selection, evolution: GSE","DOI":"10.1186/1297-9686-43-18","ISSN":"1297-9686","journalAbbreviation":"Genet. Sel. Evol.","language":"eng","note":"PMID: 21575265\nPMCID: PMC3114710","page</vt:lpwstr>
  </property>
  <property fmtid="{D5CDD505-2E9C-101B-9397-08002B2CF9AE}" pid="835" name="ZOTERO_BREF_sIzJc826AobD_16">
    <vt:lpwstr>":"18","source":"PubMed","title":"Different models of genetic variation and their effect on genomic evaluation","volume":"43","author":[{"family":"Clark","given":"Samuel A."},{"family":"Hickey","given":"John M."},{"family":"Werf","given":"Julius H. J.","n</vt:lpwstr>
  </property>
  <property fmtid="{D5CDD505-2E9C-101B-9397-08002B2CF9AE}" pid="836" name="ZOTERO_BREF_sIzJc826AobD_17">
    <vt:lpwstr>on-dropping-particle":"van der"}],"issued":{"date-parts":[["2011",5,17]]}}},{"id":1758,"uris":["http://zotero.org/groups/231119/items/IRFDRGUJ"],"uri":["http://zotero.org/groups/231119/items/IRFDRGUJ"],"itemData":{"id":1758,"type":"article-journal","abstr</vt:lpwstr>
  </property>
  <property fmtid="{D5CDD505-2E9C-101B-9397-08002B2CF9AE}" pid="837" name="ZOTERO_BREF_sIzJc826AobD_18">
    <vt:lpwstr>act":"Accuracy of genomic selection depends on the accuracy of prediction of single nucleotide polymorphism effects and the proportion of genetic variance explained by markers. Design of the reference population with respect to its family structure may in</vt:lpwstr>
  </property>
  <property fmtid="{D5CDD505-2E9C-101B-9397-08002B2CF9AE}" pid="838" name="ZOTERO_BREF_sIzJc826AobD_19">
    <vt:lpwstr>fluence the accuracy of genomic selection. The objective of this study was to investigate the effect of various relationship levels within the reference population and different level of relationship of evaluated animals to the reference population on the</vt:lpwstr>
  </property>
  <property fmtid="{D5CDD505-2E9C-101B-9397-08002B2CF9AE}" pid="839" name="ZOTERO_BREF_sIzJc826AobD_2">
    <vt:lpwstr>rs/2983590/items/PZM77XIV"],"itemData":{"id":123,"type":"article-journal","abstract":"The impact of additive-genetic relationships captured by single nucleotide polymorphisms (SNPs) on the accuracy of genomic breeding values (GEBVs) has been demonstrated,</vt:lpwstr>
  </property>
  <property fmtid="{D5CDD505-2E9C-101B-9397-08002B2CF9AE}" pid="840" name="ZOTERO_BREF_sIzJc826AobD_20">
    <vt:lpwstr> reliability of direct genomic breeding values (DGV). The DGV reliabilities, expressed as squared correlation between estimated and true breeding value, were calculated for evaluated animals at 3 heritability levels. To emulate a trait that is difficult o</vt:lpwstr>
  </property>
  <property fmtid="{D5CDD505-2E9C-101B-9397-08002B2CF9AE}" pid="841" name="ZOTERO_BREF_sIzJc826AobD_21">
    <vt:lpwstr>r expensive to measure, such as methane emission, reference populations were kept small and consisted of females with own performance records. A population reflecting a dairy cattle population structure was simulated. Four chosen reference populations con</vt:lpwstr>
  </property>
  <property fmtid="{D5CDD505-2E9C-101B-9397-08002B2CF9AE}" pid="842" name="ZOTERO_BREF_sIzJc826AobD_22">
    <vt:lpwstr>sisted of all females available in the first genotyped generation. They consisted of highly (HR), moderately (MR), or lowly (LR) related animals, by selecting paternal half-sib families of decreasing size, or consisted of randomly chosen animals (RND). Of</vt:lpwstr>
  </property>
  <property fmtid="{D5CDD505-2E9C-101B-9397-08002B2CF9AE}" pid="843" name="ZOTERO_BREF_sIzJc826AobD_23">
    <vt:lpwstr> those 4 reference populations, RND had the lowest average relationship. Three sets of evaluated animals were chosen from 3 consecutive generations of genotyped animals, starting from the same generation as the reference population. Reliabilities of DGV p</vt:lpwstr>
  </property>
  <property fmtid="{D5CDD505-2E9C-101B-9397-08002B2CF9AE}" pid="844" name="ZOTERO_BREF_sIzJc826AobD_24">
    <vt:lpwstr>redictions were calculated deterministically using selection index theory. The randomly chosen reference population had the lowest average relationship within the reference population. Average reliabilities increased when average relationship within the r</vt:lpwstr>
  </property>
  <property fmtid="{D5CDD505-2E9C-101B-9397-08002B2CF9AE}" pid="845" name="ZOTERO_BREF_sIzJc826AobD_25">
    <vt:lpwstr>eference population decreased and the highest average reliabilities were achieved for RND (e.g., from 0.53 in HR to 0.61 in RND for a heritability of 0.30). A higher relationship to the reference population resulted in higher reliability values. At the av</vt:lpwstr>
  </property>
  <property fmtid="{D5CDD505-2E9C-101B-9397-08002B2CF9AE}" pid="846" name="ZOTERO_BREF_sIzJc826AobD_26">
    <vt:lpwstr>erage squared relationship of evaluated animals to the reference population of 0.005, reliabilities were, on average, 0.49 (HR) and 0.63 (RND) for a heritability of 0.30; 0.20 (HR) and 0.27 (RND) for a heritability of 0.05; and 0.07 (HR) and 0.09 (RND) fo</vt:lpwstr>
  </property>
  <property fmtid="{D5CDD505-2E9C-101B-9397-08002B2CF9AE}" pid="847" name="ZOTERO_BREF_sIzJc826AobD_27">
    <vt:lpwstr>r a heritability of 0.01. Substantial decrease in the reliability was observed when the number of generations to the reference population increased [e.g., for heritability of 0.30, the decrease from evaluated set I (chosen from the same generation as the </vt:lpwstr>
  </property>
  <property fmtid="{D5CDD505-2E9C-101B-9397-08002B2CF9AE}" pid="848" name="ZOTERO_BREF_sIzJc826AobD_28">
    <vt:lpwstr>reference population) to II (one generation younger than the reference population) was 0.04 for HR, and 0.07 for RND]. In this study, the importance of the design of a reference population consisting of cows was shown and optimal designs of the reference </vt:lpwstr>
  </property>
  <property fmtid="{D5CDD505-2E9C-101B-9397-08002B2CF9AE}" pid="849" name="ZOTERO_BREF_sIzJc826AobD_29">
    <vt:lpwstr>population for genomic prediction were suggested.","container-title":"Journal of Dairy Science","DOI":"10.3168/jds.2011-4338","ISSN":"1525-3198","issue":"1","journalAbbreviation":"J. Dairy Sci.","language":"eng","note":"PMID: 22192218 \nbibtex: pszczola_r</vt:lpwstr>
  </property>
  <property fmtid="{D5CDD505-2E9C-101B-9397-08002B2CF9AE}" pid="850" name="ZOTERO_BREF_sIzJc826AobD_3">
    <vt:lpwstr> but recent studies on data obtained from Holstein populations have ignored this fact. However, this impact and the accuracy of GEBVs due to linkage disequilibrium (LD), which is fairly persistent over generations, must be known to implement future breedi</vt:lpwstr>
  </property>
  <property fmtid="{D5CDD505-2E9C-101B-9397-08002B2CF9AE}" pid="851" name="ZOTERO_BREF_sIzJc826AobD_30">
    <vt:lpwstr>eliability_2012","page":"389-400","source":"NCBI PubMed","title":"Reliability of direct genomic values for animals with different relationships within and to the reference population","volume":"95","author":[{"family":"Pszczola","given":"M."},{"family":"S</vt:lpwstr>
  </property>
  <property fmtid="{D5CDD505-2E9C-101B-9397-08002B2CF9AE}" pid="852" name="ZOTERO_BREF_sIzJc826AobD_31">
    <vt:lpwstr>trabel","given":"T."},{"family":"Mulder","given":"H. A."},{"family":"Calus","given":"M. P. L."}],"issued":{"date-parts":[["2012",1]]}}}],"schema":"https://github.com/citation-style-language/schema/raw/master/csl-citation.json"}</vt:lpwstr>
  </property>
  <property fmtid="{D5CDD505-2E9C-101B-9397-08002B2CF9AE}" pid="853" name="ZOTERO_BREF_sIzJc826AobD_4">
    <vt:lpwstr>ng programs.","container-title":"Genetics Selection Evolution","DOI":"10.1186/1297-9686-42-5","ISSN":"1297-9686","issue":"1","journalAbbreviation":"Genetics Selection Evolution","page":"5","source":"BioMed Central","title":"The impact of genetic relations</vt:lpwstr>
  </property>
  <property fmtid="{D5CDD505-2E9C-101B-9397-08002B2CF9AE}" pid="854" name="ZOTERO_BREF_sIzJc826AobD_5">
    <vt:lpwstr>hip information on genomic breeding values in German Holstein cattle","volume":"42","author":[{"family":"Habier","given":"David"},{"family":"Tetens","given":"Jens"},{"family":"Seefried","given":"Franz-Reinhold"},{"family":"Lichtner","given":"Peter"},{"fam</vt:lpwstr>
  </property>
  <property fmtid="{D5CDD505-2E9C-101B-9397-08002B2CF9AE}" pid="855" name="ZOTERO_BREF_sIzJc826AobD_6">
    <vt:lpwstr>ily":"Thaller","given":"Georg"}],"issued":{"date-parts":[["2010",2,19]]}}},{"id":6173,"uris":["http://zotero.org/users/2983590/items/39KX5QQZ"],"uri":["http://zotero.org/users/2983590/items/39KX5QQZ"],"itemData":{"id":6173,"type":"article-journal","abstra</vt:lpwstr>
  </property>
  <property fmtid="{D5CDD505-2E9C-101B-9397-08002B2CF9AE}" pid="856" name="ZOTERO_BREF_sIzJc826AobD_7">
    <vt:lpwstr>ct":"BACKGROUND: The theory of genomic selection is based on the prediction of the effects of quantitative trait loci (QTL) in linkage disequilibrium (LD) with markers. However, there is increasing evidence that genomic selection also relies on \"relation</vt:lpwstr>
  </property>
  <property fmtid="{D5CDD505-2E9C-101B-9397-08002B2CF9AE}" pid="857" name="ZOTERO_BREF_sIzJc826AobD_8">
    <vt:lpwstr>ships\" between individuals to accurately predict genetic values. Therefore, a better understanding of what genomic selection actually predicts is relevant so that appropriate methods of analysis are used in genomic evaluations.\nMETHODS: Simulation was u</vt:lpwstr>
  </property>
  <property fmtid="{D5CDD505-2E9C-101B-9397-08002B2CF9AE}" pid="858" name="ZOTERO_BREF_sIzJc826AobD_9">
    <vt:lpwstr>sed to compare the performance of estimates of breeding values based on pedigree relationships (Best Linear Unbiased Prediction, BLUP), genomic relationships (gBLUP), and based on a Bayesian variable selection model (Bayes B) to estimate breeding values u</vt:lpwstr>
  </property>
  <property fmtid="{D5CDD505-2E9C-101B-9397-08002B2CF9AE}" pid="859" name="ZOTERO_BREF_smDcEgdv2Ppm_1">
    <vt:lpwstr>ZOTERO_ITEM CSL_CITATION {"citationID":"kqjbIIyK","properties":{"formattedCitation":"[34]","plainCitation":"[34]","noteIndex":0},"citationItems":[{"id":6668,"uris":["http://zotero.org/users/2983590/items/YNKA2738"],"uri":["http://zotero.org/users/2983590/</vt:lpwstr>
  </property>
  <property fmtid="{D5CDD505-2E9C-101B-9397-08002B2CF9AE}" pid="860" name="ZOTERO_BREF_smDcEgdv2Ppm_2">
    <vt:lpwstr>items/YNKA2738"],"itemData":{"id":6668,"type":"article-journal","abstract":"Estimated breeding values (EBVs) have historically been calculated by national evaluation centers from phenotypes available in large quantities from national re","container-title"</vt:lpwstr>
  </property>
  <property fmtid="{D5CDD505-2E9C-101B-9397-08002B2CF9AE}" pid="861" name="ZOTERO_BREF_smDcEgdv2Ppm_3">
    <vt:lpwstr>:"Animal Frontiers","DOI":"10.1093/af/vfaa004","ISSN":"2160-6056","issue":"2","journalAbbreviation":"Anim Fron","language":"en","note":"publisher: Oxford Academic","page":"19-22","source":"academic.oup.com","title":"Dairy cows: in the age of the genotype,</vt:lpwstr>
  </property>
  <property fmtid="{D5CDD505-2E9C-101B-9397-08002B2CF9AE}" pid="862" name="ZOTERO_BREF_smDcEgdv2Ppm_4">
    <vt:lpwstr> #phenotypeisking","title-short":"Dairy cows","volume":"10","author":[{"family":"Coffey","given":"Mike"}],"issued":{"date-parts":[["2020",4,1]]}}}],"schema":"https://github.com/citation-style-language/schema/raw/master/csl-citation.json"}</vt:lpwstr>
  </property>
  <property fmtid="{D5CDD505-2E9C-101B-9397-08002B2CF9AE}" pid="863" name="ZOTERO_BREF_smwC5dfpA8d9_1">
    <vt:lpwstr>ZOTERO_ITEM CSL_CITATION {"citationID":"UBfWVspX","properties":{"formattedCitation":"[18]","plainCitation":"[18]","noteIndex":0},"citationItems":[{"id":6543,"uris":["http://zotero.org/users/2983590/items/5354396U"],"uri":["http://zotero.org/users/2983590/</vt:lpwstr>
  </property>
  <property fmtid="{D5CDD505-2E9C-101B-9397-08002B2CF9AE}" pid="864" name="ZOTERO_BREF_smwC5dfpA8d9_2">
    <vt:lpwstr>items/5354396U"],"itemData":{"id":6543,"type":"chapter","container-title":"ICAR Guidelines","event-place":"Rome","publisher":"ICAR","publisher-place":"Rome","title":"Section 02 - Cattle Milk Recording. Overview.","author":[{"family":"International Committ</vt:lpwstr>
  </property>
  <property fmtid="{D5CDD505-2E9C-101B-9397-08002B2CF9AE}" pid="865" name="ZOTERO_BREF_smwC5dfpA8d9_3">
    <vt:lpwstr>ee for Animal Recording.","given":""}],"issued":{"date-parts":[["2017",10]]}}}],"schema":"https://github.com/citation-style-language/schema/raw/master/csl-citation.json"}</vt:lpwstr>
  </property>
  <property fmtid="{D5CDD505-2E9C-101B-9397-08002B2CF9AE}" pid="866" name="ZOTERO_BREF_uXU3Wcv4ZT92_1">
    <vt:lpwstr>ZOTERO_ITEM CSL_CITATION {"citationID":"2eBtqeyf","properties":{"formattedCitation":"[14]","plainCitation":"[14]","noteIndex":0},"citationItems":[{"id":6629,"uris":["http://zotero.org/users/2983590/items/2ITRT5T6"],"uri":["http://zotero.org/users/2983590/</vt:lpwstr>
  </property>
  <property fmtid="{D5CDD505-2E9C-101B-9397-08002B2CF9AE}" pid="867" name="ZOTERO_BREF_uXU3Wcv4ZT92_10">
    <vt:lpwstr>ecio","given":"O."},{"family":"Coffey","given":"M. P."},{"family":"Pryce","given":"J. E."}],"issued":{"date-parts":[["2014",12,1]]}}}],"schema":"https://github.com/citation-style-language/schema/raw/master/csl-citation.json"}</vt:lpwstr>
  </property>
  <property fmtid="{D5CDD505-2E9C-101B-9397-08002B2CF9AE}" pid="868" name="ZOTERO_BREF_uXU3Wcv4ZT92_2">
    <vt:lpwstr>items/2ITRT5T6"],"itemData":{"id":6629,"type":"article-journal","abstract":"Genetic improvement programs around the world rely on the collection of accurate phenotypic data. These phenotypes have an inherent value that can be estimated as the contribution</vt:lpwstr>
  </property>
  <property fmtid="{D5CDD505-2E9C-101B-9397-08002B2CF9AE}" pid="869" name="ZOTERO_BREF_uXU3Wcv4ZT92_3">
    <vt:lpwstr> of an additional record to genetic gain. Here, the contribution of phenotypes to genetic gain was calculated using traditional progeny testing (PT) and 2 genomic selection (GS) strategies that, for simplicity, included either males or females in the refe</vt:lpwstr>
  </property>
  <property fmtid="{D5CDD505-2E9C-101B-9397-08002B2CF9AE}" pid="870" name="ZOTERO_BREF_uXU3Wcv4ZT92_4">
    <vt:lpwstr>rence population. A procedure to estimate the theoretical economic contribution of a phenotype to a breeding program is described for both GS and PT breeding programs through the increment in genetic gain per unit of increase in estimated breeding value r</vt:lpwstr>
  </property>
  <property fmtid="{D5CDD505-2E9C-101B-9397-08002B2CF9AE}" pid="871" name="ZOTERO_BREF_uXU3Wcv4ZT92_5">
    <vt:lpwstr>eliability obtained when an additional phenotypic record is added. The main factors affecting the value of a phenotype were the economic value of the trait, the number of phenotypic records already available for the trait, and its heritability. Furthermor</vt:lpwstr>
  </property>
  <property fmtid="{D5CDD505-2E9C-101B-9397-08002B2CF9AE}" pid="872" name="ZOTERO_BREF_uXU3Wcv4ZT92_6">
    <vt:lpwstr>e, the value of a phenotype was affected by several other factors, including the cost of establishing the breeding program and the cost of phenotyping and genotyping. The cost of achieving a reliability of 0.60 was assessed for different reference populat</vt:lpwstr>
  </property>
  <property fmtid="{D5CDD505-2E9C-101B-9397-08002B2CF9AE}" pid="873" name="ZOTERO_BREF_uXU3Wcv4ZT92_7">
    <vt:lpwstr>ions for GS. Genomic reference populations of more sires with small progeny group sizes (e.g., 20 equivalent daughters) had a lower cost than those reference populations with either large progeny group sizes for fewer genotyped sires, or female reference </vt:lpwstr>
  </property>
  <property fmtid="{D5CDD505-2E9C-101B-9397-08002B2CF9AE}" pid="874" name="ZOTERO_BREF_uXU3Wcv4ZT92_8">
    <vt:lpwstr>populations, unless the heritability was large and the cost of phenotyping exceeded a few hundred dollars; then, female reference populations were preferable from an economic perspective.","container-title":"Journal of Dairy Science","DOI":"10.3168/jds.20</vt:lpwstr>
  </property>
  <property fmtid="{D5CDD505-2E9C-101B-9397-08002B2CF9AE}" pid="875" name="ZOTERO_BREF_uXU3Wcv4ZT92_9">
    <vt:lpwstr>14-8125","ISSN":"0022-0302","issue":"12","journalAbbreviation":"Journal of Dairy Science","language":"en","page":"7905-7915","source":"ScienceDirect","title":"On the value of the phenotypes in the genomic era","volume":"97","author":[{"family":"Gonzalez-R</vt:lpwstr>
  </property>
  <property fmtid="{D5CDD505-2E9C-101B-9397-08002B2CF9AE}" pid="876" name="ZOTERO_BREF_vBzquWBEDhaT_1">
    <vt:lpwstr>ZOTERO_ITEM CSL_CITATION {"citationID":"s8r9ekIi","properties":{"formattedCitation":"[5]","plainCitation":"[5]","noteIndex":0},"citationItems":[{"id":1959,"uris":["http://zotero.org/groups/231119/items/R5IXZNEV"],"uri":["http://zotero.org/groups/231119/it</vt:lpwstr>
  </property>
  <property fmtid="{D5CDD505-2E9C-101B-9397-08002B2CF9AE}" pid="877" name="ZOTERO_BREF_vBzquWBEDhaT_2">
    <vt:lpwstr>ems/R5IXZNEV"],"itemData":{"id":1959,"type":"book","abstract":"Best Linear Unbiased Prediction (BLUP) has become the most widely accepted method for genetic evaluation of domestic livestock. Since its introduction, the method has evolved; and despite this</vt:lpwstr>
  </property>
  <property fmtid="{D5CDD505-2E9C-101B-9397-08002B2CF9AE}" pid="878" name="ZOTERO_BREF_vBzquWBEDhaT_3">
    <vt:lpwstr>, there is no simple text on the application of linear models to the prediction of breeding values. This book has been written with a good balance of theory and application to fill this gap. Equations for partitioning breeding values into contributions fr</vt:lpwstr>
  </property>
  <property fmtid="{D5CDD505-2E9C-101B-9397-08002B2CF9AE}" pid="879" name="ZOTERO_BREF_vBzquWBEDhaT_4">
    <vt:lpwstr>om various sources of information are derived under the various models. Recent developments in the analysis of longitudinal data with random regression models and the inclusion of genetic marker information in the evaluation of animals have been incorpora</vt:lpwstr>
  </property>
  <property fmtid="{D5CDD505-2E9C-101B-9397-08002B2CF9AE}" pid="880" name="ZOTERO_BREF_vBzquWBEDhaT_5">
    <vt:lpwstr>ted. Overall the book has been thoroughly updated since the first edition was published in 1996.","edition":"Second edition","event-place":"Wallingford, UK ; Cambridge, MA","ISBN":"978-0-85199-000-2","language":"English","note":"bibtex: mrode_linear_2005"</vt:lpwstr>
  </property>
  <property fmtid="{D5CDD505-2E9C-101B-9397-08002B2CF9AE}" pid="881" name="ZOTERO_BREF_vBzquWBEDhaT_6">
    <vt:lpwstr>,"number-of-pages":"208","publisher":"CABI","publisher-place":"Wallingford, UK ; Cambridge, MA","source":"Amazon.com","title":"Linear Models for the Prediction of Animal Breeding Values","author":[{"family":"Mrode","given":"Raphael A."}],"issued":{"date-p</vt:lpwstr>
  </property>
  <property fmtid="{D5CDD505-2E9C-101B-9397-08002B2CF9AE}" pid="882" name="ZOTERO_BREF_vBzquWBEDhaT_7">
    <vt:lpwstr>arts":[["2005",10]]}}}],"schema":"https://github.com/citation-style-language/schema/raw/master/csl-citation.json"}</vt:lpwstr>
  </property>
  <property fmtid="{D5CDD505-2E9C-101B-9397-08002B2CF9AE}" pid="883" name="ZOTERO_BREF_vlaCQeWijpQn_1">
    <vt:lpwstr/>
  </property>
  <property fmtid="{D5CDD505-2E9C-101B-9397-08002B2CF9AE}" pid="884"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885"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886" name="ZOTERO_BREF_xFy7QWzL77Cj_11">
    <vt:lpwstr>en":"Jesus"},{"family":"Settar","given":"Petek"},{"family":"Fulton","given":"Janet E."},{"family":"O'Sullivan","given":"Neil P."},{"family":"Preisinger","given":"Rudolf"},{"family":"Habier","given":"David"},{"family":"Fernando","given":"Rohan"},{"family":</vt:lpwstr>
  </property>
  <property fmtid="{D5CDD505-2E9C-101B-9397-08002B2CF9AE}" pid="887" name="ZOTERO_BREF_xFy7QWzL77Cj_12">
    <vt:lpwstr>"Garrick","given":"Dorian J."},{"family":"Dekkers","given":"Jack CM"}],"issued":{"date-parts":[["2011",6,21]]}}}],"schema":"https://github.com/citation-style-language/schema/raw/master/csl-citation.json"}</vt:lpwstr>
  </property>
  <property fmtid="{D5CDD505-2E9C-101B-9397-08002B2CF9AE}" pid="888"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889"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890"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891"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892" name="ZOTERO_BREF_xFy7QWzL77Cj_6">
    <vt:lpwstr>,"given":"Franz-Reinhold"},{"family":"Lichtner","given":"Peter"},{"family":"Thaller","given":"Georg"}],"issued":{"date-parts":[["2010",2,19]]}}},{"id":6275,"uris":["http://zotero.org/users/2983590/items/XPUWKRAS"],"uri":["http://zotero.org/users/2983590/i</vt:lpwstr>
  </property>
  <property fmtid="{D5CDD505-2E9C-101B-9397-08002B2CF9AE}" pid="893"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894"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895"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896" name="ZOTERO_BREF_yfnWDjFw3sgX_1">
    <vt:lpwstr>ZOTERO_ITEM CSL_CITATION {"citationID":"2T8JElRM","properties":{"formattedCitation":"[24]","plainCitation":"[24]","noteIndex":0},"citationItems":[{"id":333,"uris":["http://zotero.org/users/2983590/items/B58V4FFE"],"uri":["http://zotero.org/users/2983590/i</vt:lpwstr>
  </property>
  <property fmtid="{D5CDD505-2E9C-101B-9397-08002B2CF9AE}" pid="897" name="ZOTERO_BREF_yfnWDjFw3sgX_10">
    <vt:lpwstr> for all numbers of bull sires. However, 95% of the optimal profit can be achieved with only 240 to 300 calves. The higher reliabilities achieved through addition of genomic information to the selection process contribute not only in obtaining higher gene</vt:lpwstr>
  </property>
  <property fmtid="{D5CDD505-2E9C-101B-9397-08002B2CF9AE}" pid="898" name="ZOTERO_BREF_yfnWDjFw3sgX_11">
    <vt:lpwstr>tic gain, but also in obtaining higher absolute profits. In addition, the optimal profits are obtained for a lower number of calves born in each generation. Inbreeding, as allowed within genomic selection for the Israeli herd, had virtually no effect on g</vt:lpwstr>
  </property>
  <property fmtid="{D5CDD505-2E9C-101B-9397-08002B2CF9AE}" pid="899" name="ZOTERO_BREF_yfnWDjFw3sgX_12">
    <vt:lpwstr>enetic gain or on profits, when compared with the case of exclusion of all matings that generate inbreeding. Annual response to selection ranged from 0.35 to 0.4 genetic standard deviation for 4 to 15 bull sires, as compared with 0.25 to 0.3 for a compara</vt:lpwstr>
  </property>
  <property fmtid="{D5CDD505-2E9C-101B-9397-08002B2CF9AE}" pid="900" name="ZOTERO_BREF_yfnWDjFw3sgX_13">
    <vt:lpwstr>ble half-sib design without genomic selection.","container-title":"Journal of Dairy Science","DOI":"10.3168/jds.2016-11748","ISSN":"1525-3198","issue":"4","journalAbbreviation":"J. Dairy Sci.","language":"eng","note":"PMID: 28189326","page":"2892-2904","s</vt:lpwstr>
  </property>
  <property fmtid="{D5CDD505-2E9C-101B-9397-08002B2CF9AE}" pid="901" name="ZOTERO_BREF_yfnWDjFw3sgX_14">
    <vt:lpwstr>ource":"PubMed","title":"Optimization of a genomic breeding program for a moderately sized dairy cattle population","volume":"100","author":[{"family":"Reiner-Benaim","given":"A."},{"family":"Ezra","given":"E."},{"family":"Weller","given":"J. I."}],"issue</vt:lpwstr>
  </property>
  <property fmtid="{D5CDD505-2E9C-101B-9397-08002B2CF9AE}" pid="902" name="ZOTERO_BREF_yfnWDjFw3sgX_15">
    <vt:lpwstr>d":{"date-parts":[["2017",4]]}}}],"schema":"https://github.com/citation-style-language/schema/raw/master/csl-citation.json"}</vt:lpwstr>
  </property>
  <property fmtid="{D5CDD505-2E9C-101B-9397-08002B2CF9AE}" pid="903" name="ZOTERO_BREF_yfnWDjFw3sgX_2">
    <vt:lpwstr>tems/B58V4FFE"],"itemData":{"id":333,"type":"article-journal","abstract":"Although it now standard practice to genotype thousands of female calves, genotyping of bull calves is generally limited to progeny of elite cows. In addition to genotyping costs, i</vt:lpwstr>
  </property>
  <property fmtid="{D5CDD505-2E9C-101B-9397-08002B2CF9AE}" pid="904" name="ZOTERO_BREF_yfnWDjFw3sgX_3">
    <vt:lpwstr>ncreasing the pool of candidate sires requires purchase, isolation, and identification of calves until selection decisions are made. We economically optimized via simulation a genomic breeding program for a population of approximately 120,000 milk-recorde</vt:lpwstr>
  </property>
  <property fmtid="{D5CDD505-2E9C-101B-9397-08002B2CF9AE}" pid="905" name="ZOTERO_BREF_yfnWDjFw3sgX_4">
    <vt:lpwstr>d cows, corresponding to the Israeli Holstein population. All 30,000 heifers and 60,000 older cows of parities 1 to 3 were potential bull dams. Animals were assumed to have genetic evaluations for a trait with heritability of 0.25 derived by an animal mod</vt:lpwstr>
  </property>
  <property fmtid="{D5CDD505-2E9C-101B-9397-08002B2CF9AE}" pid="906" name="ZOTERO_BREF_yfnWDjFw3sgX_5">
    <vt:lpwstr>el evaluation of the population. Only bull calves were assumed to be genotyped. A pseudo-phenotype corresponding to each animal's genetic evaluation was generated, consisting of the animal's genetic value plus a residual with variance set to obtain the as</vt:lpwstr>
  </property>
  <property fmtid="{D5CDD505-2E9C-101B-9397-08002B2CF9AE}" pid="907" name="ZOTERO_BREF_yfnWDjFw3sgX_6">
    <vt:lpwstr>sumed reliability for each group of animals. Between 4 and 15 bulls and between 200 and 27,000 cows with the highest pseudo-phenotypes were selected as candidate bull parents. For all progeny of the founder animals, genetic values were simulated as the me</vt:lpwstr>
  </property>
  <property fmtid="{D5CDD505-2E9C-101B-9397-08002B2CF9AE}" pid="908" name="ZOTERO_BREF_yfnWDjFw3sgX_7">
    <vt:lpwstr>an of the parental values plus a Mendelian sampling effect with variance of 0.5. A probability of 0.3 for a healthy bull calf per mating, and a genomic reliability of 0.43 were assumed. The 40 bull calves with the highest genomic evaluations were selected</vt:lpwstr>
  </property>
  <property fmtid="{D5CDD505-2E9C-101B-9397-08002B2CF9AE}" pid="909" name="ZOTERO_BREF_yfnWDjFw3sgX_8">
    <vt:lpwstr> for general service for 1 yr. Costs included genotyping of candidate bulls and their dams, purchase of the calves from the farmers, and identification. Costs of raising culled calves were partially recovered by resale for beef. Annual costs were estimate</vt:lpwstr>
  </property>
  <property fmtid="{D5CDD505-2E9C-101B-9397-08002B2CF9AE}" pid="910" name="ZOTERO_BREF_yfnWDjFw3sgX_9">
    <vt:lpwstr>d as $10,922 + $305 × candidate bulls. Nominal profit per cow per genetic standard deviation was $106. Economic optimum with a discount rate of 5%, first returns after 4 yr, and a profit horizon of 15 yr were obtained with genotyping 1,620 to 1,750 calves</vt:lpwstr>
  </property>
  <property fmtid="{D5CDD505-2E9C-101B-9397-08002B2CF9AE}" pid="911"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12"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13"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14"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15"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16"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17"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18"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19"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20"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21"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22"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23"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24"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25"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26" name="ZOTERO_BREF_ysWYyuCEA48Z_23">
    <vt:lpwstr>],"issued":{"date-parts":[["2014",12,1]]}}}],"schema":"https://github.com/citation-style-language/schema/raw/master/csl-citation.json"}</vt:lpwstr>
  </property>
  <property fmtid="{D5CDD505-2E9C-101B-9397-08002B2CF9AE}" pid="927"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28"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29"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930"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931"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932"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933"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934" name="ZOTERO_PREF_1">
    <vt:lpwstr>&lt;data data-version="3" zotero-version="5.0.87"&gt;&lt;session id="lEGOGgj1"/&gt;&lt;style id="http://www.zotero.org/styles/sage-vancouver-brackets" hasBibliography="1" bibliographyStyleHasBeenSet="1"/&gt;&lt;prefs&gt;&lt;pref name="fieldType" value="Bookmark"/&gt;&lt;/prefs&gt;&lt;/data&gt;</vt:lpwstr>
  </property>
</Properties>
</file>