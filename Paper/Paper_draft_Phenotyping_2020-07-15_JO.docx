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4"/>
        </w:numPr>
        <w:jc w:val="center"/>
        <w:rPr>
          <w:highlight w:val="white"/>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left="0"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left="0"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left="0"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left="0" w:right="-143" w:hanging="0"/>
        <w:jc w:val="both"/>
        <w:rPr>
          <w:i/>
          <w:i/>
          <w:color w:val="000000"/>
          <w:szCs w:val="24"/>
          <w:highlight w:val="white"/>
          <w:lang w:val="en-GB"/>
        </w:rPr>
      </w:pPr>
      <w:r>
        <w:rPr>
          <w:i/>
          <w:color w:val="000000"/>
          <w:szCs w:val="24"/>
          <w:highlight w:val="white"/>
          <w:lang w:val="en-GB"/>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 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 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 M. 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 G.: </w:t>
      </w:r>
      <w:hyperlink r:id="rId5">
        <w:r>
          <w:rPr>
            <w:rStyle w:val="InternetLink"/>
            <w:rFonts w:cs="Times New Roman" w:ascii="Times New Roman" w:hAnsi="Times New Roman"/>
          </w:rPr>
          <w:t>gregor.gorjanc@roslin.ed.ac.uk</w:t>
        </w:r>
      </w:hyperlink>
    </w:p>
    <w:p>
      <w:pPr>
        <w:pStyle w:val="Heading1"/>
        <w:numPr>
          <w:ilvl w:val="0"/>
          <w:numId w:val="4"/>
        </w:numPr>
        <w:rPr/>
      </w:pPr>
      <w:r>
        <w:rPr/>
      </w:r>
    </w:p>
    <w:p>
      <w:pPr>
        <w:pStyle w:val="Heading1"/>
        <w:numPr>
          <w:ilvl w:val="0"/>
          <w:numId w:val="4"/>
        </w:numPr>
        <w:rPr/>
      </w:pPr>
      <w:r>
        <w:rPr/>
      </w:r>
    </w:p>
    <w:p>
      <w:pPr>
        <w:pStyle w:val="Heading1"/>
        <w:numPr>
          <w:ilvl w:val="0"/>
          <w:numId w:val="4"/>
        </w:numPr>
        <w:rPr/>
      </w:pPr>
      <w:r>
        <w:rPr/>
      </w:r>
    </w:p>
    <w:p>
      <w:pPr>
        <w:pStyle w:val="Heading1"/>
        <w:numPr>
          <w:ilvl w:val="0"/>
          <w:numId w:val="4"/>
        </w:numPr>
        <w:rPr/>
      </w:pPr>
      <w:r>
        <w:rPr/>
        <w:t>Abstract</w:t>
      </w:r>
    </w:p>
    <w:p>
      <w:pPr>
        <w:pStyle w:val="Normal"/>
        <w:rPr/>
      </w:pPr>
      <w:r>
        <w:rPr>
          <w:b/>
          <w:bCs/>
        </w:rPr>
        <w:t>Background</w:t>
      </w:r>
      <w:r>
        <w:rPr>
          <w:bCs/>
        </w:rPr>
        <w:t>:</w:t>
      </w:r>
      <w:r>
        <w:rPr/>
        <w:t xml:space="preserve"> This paper evaluates the potential of maximizing genetic gain in dairy cattle breeding programmes by optimizing investment into phenotyping and genotyping. Conventional dairy breeding programmes focus on phenotyping selection candidates or their close relatives to increase selection accuracy, since this is the main driver of genetic gain and quality assurance for producers. Genomic selection decoupled </w:t>
      </w:r>
      <w:r>
        <w:rPr>
          <w:rStyle w:val="CommentReference5"/>
          <w:rFonts w:cs="Mangal"/>
          <w:sz w:val="24"/>
          <w:szCs w:val="24"/>
        </w:rPr>
        <w:t>phenotyping and selection and through this enabled</w:t>
      </w:r>
      <w:r>
        <w:rPr/>
        <w:t xml:space="preserve"> increased genetic gain per year compared to the conventional selection. However, genomic selection requires a large initial investment, which limits the adoption of genomic selection for some breeding programmes. The aim of this study was to evaluate the potential of maximizing genetic gain by optimizing investment into phenotyping and genotyping in in a case-study and to provide suggestions for other dairy breeding programmes. </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collect between 10 and 1 record per lactation and invested the saved resources into genotyping. We tested these scenarios in settings with or without initial training population for genomic selection. </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initial training population. We further increased the genetic gain by increasing investment in genotyping, despite reduced phenotyping, with high</w:t>
        <w:noBreakHyphen/>
        <w:t>genotyping scenarios not even using the total available resources. Compared to the conventional scenario, genomic scenarios also increased accuracy for young non</w:t>
        <w:noBreakHyphen/>
        <w:t>phenotyped male and female candidates, and cows.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increase the impact of phenotyping investments. These conclusions suggest that any dairy breeding programme can implement genomic selection without increasing the level of investment.</w:t>
      </w:r>
    </w:p>
    <w:p>
      <w:pPr>
        <w:pStyle w:val="Normal"/>
        <w:rPr/>
      </w:pPr>
      <w:r>
        <w:rPr/>
      </w:r>
    </w:p>
    <w:p>
      <w:pPr>
        <w:pStyle w:val="Heading1"/>
        <w:numPr>
          <w:ilvl w:val="0"/>
          <w:numId w:val="2"/>
        </w:numPr>
        <w:rPr/>
      </w:pPr>
      <w:r>
        <w:rPr/>
        <w:t>Background</w:t>
      </w:r>
    </w:p>
    <w:p>
      <w:pPr>
        <w:pStyle w:val="Normal"/>
        <w:rPr/>
      </w:pPr>
      <w:r>
        <w:rPr/>
        <w:t xml:space="preserve">This paper evaluates the potential of maximizing genetic gain in dairy cattle breeding programmes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testing, which limits selection intensity. This programme allocates the majority of resources into phenotyping to increase the accuracy of sire selection, since this is the main driver of genetic gain.</w:t>
      </w:r>
      <w:r>
        <w:rPr/>
        <w:t xml:space="preserve"> Genomic selection </w:t>
      </w:r>
      <w:bookmarkStart w:id="0" w:name="ZOTERO_BREF_HjmbdZEtQZmX"/>
      <w:bookmarkStart w:id="1" w:name="__UnoMark__22910_862860911"/>
      <w:bookmarkStart w:id="2" w:name="__UnoMark__22570_862860911"/>
      <w:bookmarkStart w:id="3" w:name="__UnoMark__21597_862860911"/>
      <w:bookmarkStart w:id="4" w:name="__UnoMark__21925_862860911"/>
      <w:bookmarkStart w:id="5" w:name="__UnoMark__22250_862860911"/>
      <w:r>
        <w:rPr/>
        <w:t>[1, 2]</w:t>
      </w:r>
      <w:bookmarkEnd w:id="0"/>
      <w:bookmarkEnd w:id="1"/>
      <w:bookmarkEnd w:id="2"/>
      <w:bookmarkEnd w:id="3"/>
      <w:bookmarkEnd w:id="4"/>
      <w:bookmarkEnd w:id="5"/>
      <w:r>
        <w:rPr/>
        <w:t xml:space="preserve"> </w:t>
      </w:r>
      <w:r>
        <w:rPr>
          <w:highlight w:val="yellow"/>
        </w:rPr>
        <w:t>(Meuwissen et al., 2001; Schaeffer, 2006)</w:t>
      </w:r>
      <w:r>
        <w:rPr/>
        <w:t xml:space="preserve">, on the other hand, achieves genetic gain mainly through substantially </w:t>
      </w:r>
      <w:r>
        <w:rPr>
          <w:highlight w:val="white"/>
        </w:rPr>
        <w:t xml:space="preserve">reduced generation interval, increased selection intensity on the male side, and increased accuracy of selection for young animals </w:t>
      </w:r>
      <w:bookmarkStart w:id="6" w:name="__UnoMark__22571_862860911"/>
      <w:bookmarkStart w:id="7" w:name="__UnoMark__22251_862860911"/>
      <w:bookmarkStart w:id="8" w:name="__UnoMark__22911_862860911"/>
      <w:bookmarkStart w:id="9" w:name="__UnoMark__21926_862860911"/>
      <w:bookmarkStart w:id="10" w:name="__UnoMark__21598_862860911"/>
      <w:bookmarkStart w:id="11" w:name="ZOTERO_BREF_2ManwXjQ9SDN"/>
      <w:r>
        <w:rPr>
          <w:highlight w:val="white"/>
        </w:rPr>
        <w:t>[2, 3]</w:t>
      </w:r>
      <w:bookmarkEnd w:id="6"/>
      <w:bookmarkEnd w:id="7"/>
      <w:bookmarkEnd w:id="8"/>
      <w:bookmarkEnd w:id="9"/>
      <w:bookmarkEnd w:id="10"/>
      <w:bookmarkEnd w:id="11"/>
      <w:r>
        <w:rPr>
          <w:highlight w:val="yellow"/>
        </w:rPr>
        <w:t>(Schaeffer, 2006; Obšteter et al., 2019)</w:t>
      </w:r>
      <w:r>
        <w:rPr>
          <w:highlight w:val="white"/>
        </w:rPr>
        <w:t>. Despite lower accuracy of sire selection compared to the conventional progeny testing,</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12" w:name="ZOTERO_BREF_IyLofzg5TxrX"/>
      <w:bookmarkStart w:id="13" w:name="__UnoMark__22252_862860911"/>
      <w:bookmarkStart w:id="14" w:name="__UnoMark__21928_862860911"/>
      <w:bookmarkStart w:id="15" w:name="ZOTERO_BREF_OUhSVBOxhWw5"/>
      <w:bookmarkStart w:id="16" w:name="__UnoMark__22573_862860911"/>
      <w:bookmarkStart w:id="17" w:name="__UnoMark__21599_862860911"/>
      <w:bookmarkStart w:id="18" w:name="__UnoMark__21927_862860911"/>
      <w:bookmarkStart w:id="19" w:name="__UnoMark__22912_862860911"/>
      <w:bookmarkStart w:id="20" w:name="__UnoMark__22572_862860911"/>
      <w:bookmarkStart w:id="21" w:name="__UnoMark__21600_862860911"/>
      <w:bookmarkStart w:id="22" w:name="__UnoMark__22253_862860911"/>
      <w:bookmarkStart w:id="23" w:name="__UnoMark__22913_862860911"/>
      <w:r>
        <w:rPr>
          <w:highlight w:val="white"/>
        </w:rPr>
        <w:t>[4]</w:t>
      </w:r>
      <w:bookmarkEnd w:id="12"/>
      <w:bookmarkEnd w:id="13"/>
      <w:bookmarkEnd w:id="14"/>
      <w:bookmarkEnd w:id="15"/>
      <w:bookmarkEnd w:id="16"/>
      <w:bookmarkEnd w:id="17"/>
      <w:bookmarkEnd w:id="18"/>
      <w:bookmarkEnd w:id="19"/>
      <w:bookmarkEnd w:id="20"/>
      <w:bookmarkEnd w:id="21"/>
      <w:bookmarkEnd w:id="22"/>
      <w:bookmarkEnd w:id="23"/>
      <w:r>
        <w:rPr>
          <w:highlight w:val="yellow"/>
        </w:rPr>
        <w:t>(Wiggans et al., 2017)</w:t>
      </w:r>
      <w:r>
        <w:rPr>
          <w:highlight w:val="white"/>
        </w:rPr>
        <w:t>.</w:t>
      </w:r>
    </w:p>
    <w:p>
      <w:pPr>
        <w:pStyle w:val="Normal"/>
        <w:rPr/>
      </w:pPr>
      <w:r>
        <w:rPr>
          <w:highlight w:val="white"/>
        </w:rPr>
        <w:t>All breeding programmes operate with a certain amount of resources allocated between breeding activities with the aim to maximise return on investment. Genomic selection is now a de-facto standard in well-resourced breeding programmes, but is still challenging to implement for some breeding programmes. The major hurdle is the large initial investment in genotyping to establish a training population, though updating this population can also be challenging.</w:t>
      </w:r>
      <w:r>
        <w:rPr/>
        <w:t xml:space="preserve"> These breedin</w:t>
      </w:r>
      <w:r>
        <w:rPr>
          <w:highlight w:val="white"/>
        </w:rPr>
        <w:t>g programs need to evaluate priorities and could optimise phenotyping and genotyping to maximise return on investment.</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(e.g., </w:t>
      </w:r>
      <w:bookmarkStart w:id="24" w:name="ZOTERO_BREF_eDZY5kQF7gXa"/>
      <w:bookmarkStart w:id="25" w:name="__UnoMark__22255_862860911"/>
      <w:bookmarkStart w:id="26" w:name="__UnoMark__22914_862860911"/>
      <w:bookmarkStart w:id="27" w:name="__UnoMark__22915_862860911"/>
      <w:bookmarkStart w:id="28" w:name="__UnoMark__22574_862860911"/>
      <w:bookmarkStart w:id="29" w:name="__UnoMark__22254_862860911"/>
      <w:bookmarkStart w:id="30" w:name="__UnoMark__21930_862860911"/>
      <w:bookmarkStart w:id="31" w:name="ZOTERO_BREF_vBzquWBEDhaT"/>
      <w:bookmarkStart w:id="32" w:name="__UnoMark__21929_862860911"/>
      <w:bookmarkStart w:id="33" w:name="__UnoMark__21602_862860911"/>
      <w:bookmarkStart w:id="34" w:name="__UnoMark__21601_862860911"/>
      <w:bookmarkStart w:id="35" w:name="__UnoMark__22575_862860911"/>
      <w:r>
        <w:rPr/>
        <w:t>[5]</w:t>
      </w:r>
      <w:bookmarkEnd w:id="24"/>
      <w:bookmarkEnd w:id="25"/>
      <w:bookmarkEnd w:id="26"/>
      <w:bookmarkEnd w:id="27"/>
      <w:bookmarkEnd w:id="28"/>
      <w:bookmarkEnd w:id="29"/>
      <w:bookmarkEnd w:id="30"/>
      <w:bookmarkEnd w:id="31"/>
      <w:bookmarkEnd w:id="32"/>
      <w:bookmarkEnd w:id="33"/>
      <w:bookmarkEnd w:id="34"/>
      <w:bookmarkEnd w:id="35"/>
      <w:r>
        <w:rPr>
          <w:highlight w:val="yellow"/>
        </w:rPr>
        <w:t>Mrode, 2005</w:t>
      </w:r>
      <w:r>
        <w:rPr/>
        <w:t>). To illustrate, assume a female-expressed trait with the heritability of 0.25</w:t>
      </w:r>
      <w:r>
        <w:rPr>
          <w:rStyle w:val="CommentReference6"/>
          <w:rFonts w:cs="Mangal"/>
        </w:rPr>
        <w:t xml:space="preserve"> </w:t>
      </w:r>
      <w:r>
        <w:rPr/>
        <w:t>and progeny testing in a population with 100 sires each tested on 100 daughters (10,000 cows in total). Collecting 10 phenotype records per daughter gives the accuracy of 0.98 for progeny tested sires, 0.86 for cows, and 0.66 for non</w:t>
        <w:noBreakHyphen/>
        <w:t>phenotyped progeny. If we decrease the number of phenotype records per daughter to five, two, or one, the accuracy respectively decreases to 0.97, 0.96, or 0.93 for sires; to 0.81, 0. 70, or 0.62 for cows; and to 0.64, 0.59, or 0.56 for non</w:t>
        <w:noBreakHyphen/>
        <w:t>phenotyped progeny. This example shows diminishing returns with repeated phenotype records and a scope for optimizing return on investment. Namely, at the extreme we reduced phenotyping 10x, which reduced accuracy only for 0.04 in sires and 0.10 in non-phenotyped progeny.</w:t>
      </w:r>
    </w:p>
    <w:p>
      <w:pPr>
        <w:pStyle w:val="Normal"/>
        <w:rPr/>
      </w:pPr>
      <w:r>
        <w:rPr/>
        <w:t>We could invest the resources saved from reducing the number of phenotype records per daughter into phenotyping more daughters. Assuming resources for 100,000 phenotypes and decreasing the number of phenotype records per daughter to five, two, or one respectively enables phenotyping 200, 500, or 1,000 daughters per sire (100 sires). This change increases accuracy for sires to 0.99 in all cases, barely increases accuracy for cows, and respectively increases accuracy for non</w:t>
        <w:noBreakHyphen/>
        <w:t>phenotyped progeny to 0.64, 0.61, or 0.59.</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 of phenotyped and genotyped animals</w:t>
      </w:r>
      <w:r>
        <w:rPr/>
        <w:t xml:space="preserve">, decreasing genetic distance between training and prediction individuals, and decreasing number of effective genome segments </w:t>
      </w:r>
      <w:bookmarkStart w:id="36" w:name="__UnoMark__22576_862860911"/>
      <w:bookmarkStart w:id="37" w:name="ZOTERO_BREF_R5xZPQH1Kto5"/>
      <w:bookmarkStart w:id="38" w:name="__UnoMark__21931_862860911"/>
      <w:bookmarkStart w:id="39" w:name="__UnoMark__22256_862860911"/>
      <w:bookmarkStart w:id="40" w:name="__UnoMark__21603_862860911"/>
      <w:bookmarkStart w:id="41" w:name="__UnoMark__22916_862860911"/>
      <w:r>
        <w:rPr>
          <w:b w:val="false"/>
          <w:i w:val="false"/>
          <w:caps w:val="false"/>
          <w:smallCaps w:val="false"/>
          <w:color w:val="000000"/>
          <w:position w:val="0"/>
          <w:sz w:val="24"/>
          <w:sz w:val="24"/>
          <w:u w:val="none"/>
          <w:vertAlign w:val="baseline"/>
        </w:rPr>
        <w:t>[6</w:t>
      </w:r>
      <w:r>
        <w:rPr>
          <w:b w:val="false"/>
          <w:i w:val="false"/>
          <w:caps w:val="false"/>
          <w:smallCaps w:val="false"/>
          <w:position w:val="0"/>
          <w:sz w:val="24"/>
          <w:sz w:val="24"/>
          <w:u w:val="none"/>
          <w:vertAlign w:val="baseline"/>
        </w:rPr>
        <w:t>–10]</w:t>
      </w:r>
      <w:bookmarkEnd w:id="36"/>
      <w:bookmarkEnd w:id="37"/>
      <w:bookmarkEnd w:id="38"/>
      <w:bookmarkEnd w:id="39"/>
      <w:bookmarkEnd w:id="40"/>
      <w:bookmarkEnd w:id="41"/>
      <w:r>
        <w:rPr>
          <w:color w:val="000000"/>
        </w:rPr>
        <w:t>(</w:t>
      </w:r>
      <w:r>
        <w:rPr>
          <w:color w:val="000000"/>
          <w:highlight w:val="yellow"/>
        </w:rPr>
        <w:t xml:space="preserve">Daetwyler et al. 2008; Goddard, 2009; Habier et al., 2010; Clark et al, 2011; </w:t>
      </w:r>
      <w:r>
        <w:rPr>
          <w:highlight w:val="yellow"/>
        </w:rPr>
        <w:t>Goddard et al., 2011</w:t>
      </w:r>
      <w:r>
        <w:rPr>
          <w:color w:val="000000"/>
        </w:rPr>
        <w:t>)</w:t>
      </w:r>
      <w:r>
        <w:rPr/>
        <w:t xml:space="preserve">. The latter dictates linkage-disequilibrium between markers and causal loci, which drives accuracy of genomic evaluation and prediction. Recombination, mutation, migration, drift, and selection change linkage-disequilibrium and decrease the accuracy of genomic prediction across generations, particularly when the training population is not continually updated </w:t>
      </w:r>
      <w:bookmarkStart w:id="42" w:name="__UnoMark__22577_862860911"/>
      <w:bookmarkStart w:id="43" w:name="__UnoMark__22917_862860911"/>
      <w:bookmarkStart w:id="44" w:name="__UnoMark__22257_862860911"/>
      <w:bookmarkStart w:id="45" w:name="ZOTERO_BREF_CBIgIDAUpR7W"/>
      <w:bookmarkStart w:id="46" w:name="__UnoMark__21932_862860911"/>
      <w:bookmarkStart w:id="47" w:name="__UnoMark__21604_862860911"/>
      <w:r>
        <w:rPr/>
        <w:t>[1, 8, 11, 12]</w:t>
      </w:r>
      <w:bookmarkEnd w:id="42"/>
      <w:bookmarkEnd w:id="43"/>
      <w:bookmarkEnd w:id="44"/>
      <w:bookmarkEnd w:id="45"/>
      <w:bookmarkEnd w:id="46"/>
      <w:bookmarkEnd w:id="47"/>
      <w:r>
        <w:rPr/>
        <w:t xml:space="preserve"> (</w:t>
      </w:r>
      <w:r>
        <w:rPr>
          <w:highlight w:val="yellow"/>
        </w:rPr>
        <w:t>Meuwissen et al., 2001; Calus, 2010; Habier et al., 2010; Wolc et al., 2011)</w:t>
      </w:r>
      <w:r>
        <w:rPr/>
        <w:t>.</w:t>
      </w:r>
    </w:p>
    <w:p>
      <w:pPr>
        <w:pStyle w:val="Normal"/>
        <w:rPr/>
      </w:pPr>
      <w:r>
        <w:rPr>
          <w:highlight w:val="white"/>
        </w:rPr>
        <w:t>Following the previous example, assume 10,000 effective genome segments, trait heritability of 0.25, and a training population of 10,000 cows. Recording 10 phenotype values per cow gives the heritability</w:t>
      </w:r>
      <w:r>
        <w:rPr>
          <w:highlight w:val="white"/>
          <w:vertAlign w:val="superscript"/>
        </w:rPr>
        <w:t xml:space="preserve"> </w:t>
      </w:r>
      <w:r>
        <w:rPr>
          <w:highlight w:val="white"/>
        </w:rPr>
        <w:t xml:space="preserve">of phenotype for training population of 0.78 and genomic prediction accuracy of 0.68 for non-phenotyped </w:t>
      </w:r>
      <w:r>
        <w:rPr/>
        <w:t>progeny</w:t>
      </w:r>
      <w:r>
        <w:rPr>
          <w:highlight w:val="white"/>
        </w:rPr>
        <w:t xml:space="preserve"> </w:t>
      </w:r>
      <w:bookmarkStart w:id="48" w:name="__UnoMark__21933_862860911"/>
      <w:bookmarkStart w:id="49" w:name="__UnoMark__22918_862860911"/>
      <w:bookmarkStart w:id="50" w:name="__UnoMark__22258_862860911"/>
      <w:bookmarkStart w:id="51" w:name="__UnoMark__22578_862860911"/>
      <w:bookmarkStart w:id="52" w:name="__UnoMark__21605_862860911"/>
      <w:bookmarkStart w:id="53" w:name="ZOTERO_BREF_JfoTRDnycDTP"/>
      <w:r>
        <w:rPr>
          <w:highlight w:val="white"/>
        </w:rPr>
        <w:t>[6]</w:t>
      </w:r>
      <w:bookmarkEnd w:id="48"/>
      <w:bookmarkEnd w:id="49"/>
      <w:bookmarkEnd w:id="50"/>
      <w:bookmarkEnd w:id="51"/>
      <w:bookmarkEnd w:id="52"/>
      <w:bookmarkEnd w:id="53"/>
      <w:r>
        <w:rPr>
          <w:highlight w:val="yellow"/>
        </w:rPr>
        <w:t>(Daetwyler et al, 2008).</w:t>
      </w:r>
      <w:r>
        <w:rPr>
          <w:highlight w:val="white"/>
        </w:rPr>
        <w:t xml:space="preserve"> Reducing the number of phenotype records per cow to five, two, or one respectively reduces the heritability</w:t>
      </w:r>
      <w:r>
        <w:rPr>
          <w:highlight w:val="white"/>
          <w:vertAlign w:val="superscript"/>
        </w:rPr>
        <w:t xml:space="preserve"> </w:t>
      </w:r>
      <w:r>
        <w:rPr>
          <w:highlight w:val="white"/>
        </w:rPr>
        <w:t>of phenotype for training population</w:t>
      </w:r>
      <w:r>
        <w:rPr/>
        <w:t xml:space="preserve"> to 0.66, 0.50, or 0.40, and genomic prediction accuracy to 0.64, 0.58, or 0.53. T</w:t>
      </w:r>
      <w:r>
        <w:rPr>
          <w:highlight w:val="white"/>
        </w:rPr>
        <w:t>his example again shows diminishing returns with replicated phenotyping and a scope for optimizing return on investment also with genomic b</w:t>
      </w:r>
      <w:r>
        <w:rPr/>
        <w:t xml:space="preserve">reeding programmes. Namely, at the extreme we reduced phenotyping 10x, which reduced genomic prediction accuracy only for 0.11. Previous studies also explored the value of adding a record to the training population when a number of records is already available </w:t>
      </w:r>
      <w:bookmarkStart w:id="54" w:name="__UnoMark__22579_862860911"/>
      <w:bookmarkStart w:id="55" w:name="__UnoMark__22259_862860911"/>
      <w:bookmarkStart w:id="56" w:name="__UnoMark__22919_862860911"/>
      <w:bookmarkStart w:id="57" w:name="__UnoMark__21606_862860911"/>
      <w:bookmarkStart w:id="58" w:name="ZOTERO_BREF_cZfNMHfOhnsL"/>
      <w:bookmarkStart w:id="59" w:name="__UnoMark__21934_862860911"/>
      <w:r>
        <w:rPr/>
        <w:t>[13, 14]</w:t>
      </w:r>
      <w:bookmarkEnd w:id="54"/>
      <w:bookmarkEnd w:id="55"/>
      <w:bookmarkEnd w:id="56"/>
      <w:bookmarkEnd w:id="57"/>
      <w:bookmarkEnd w:id="58"/>
      <w:bookmarkEnd w:id="59"/>
      <w:r>
        <w:rPr/>
        <w:t xml:space="preserve"> </w:t>
      </w:r>
      <w:r>
        <w:rPr>
          <w:highlight w:val="yellow"/>
        </w:rPr>
        <w:t>(Bijma, Recio)</w:t>
      </w:r>
      <w:r>
        <w:rPr/>
        <w:t>. They concluded, that accuracy has a diminishing return relationship with increasing the number of records in the training population, hence additional phenotype is most valuable when the training population is small.</w:t>
      </w:r>
    </w:p>
    <w:p>
      <w:pPr>
        <w:pStyle w:val="Normal"/>
        <w:rPr/>
      </w:pPr>
      <w:r>
        <w:rPr/>
        <w:t>We could invest the resources saved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0.77, 0.86, or 0.91. While these genomic prediction accuracies are lower than with progeny testing, shorter generation interval enables larger genetic gain per unit of time </w:t>
      </w:r>
      <w:bookmarkStart w:id="60" w:name="ZOTERO_BREF_Ux4LadCJuUNv"/>
      <w:bookmarkStart w:id="61" w:name="__UnoMark__21607_862860911"/>
      <w:bookmarkStart w:id="62" w:name="__UnoMark__22580_862860911"/>
      <w:bookmarkStart w:id="63" w:name="__UnoMark__22260_862860911"/>
      <w:bookmarkStart w:id="64" w:name="__UnoMark__22920_862860911"/>
      <w:bookmarkStart w:id="65" w:name="__UnoMark__21935_862860911"/>
      <w:r>
        <w:rPr>
          <w:highlight w:val="white"/>
        </w:rPr>
        <w:t>[2]</w:t>
      </w:r>
      <w:bookmarkEnd w:id="60"/>
      <w:bookmarkEnd w:id="61"/>
      <w:bookmarkEnd w:id="62"/>
      <w:bookmarkEnd w:id="63"/>
      <w:bookmarkEnd w:id="64"/>
      <w:bookmarkEnd w:id="65"/>
      <w:r>
        <w:rPr>
          <w:highlight w:val="yellow"/>
        </w:rPr>
        <w:t>(Schaeffer, 2006)</w:t>
      </w:r>
      <w:r>
        <w:rPr>
          <w:highlight w:val="white"/>
        </w:rPr>
        <w:t>.</w:t>
      </w:r>
    </w:p>
    <w:p>
      <w:pPr>
        <w:pStyle w:val="Normal"/>
        <w:rPr/>
      </w:pPr>
      <w:r>
        <w:rPr>
          <w:highlight w:val="white"/>
        </w:rPr>
        <w:t xml:space="preserve">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bookmarkStart w:id="66" w:name="__UnoMark__21608_862860911"/>
      <w:bookmarkStart w:id="67" w:name="__UnoMark__21936_862860911"/>
      <w:bookmarkStart w:id="68" w:name="__UnoMark__22261_862860911"/>
      <w:bookmarkStart w:id="69" w:name="__UnoMark__22581_862860911"/>
      <w:bookmarkStart w:id="70" w:name="__UnoMark__22921_862860911"/>
      <w:bookmarkStart w:id="71" w:name="ZOTERO_BREF_g8dqmzCRUbWx"/>
      <w:r>
        <w:rPr>
          <w:b w:val="false"/>
          <w:i w:val="false"/>
          <w:caps w:val="false"/>
          <w:smallCaps w:val="false"/>
          <w:position w:val="0"/>
          <w:sz w:val="24"/>
          <w:sz w:val="24"/>
          <w:highlight w:val="white"/>
          <w:u w:val="none"/>
          <w:vertAlign w:val="baseline"/>
        </w:rPr>
        <w:t>[15</w:t>
      </w:r>
      <w:r>
        <w:rPr>
          <w:b w:val="false"/>
          <w:i w:val="false"/>
          <w:caps w:val="false"/>
          <w:smallCaps w:val="false"/>
          <w:position w:val="0"/>
          <w:sz w:val="24"/>
          <w:sz w:val="24"/>
          <w:u w:val="none"/>
          <w:vertAlign w:val="baseline"/>
        </w:rPr>
        <w:t>–17]</w:t>
      </w:r>
      <w:bookmarkEnd w:id="66"/>
      <w:bookmarkEnd w:id="67"/>
      <w:bookmarkEnd w:id="68"/>
      <w:bookmarkEnd w:id="69"/>
      <w:bookmarkEnd w:id="70"/>
      <w:bookmarkEnd w:id="71"/>
      <w:r>
        <w:rPr>
          <w:highlight w:val="white"/>
        </w:rPr>
        <w:t>(</w:t>
      </w:r>
      <w:r>
        <w:rPr>
          <w:highlight w:val="yellow"/>
        </w:rPr>
        <w:t>Gao et al., 2012, Gray et al., 2012; Lourenco et al., 2015).</w:t>
      </w:r>
    </w:p>
    <w:p>
      <w:pPr>
        <w:pStyle w:val="Normal"/>
        <w:rPr/>
      </w:pPr>
      <w:r>
        <w:rPr/>
        <w:t>The above examples indicate that repeated phenotyping could be an internal financial reserve that enables any dairy breeding programme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 xml:space="preserve">ber of milkings per day </w:t>
      </w:r>
      <w:bookmarkStart w:id="72" w:name="__UnoMark__22262_862860911"/>
      <w:bookmarkStart w:id="73" w:name="__UnoMark__21609_862860911"/>
      <w:bookmarkStart w:id="74" w:name="__UnoMark__22582_862860911"/>
      <w:bookmarkStart w:id="75" w:name="__UnoMark__21937_862860911"/>
      <w:bookmarkStart w:id="76" w:name="__UnoMark__22922_862860911"/>
      <w:bookmarkStart w:id="77" w:name="ZOTERO_BREF_Bplby7z9636a"/>
      <w:r>
        <w:rPr>
          <w:highlight w:val="white"/>
        </w:rPr>
        <w:t>[18]</w:t>
      </w:r>
      <w:bookmarkEnd w:id="72"/>
      <w:bookmarkEnd w:id="73"/>
      <w:bookmarkEnd w:id="74"/>
      <w:bookmarkEnd w:id="75"/>
      <w:bookmarkEnd w:id="76"/>
      <w:bookmarkEnd w:id="77"/>
      <w:r>
        <w:rPr>
          <w:highlight w:val="white"/>
        </w:rPr>
        <w:t>(</w:t>
      </w:r>
      <w:r>
        <w:rPr>
          <w:highlight w:val="yellow"/>
        </w:rPr>
        <w:t>ICAR, 2017</w:t>
      </w:r>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recoding systems, countries, and even their regions. For example, some organizations require payment of a participation fee plus the cost per sample, while others include the fee in the sample cost, or cover the costs in other ways.</w:t>
      </w:r>
    </w:p>
    <w:p>
      <w:pPr>
        <w:pStyle w:val="Normal"/>
        <w:rPr/>
      </w:pPr>
      <w:r>
        <w:rPr/>
        <w:t>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cow per lactation and invested the saved resources into genotyping. We compared these strategies in case-study with a small cattle breeding programme where implementing genomic selection is challenging. The results show that reallocating a part of phenotyping resources to genotyping increases genetic gain regardless of the cost and amount of genotyping, and the availability of initial training population. The genetic gain also increases with increasing investment into genotyping, despite reduced phenotyping.</w:t>
      </w:r>
    </w:p>
    <w:p>
      <w:pPr>
        <w:pStyle w:val="Heading1"/>
        <w:numPr>
          <w:ilvl w:val="0"/>
          <w:numId w:val="4"/>
        </w:numPr>
        <w:rPr/>
      </w:pPr>
      <w:r>
        <w:rPr/>
      </w:r>
    </w:p>
    <w:p>
      <w:pPr>
        <w:pStyle w:val="Heading1"/>
        <w:numPr>
          <w:ilvl w:val="0"/>
          <w:numId w:val="4"/>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 xml:space="preserve">~30,000 animals analysed in our previous study </w:t>
      </w:r>
      <w:bookmarkStart w:id="78" w:name="__UnoMark__21938_862860911"/>
      <w:bookmarkStart w:id="79" w:name="__UnoMark__21596_862860911"/>
      <w:bookmarkStart w:id="80" w:name="__UnoMark__22263_862860911"/>
      <w:bookmarkStart w:id="81" w:name="__UnoMark__22583_862860911"/>
      <w:bookmarkStart w:id="82" w:name="__UnoMark__22923_862860911"/>
      <w:bookmarkStart w:id="83" w:name="ZOTERO_BREF_TdDVvpj0nc3q"/>
      <w:bookmarkStart w:id="84" w:name="__UnoMark__21656_862860911"/>
      <w:bookmarkEnd w:id="84"/>
      <w:r>
        <w:rPr>
          <w:highlight w:val="white"/>
        </w:rPr>
        <w:t>[3]</w:t>
      </w:r>
      <w:bookmarkStart w:id="85" w:name="__UnoMark__21660_862860911"/>
      <w:bookmarkEnd w:id="78"/>
      <w:bookmarkEnd w:id="79"/>
      <w:bookmarkEnd w:id="80"/>
      <w:bookmarkEnd w:id="81"/>
      <w:bookmarkEnd w:id="82"/>
      <w:bookmarkEnd w:id="83"/>
      <w:bookmarkEnd w:id="85"/>
      <w:r>
        <w:rPr>
          <w:highlight w:val="yellow"/>
        </w:rPr>
        <w:t>Obšteter et al. (2019)</w:t>
      </w:r>
      <w:r>
        <w:rPr>
          <w:highlight w:val="white"/>
        </w:rPr>
        <w:t>. We evaluated 36 genomic scenarios against the conventional scenario, all with equal amount of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cow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4"/>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whole-genome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calculated animal’s breeding value </w:t>
      </w:r>
      <w:r>
        <w:rPr/>
        <w:t>(</w:t>
      </w:r>
      <w:r>
        <w:rPr>
          <w:i/>
          <w:iCs/>
        </w:rPr>
        <w:t>a</w:t>
      </w:r>
      <w:r>
        <w:rPr>
          <w:i/>
          <w:iCs/>
          <w:vertAlign w:val="subscript"/>
        </w:rPr>
        <w:t>i</w:t>
      </w:r>
      <w:r>
        <w:rPr/>
        <w:t>) for dairy performance (</w:t>
      </w:r>
      <w:r>
        <w:rPr>
          <w:i/>
          <w:iCs/>
        </w:rPr>
        <w:t>y</w:t>
      </w:r>
      <w:r>
        <w:rPr>
          <w:i/>
          <w:iCs/>
          <w:vertAlign w:val="subscript"/>
        </w:rPr>
        <w:t>ijkl</w:t>
      </w:r>
      <w:r>
        <w:rPr/>
        <w:t>). We assigned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 to the trait:</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the permanent environment effects from a normal distribution with zero mean and variance equal to the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heritability 0.25 and repeatability of 0.50. </w:t>
      </w:r>
      <w:r>
        <w:rPr>
          <w:highlight w:val="white"/>
        </w:rPr>
        <w:t xml:space="preserve">With the simulated genome and phenotype architecture we have initiated the dairy cattle breeding programme and ran it for 20 years of conventional selection with progeny-testing based on 11 cow phenotype records per lactation. The detailed parameters of the simulation are described in </w:t>
      </w:r>
      <w:bookmarkStart w:id="86" w:name="__UnoMark__22264_862860911"/>
      <w:bookmarkStart w:id="87" w:name="__UnoMark__21982_862860911"/>
      <w:bookmarkStart w:id="88" w:name="__UnoMark__22584_862860911"/>
      <w:bookmarkStart w:id="89" w:name="ZOTERO_BREF_Z8dXe69WUCtw"/>
      <w:bookmarkStart w:id="90" w:name="__UnoMark__21610_862860911"/>
      <w:bookmarkStart w:id="91" w:name="__UnoMark__21924_862860911"/>
      <w:bookmarkStart w:id="92" w:name="__UnoMark__22924_862860911"/>
      <w:bookmarkEnd w:id="87"/>
      <w:r>
        <w:rPr>
          <w:highlight w:val="white"/>
        </w:rPr>
        <w:t>[3]</w:t>
      </w:r>
      <w:bookmarkEnd w:id="86"/>
      <w:bookmarkEnd w:id="88"/>
      <w:bookmarkEnd w:id="89"/>
      <w:bookmarkEnd w:id="90"/>
      <w:bookmarkEnd w:id="91"/>
      <w:bookmarkEnd w:id="92"/>
      <w:r>
        <w:rPr>
          <w:highlight w:val="yellow"/>
        </w:rPr>
        <w:t>Obšteter et al. (2019)</w:t>
      </w:r>
      <w:r>
        <w:rPr>
          <w:highlight w:val="white"/>
        </w:rPr>
        <w:t>. In summary, in the breeding programme we selected 3,849 out of 4,320 new-born females as cows and 139 as bull 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4"/>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amount of available resources. The conventional scenario continued the breeding scheme from historical breeding. It used progeny testing and 11 phenotype records per lactation (named C11), corresponding to the standard ICAR recording interval of 4 weeks </w:t>
      </w:r>
      <w:bookmarkStart w:id="93" w:name="__UnoMark__21611_862860911"/>
      <w:bookmarkStart w:id="94" w:name="__UnoMark__22925_862860911"/>
      <w:bookmarkStart w:id="95" w:name="__UnoMark__22265_862860911"/>
      <w:bookmarkStart w:id="96" w:name="__UnoMark__21939_862860911"/>
      <w:bookmarkStart w:id="97" w:name="__UnoMark__22585_862860911"/>
      <w:bookmarkStart w:id="98" w:name="ZOTERO_BREF_smwC5dfpA8d9"/>
      <w:r>
        <w:rPr/>
        <w:t>[18]</w:t>
      </w:r>
      <w:bookmarkEnd w:id="93"/>
      <w:bookmarkEnd w:id="94"/>
      <w:bookmarkEnd w:id="95"/>
      <w:bookmarkEnd w:id="96"/>
      <w:bookmarkEnd w:id="97"/>
      <w:bookmarkEnd w:id="98"/>
      <w:r>
        <w:rPr>
          <w:highlight w:val="yellow"/>
        </w:rPr>
        <w:t>(ICAR, 2017)</w:t>
      </w:r>
      <w:r>
        <w:rPr/>
        <w:t>. We assumed that this scenario represented the total amount of resources available for obtaining the data. We then created genomic scenarios that distributed the total resources between phenotyping and genotyping - we reduced phenotyping and invested the saved resources into genotyping. In the genomic scenarios we selected females as in the conventional scenario and males based on genomic prediction. We varied the number of genomically tested male candidates depending on the resources and always selected the best 5 as elite sires solely on genomic prediction. We evaluated the genomic scenarios under a range of factors: number of phenotype records per lactation, cost of genotyping, and the availability of an initial training population.</w:t>
      </w:r>
    </w:p>
    <w:p>
      <w:pPr>
        <w:pStyle w:val="Normal"/>
        <w:rPr/>
      </w:pPr>
      <w:r>
        <w:rPr>
          <w:highlight w:val="white"/>
        </w:rPr>
        <w:t>Genomic scenarios reduced phenotyping of the conventional scenario and varied the number of phenotype records per lactation between 10 and 1. The scenarios followed ICAR standards of 9, 8, and 5 records per lactation, corresponding to recording intervals of 5, 6, and 9 weeks. Additionally, we created three non</w:t>
        <w:noBreakHyphen/>
        <w:t>standard recording systems collecting 10, 2, and 1 records per lactation.</w:t>
      </w:r>
      <w:r>
        <w:rPr/>
        <w:t xml:space="preserve"> We named the scenarios as “GX” with X being the number of records per lactation. The reduction in phenotyping and the relative cost of phenotyping to genotyping dictated the amount of saved resources and therefore the number of genotyped animals (Table 1). We </w:t>
      </w:r>
      <w:r>
        <w:rPr>
          <w:rStyle w:val="CommentReference5"/>
          <w:rFonts w:cs="Mangal"/>
          <w:sz w:val="24"/>
          <w:szCs w:val="24"/>
        </w:rPr>
        <w:t>invested</w:t>
      </w:r>
      <w:r>
        <w:rPr/>
        <w:t xml:space="preserve"> the saved resources into genotyping females and males in ratio 7:1 based on our previous work </w:t>
      </w:r>
      <w:bookmarkStart w:id="99" w:name="__UnoMark__21612_862860911"/>
      <w:bookmarkStart w:id="100" w:name="__UnoMark__22249_862860911"/>
      <w:bookmarkStart w:id="101" w:name="ZOTERO_BREF_HYIk7dEFsNtF"/>
      <w:bookmarkStart w:id="102" w:name="__UnoMark__22309_862860911"/>
      <w:bookmarkStart w:id="103" w:name="__UnoMark__22926_862860911"/>
      <w:bookmarkStart w:id="104" w:name="__UnoMark__21940_862860911"/>
      <w:bookmarkStart w:id="105" w:name="__UnoMark__22586_862860911"/>
      <w:bookmarkEnd w:id="102"/>
      <w:r>
        <w:rPr/>
        <w:t>[3]</w:t>
      </w:r>
      <w:bookmarkStart w:id="106" w:name="__UnoMark__22313_862860911"/>
      <w:bookmarkEnd w:id="99"/>
      <w:bookmarkEnd w:id="100"/>
      <w:bookmarkEnd w:id="101"/>
      <w:bookmarkEnd w:id="103"/>
      <w:bookmarkEnd w:id="104"/>
      <w:bookmarkEnd w:id="105"/>
      <w:bookmarkEnd w:id="106"/>
      <w:r>
        <w:rPr>
          <w:highlight w:val="yellow"/>
        </w:rPr>
        <w:t>Obšteter et al. (2019)</w:t>
      </w:r>
      <w:r>
        <w:rPr/>
        <w:t>. We genotyped first parity cows. This maximized the accuracy of genomic prediction, since it reduced the genetic distance between training and prediction population, prevented the loss of information due to culled heifers, and minimized the time to obtain a phenotype. If the available resources for genotyping females were larger than the cost of genotyping all first parity cows, we did not reallocate the excess of resources to male genotyping.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also decreased the price of every additional milk recording, hence the first recording was the most expensive and the cost of each subsequent control was 95% of the preceding control.</w:t>
      </w:r>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4"/>
        </w:numPr>
        <w:rPr/>
      </w:pPr>
      <w:r>
        <w:rPr/>
        <w:t>Estimation of breeding values</w:t>
      </w:r>
    </w:p>
    <w:p>
      <w:pPr>
        <w:pStyle w:val="Normal"/>
        <w:rPr/>
      </w:pPr>
      <w:r>
        <w:rPr>
          <w:highlight w:val="white"/>
        </w:rPr>
        <w:t xml:space="preserve">We selected the animals based on their estimated breeding values that we estimated with a pedigree or single-step genomic (Legarra et al., 2009) repeatability model with breeding value, permanent environment, and herd-year as random effects. We did not fit the herd-test-day effect as data structure of this small population did not enable its accurate estimation. We estimated breeding values once a year with blupf90 </w:t>
      </w:r>
      <w:bookmarkStart w:id="107" w:name="__UnoMark__21613_862860911"/>
      <w:bookmarkStart w:id="108" w:name="__UnoMark__22587_862860911"/>
      <w:bookmarkStart w:id="109" w:name="__UnoMark__22266_862860911"/>
      <w:bookmarkStart w:id="110" w:name="__UnoMark__21941_862860911"/>
      <w:bookmarkStart w:id="111" w:name="__UnoMark__22317_862860911"/>
      <w:bookmarkStart w:id="112" w:name="ZOTERO_BREF_Nle8vQQizG1V"/>
      <w:bookmarkStart w:id="113" w:name="__UnoMark__22927_862860911"/>
      <w:bookmarkEnd w:id="111"/>
      <w:r>
        <w:rPr>
          <w:highlight w:val="white"/>
        </w:rPr>
        <w:t>[19]</w:t>
      </w:r>
      <w:bookmarkEnd w:id="107"/>
      <w:bookmarkEnd w:id="108"/>
      <w:bookmarkEnd w:id="109"/>
      <w:bookmarkEnd w:id="110"/>
      <w:bookmarkEnd w:id="112"/>
      <w:bookmarkEnd w:id="113"/>
      <w:r>
        <w:rPr>
          <w:highlight w:val="yellow"/>
        </w:rPr>
        <w:t xml:space="preserve">(Misztal et al, 2002) </w:t>
      </w:r>
      <w:r>
        <w:rPr>
          <w:highlight w:val="white"/>
        </w:rPr>
        <w:t>with 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However, we used at most 25,000 genotyped animals due to a maximum number of animals allowed in the non-commercial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the oldest animals in favour of the latest genotyped cows and male selection candidates.</w:t>
      </w:r>
    </w:p>
    <w:p>
      <w:pPr>
        <w:pStyle w:val="Normal"/>
        <w:rPr>
          <w:b/>
          <w:b/>
          <w:bCs/>
        </w:rPr>
      </w:pPr>
      <w:r>
        <w:rPr>
          <w:b/>
          <w:bCs/>
        </w:rPr>
        <w:t>Table 1. Number of genotyped animals per year by scenario and relative cost of phenotyping to genotyping.</w:t>
      </w:r>
    </w:p>
    <w:tbl>
      <w:tblPr>
        <w:tblW w:w="8113" w:type="dxa"/>
        <w:jc w:val="left"/>
        <w:tblInd w:w="1029" w:type="dxa"/>
        <w:tblBorders/>
        <w:tblCellMar>
          <w:top w:w="28" w:type="dxa"/>
          <w:left w:w="28" w:type="dxa"/>
          <w:bottom w:w="28" w:type="dxa"/>
          <w:right w:w="28" w:type="dxa"/>
        </w:tblCellMar>
      </w:tblPr>
      <w:tblGrid>
        <w:gridCol w:w="1525"/>
        <w:gridCol w:w="1097"/>
        <w:gridCol w:w="1098"/>
        <w:gridCol w:w="1099"/>
        <w:gridCol w:w="1096"/>
        <w:gridCol w:w="1099"/>
        <w:gridCol w:w="1098"/>
      </w:tblGrid>
      <w:tr>
        <w:trPr>
          <w:trHeight w:val="225" w:hRule="atLeast"/>
          <w:cantSplit w:val="true"/>
        </w:trPr>
        <w:tc>
          <w:tcPr>
            <w:tcW w:w="1525" w:type="dxa"/>
            <w:vMerge w:val="restart"/>
            <w:tcBorders/>
            <w:shd w:fill="auto" w:val="clear"/>
            <w:vAlign w:val="bottom"/>
          </w:tcPr>
          <w:p>
            <w:pPr>
              <w:pStyle w:val="TableContents"/>
              <w:spacing w:lineRule="auto" w:line="240" w:before="0" w:after="0"/>
              <w:rPr/>
            </w:pPr>
            <w:r>
              <w:rPr/>
              <w:t>Relative cost</w:t>
            </w:r>
          </w:p>
        </w:tc>
        <w:tc>
          <w:tcPr>
            <w:tcW w:w="6587" w:type="dxa"/>
            <w:gridSpan w:val="6"/>
            <w:tcBorders/>
            <w:shd w:fill="auto" w:val="clear"/>
          </w:tcPr>
          <w:p>
            <w:pPr>
              <w:pStyle w:val="TableContents"/>
              <w:spacing w:lineRule="auto" w:line="240" w:before="0" w:after="0"/>
              <w:jc w:val="center"/>
              <w:rPr/>
            </w:pPr>
            <w:r>
              <w:rPr/>
              <w:t>Scenario</w:t>
            </w:r>
          </w:p>
        </w:tc>
      </w:tr>
      <w:tr>
        <w:trPr>
          <w:cantSplit w:val="true"/>
        </w:trPr>
        <w:tc>
          <w:tcPr>
            <w:tcW w:w="1525" w:type="dxa"/>
            <w:vMerge w:val="continue"/>
            <w:tcBorders/>
            <w:shd w:fill="auto" w:val="clear"/>
            <w:vAlign w:val="center"/>
          </w:tcPr>
          <w:p>
            <w:pPr>
              <w:pStyle w:val="Normal"/>
              <w:widowControl/>
              <w:suppressAutoHyphens w:val="true"/>
              <w:bidi w:val="0"/>
              <w:spacing w:lineRule="auto" w:line="240" w:before="0" w:after="0"/>
              <w:jc w:val="both"/>
              <w:rPr/>
            </w:pPr>
            <w:r>
              <w:rPr/>
            </w:r>
          </w:p>
        </w:tc>
        <w:tc>
          <w:tcPr>
            <w:tcW w:w="1097" w:type="dxa"/>
            <w:tcBorders/>
            <w:shd w:fill="auto" w:val="clear"/>
          </w:tcPr>
          <w:p>
            <w:pPr>
              <w:pStyle w:val="TableContents"/>
              <w:spacing w:lineRule="auto" w:line="240" w:before="0" w:after="0"/>
              <w:jc w:val="right"/>
              <w:rPr/>
            </w:pPr>
            <w:r>
              <w:rPr/>
              <w:t>G10</w:t>
            </w:r>
          </w:p>
        </w:tc>
        <w:tc>
          <w:tcPr>
            <w:tcW w:w="1098" w:type="dxa"/>
            <w:tcBorders/>
            <w:shd w:fill="auto" w:val="clear"/>
          </w:tcPr>
          <w:p>
            <w:pPr>
              <w:pStyle w:val="TableContents"/>
              <w:spacing w:lineRule="auto" w:line="240" w:before="0" w:after="0"/>
              <w:jc w:val="right"/>
              <w:rPr/>
            </w:pPr>
            <w:r>
              <w:rPr/>
              <w:t>G9</w:t>
            </w:r>
          </w:p>
        </w:tc>
        <w:tc>
          <w:tcPr>
            <w:tcW w:w="1099" w:type="dxa"/>
            <w:tcBorders/>
            <w:shd w:fill="auto" w:val="clear"/>
          </w:tcPr>
          <w:p>
            <w:pPr>
              <w:pStyle w:val="TableContents"/>
              <w:spacing w:lineRule="auto" w:line="240" w:before="0" w:after="0"/>
              <w:jc w:val="right"/>
              <w:rPr/>
            </w:pPr>
            <w:r>
              <w:rPr/>
              <w:t>G8</w:t>
            </w:r>
          </w:p>
        </w:tc>
        <w:tc>
          <w:tcPr>
            <w:tcW w:w="1096" w:type="dxa"/>
            <w:tcBorders/>
            <w:shd w:fill="auto" w:val="clear"/>
          </w:tcPr>
          <w:p>
            <w:pPr>
              <w:pStyle w:val="TableContents"/>
              <w:spacing w:lineRule="auto" w:line="240" w:before="0" w:after="0"/>
              <w:jc w:val="right"/>
              <w:rPr/>
            </w:pPr>
            <w:r>
              <w:rPr/>
              <w:t>G5</w:t>
            </w:r>
          </w:p>
        </w:tc>
        <w:tc>
          <w:tcPr>
            <w:tcW w:w="1099" w:type="dxa"/>
            <w:tcBorders/>
            <w:shd w:fill="auto" w:val="clear"/>
          </w:tcPr>
          <w:p>
            <w:pPr>
              <w:pStyle w:val="TableContents"/>
              <w:spacing w:lineRule="auto" w:line="240" w:before="0" w:after="0"/>
              <w:jc w:val="right"/>
              <w:rPr/>
            </w:pPr>
            <w:r>
              <w:rPr/>
              <w:t>G2</w:t>
            </w:r>
          </w:p>
        </w:tc>
        <w:tc>
          <w:tcPr>
            <w:tcW w:w="1098" w:type="dxa"/>
            <w:tcBorders/>
            <w:shd w:fill="auto" w:val="clear"/>
          </w:tcPr>
          <w:p>
            <w:pPr>
              <w:pStyle w:val="TableContents"/>
              <w:spacing w:lineRule="auto" w:line="240" w:before="0" w:after="0"/>
              <w:jc w:val="right"/>
              <w:rPr/>
            </w:pPr>
            <w:r>
              <w:rPr/>
              <w:t>G1</w:t>
            </w:r>
          </w:p>
        </w:tc>
      </w:tr>
      <w:tr>
        <w:trPr>
          <w:trHeight w:val="794" w:hRule="atLeast"/>
          <w:cantSplit w:val="true"/>
        </w:trPr>
        <w:tc>
          <w:tcPr>
            <w:tcW w:w="1525" w:type="dxa"/>
            <w:tcBorders>
              <w:top w:val="single" w:sz="2" w:space="0" w:color="000000"/>
            </w:tcBorders>
            <w:shd w:fill="FFFFFF" w:val="clear"/>
          </w:tcPr>
          <w:p>
            <w:pPr>
              <w:pStyle w:val="TextBody"/>
              <w:snapToGrid w:val="false"/>
              <w:spacing w:lineRule="auto" w:line="240" w:before="0" w:after="0"/>
              <w:jc w:val="left"/>
              <w:textAlignment w:val="baseline"/>
              <w:rPr/>
            </w:pPr>
            <w:r>
              <w:rPr/>
              <w:t>$P:$G = 1:2</w:t>
            </w:r>
          </w:p>
        </w:tc>
        <w:tc>
          <w:tcPr>
            <w:tcW w:w="1097" w:type="dxa"/>
            <w:tcBorders>
              <w:top w:val="single" w:sz="2" w:space="0" w:color="000000"/>
            </w:tcBorders>
            <w:shd w:fill="FFFFFF" w:val="clear"/>
          </w:tcPr>
          <w:p>
            <w:pPr>
              <w:pStyle w:val="TableContents"/>
              <w:snapToGrid w:val="false"/>
              <w:spacing w:lineRule="auto" w:line="240" w:before="0" w:after="0"/>
              <w:jc w:val="right"/>
              <w:rPr/>
            </w:pPr>
            <w:r>
              <w:rPr/>
              <w:t>160 F</w:t>
            </w:r>
          </w:p>
          <w:p>
            <w:pPr>
              <w:pStyle w:val="TableContents"/>
              <w:snapToGrid w:val="false"/>
              <w:spacing w:lineRule="auto" w:line="240" w:before="0" w:after="0"/>
              <w:jc w:val="right"/>
              <w:rPr/>
            </w:pPr>
            <w:r>
              <w:rPr/>
              <w:t>22 M</w:t>
            </w:r>
          </w:p>
        </w:tc>
        <w:tc>
          <w:tcPr>
            <w:tcW w:w="1098" w:type="dxa"/>
            <w:tcBorders>
              <w:top w:val="single" w:sz="2" w:space="0" w:color="000000"/>
            </w:tcBorders>
            <w:shd w:fill="FFFFFF" w:val="clear"/>
          </w:tcPr>
          <w:p>
            <w:pPr>
              <w:pStyle w:val="TableContents"/>
              <w:snapToGrid w:val="false"/>
              <w:spacing w:lineRule="auto" w:line="240" w:before="0" w:after="0"/>
              <w:jc w:val="right"/>
              <w:rPr/>
            </w:pPr>
            <w:r>
              <w:rPr/>
              <w:t>350 F</w:t>
            </w:r>
          </w:p>
          <w:p>
            <w:pPr>
              <w:pStyle w:val="TableContents"/>
              <w:snapToGrid w:val="false"/>
              <w:spacing w:lineRule="auto" w:line="240" w:before="0" w:after="0"/>
              <w:jc w:val="right"/>
              <w:rPr/>
            </w:pPr>
            <w:r>
              <w:rPr/>
              <w:t>50 M</w:t>
            </w:r>
          </w:p>
        </w:tc>
        <w:tc>
          <w:tcPr>
            <w:tcW w:w="1099" w:type="dxa"/>
            <w:tcBorders>
              <w:top w:val="single" w:sz="2" w:space="0" w:color="000000"/>
            </w:tcBorders>
            <w:shd w:fill="auto" w:val="clear"/>
          </w:tcPr>
          <w:p>
            <w:pPr>
              <w:pStyle w:val="TableContents"/>
              <w:snapToGrid w:val="false"/>
              <w:spacing w:lineRule="auto" w:line="240" w:before="0" w:after="0"/>
              <w:jc w:val="right"/>
              <w:rPr/>
            </w:pPr>
            <w:r>
              <w:rPr/>
              <w:t>590 F</w:t>
            </w:r>
          </w:p>
          <w:p>
            <w:pPr>
              <w:pStyle w:val="TableContents"/>
              <w:snapToGrid w:val="false"/>
              <w:spacing w:lineRule="auto" w:line="240" w:before="0" w:after="0"/>
              <w:jc w:val="right"/>
              <w:rPr/>
            </w:pPr>
            <w:r>
              <w:rPr/>
              <w:t>85 M</w:t>
            </w:r>
          </w:p>
        </w:tc>
        <w:tc>
          <w:tcPr>
            <w:tcW w:w="1096" w:type="dxa"/>
            <w:tcBorders>
              <w:top w:val="single" w:sz="2" w:space="0" w:color="000000"/>
            </w:tcBorders>
            <w:shd w:fill="auto" w:val="clear"/>
          </w:tcPr>
          <w:p>
            <w:pPr>
              <w:pStyle w:val="TableContents"/>
              <w:snapToGrid w:val="false"/>
              <w:spacing w:lineRule="auto" w:line="240" w:before="0" w:after="0"/>
              <w:jc w:val="right"/>
              <w:rPr/>
            </w:pPr>
            <w:r>
              <w:rPr/>
              <w:t>1610 F</w:t>
            </w:r>
          </w:p>
          <w:p>
            <w:pPr>
              <w:pStyle w:val="TableContents"/>
              <w:snapToGrid w:val="false"/>
              <w:spacing w:lineRule="auto" w:line="240" w:before="0" w:after="0"/>
              <w:jc w:val="right"/>
              <w:rPr/>
            </w:pPr>
            <w:r>
              <w:rPr/>
              <w:t>235 M</w:t>
            </w:r>
          </w:p>
        </w:tc>
        <w:tc>
          <w:tcPr>
            <w:tcW w:w="1099" w:type="dxa"/>
            <w:tcBorders>
              <w:top w:val="single" w:sz="2" w:space="0" w:color="000000"/>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098" w:type="dxa"/>
            <w:tcBorders>
              <w:top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565 M</w:t>
            </w:r>
          </w:p>
        </w:tc>
      </w:tr>
      <w:tr>
        <w:trPr>
          <w:trHeight w:val="794" w:hRule="atLeast"/>
          <w:cantSplit w:val="true"/>
        </w:trPr>
        <w:tc>
          <w:tcPr>
            <w:tcW w:w="1525" w:type="dxa"/>
            <w:tcBorders/>
            <w:shd w:fill="FFFFFF" w:val="clear"/>
          </w:tcPr>
          <w:p>
            <w:pPr>
              <w:pStyle w:val="TextBody"/>
              <w:snapToGrid w:val="false"/>
              <w:spacing w:lineRule="auto" w:line="240" w:before="0" w:after="0"/>
              <w:jc w:val="left"/>
              <w:textAlignment w:val="baseline"/>
              <w:rPr/>
            </w:pPr>
            <w:r>
              <w:rPr/>
              <w:t>$P:$G = 1:1</w:t>
            </w:r>
          </w:p>
        </w:tc>
        <w:tc>
          <w:tcPr>
            <w:tcW w:w="1097" w:type="dxa"/>
            <w:tcBorders/>
            <w:shd w:fill="FFFFFF" w:val="clear"/>
          </w:tcPr>
          <w:p>
            <w:pPr>
              <w:pStyle w:val="TableContents"/>
              <w:snapToGrid w:val="false"/>
              <w:spacing w:lineRule="auto" w:line="240" w:before="0" w:after="0"/>
              <w:jc w:val="right"/>
              <w:rPr/>
            </w:pPr>
            <w:r>
              <w:rPr/>
              <w:t>310 F</w:t>
            </w:r>
          </w:p>
          <w:p>
            <w:pPr>
              <w:pStyle w:val="TableContents"/>
              <w:snapToGrid w:val="false"/>
              <w:spacing w:lineRule="auto" w:line="240" w:before="0" w:after="0"/>
              <w:jc w:val="right"/>
              <w:rPr/>
            </w:pPr>
            <w:r>
              <w:rPr/>
              <w:t>45 M</w:t>
            </w:r>
          </w:p>
        </w:tc>
        <w:tc>
          <w:tcPr>
            <w:tcW w:w="1098" w:type="dxa"/>
            <w:tcBorders/>
            <w:shd w:fill="FFFFFF" w:val="clear"/>
          </w:tcPr>
          <w:p>
            <w:pPr>
              <w:pStyle w:val="TableContents"/>
              <w:snapToGrid w:val="false"/>
              <w:spacing w:lineRule="auto" w:line="240" w:before="0" w:after="0"/>
              <w:jc w:val="right"/>
              <w:rPr/>
            </w:pPr>
            <w:r>
              <w:rPr/>
              <w:t>700 F</w:t>
            </w:r>
          </w:p>
          <w:p>
            <w:pPr>
              <w:pStyle w:val="TableContents"/>
              <w:snapToGrid w:val="false"/>
              <w:spacing w:lineRule="auto" w:line="240" w:before="0" w:after="0"/>
              <w:jc w:val="right"/>
              <w:rPr/>
            </w:pPr>
            <w:r>
              <w:rPr/>
              <w:t>100 M</w:t>
            </w:r>
          </w:p>
        </w:tc>
        <w:tc>
          <w:tcPr>
            <w:tcW w:w="1099" w:type="dxa"/>
            <w:tcBorders/>
            <w:shd w:fill="auto" w:val="clear"/>
          </w:tcPr>
          <w:p>
            <w:pPr>
              <w:pStyle w:val="TableContents"/>
              <w:snapToGrid w:val="false"/>
              <w:spacing w:lineRule="auto" w:line="240" w:before="0" w:after="0"/>
              <w:jc w:val="right"/>
              <w:rPr/>
            </w:pPr>
            <w:r>
              <w:rPr/>
              <w:t>1180 F</w:t>
            </w:r>
          </w:p>
          <w:p>
            <w:pPr>
              <w:pStyle w:val="TableContents"/>
              <w:snapToGrid w:val="false"/>
              <w:spacing w:lineRule="auto" w:line="240" w:before="0" w:after="0"/>
              <w:jc w:val="right"/>
              <w:rPr/>
            </w:pPr>
            <w:r>
              <w:rPr/>
              <w:t>165 M</w:t>
            </w:r>
          </w:p>
        </w:tc>
        <w:tc>
          <w:tcPr>
            <w:tcW w:w="1096" w:type="dxa"/>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099"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098"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1125 M</w:t>
            </w:r>
          </w:p>
        </w:tc>
      </w:tr>
      <w:tr>
        <w:trPr>
          <w:trHeight w:val="794" w:hRule="atLeast"/>
          <w:cantSplit w:val="true"/>
        </w:trPr>
        <w:tc>
          <w:tcPr>
            <w:tcW w:w="1525" w:type="dxa"/>
            <w:tcBorders>
              <w:bottom w:val="single" w:sz="2" w:space="0" w:color="000000"/>
              <w:insideH w:val="single" w:sz="2" w:space="0" w:color="000000"/>
            </w:tcBorders>
            <w:shd w:fill="FFFFFF" w:val="clear"/>
          </w:tcPr>
          <w:p>
            <w:pPr>
              <w:pStyle w:val="TextBody"/>
              <w:snapToGrid w:val="false"/>
              <w:spacing w:lineRule="auto" w:line="240" w:before="0" w:after="0"/>
              <w:jc w:val="left"/>
              <w:textAlignment w:val="baseline"/>
              <w:rPr/>
            </w:pPr>
            <w:r>
              <w:rPr/>
              <w:t>$P:$G = 2:1</w:t>
            </w:r>
          </w:p>
        </w:tc>
        <w:tc>
          <w:tcPr>
            <w:tcW w:w="1097" w:type="dxa"/>
            <w:tcBorders>
              <w:bottom w:val="single" w:sz="2" w:space="0" w:color="000000"/>
              <w:insideH w:val="single" w:sz="2" w:space="0" w:color="000000"/>
            </w:tcBorders>
            <w:shd w:fill="FFFFFF" w:val="clear"/>
          </w:tcPr>
          <w:p>
            <w:pPr>
              <w:pStyle w:val="TableContents"/>
              <w:snapToGrid w:val="false"/>
              <w:spacing w:lineRule="auto" w:line="240" w:before="0" w:after="0"/>
              <w:jc w:val="right"/>
              <w:rPr/>
            </w:pPr>
            <w:r>
              <w:rPr/>
              <w:t>620 F</w:t>
            </w:r>
          </w:p>
          <w:p>
            <w:pPr>
              <w:pStyle w:val="TableContents"/>
              <w:snapToGrid w:val="false"/>
              <w:spacing w:lineRule="auto" w:line="240" w:before="0" w:after="0"/>
              <w:jc w:val="right"/>
              <w:rPr/>
            </w:pPr>
            <w:r>
              <w:rPr/>
              <w:t>90 M</w:t>
            </w:r>
          </w:p>
        </w:tc>
        <w:tc>
          <w:tcPr>
            <w:tcW w:w="1098" w:type="dxa"/>
            <w:tcBorders>
              <w:bottom w:val="single" w:sz="2" w:space="0" w:color="000000"/>
              <w:insideH w:val="single" w:sz="2" w:space="0" w:color="000000"/>
            </w:tcBorders>
            <w:shd w:fill="FFFFFF" w:val="clear"/>
          </w:tcPr>
          <w:p>
            <w:pPr>
              <w:pStyle w:val="TableContents"/>
              <w:snapToGrid w:val="false"/>
              <w:spacing w:lineRule="auto" w:line="240" w:before="0" w:after="0"/>
              <w:jc w:val="right"/>
              <w:rPr/>
            </w:pPr>
            <w:r>
              <w:rPr/>
              <w:t>1400 F</w:t>
            </w:r>
          </w:p>
          <w:p>
            <w:pPr>
              <w:pStyle w:val="TableContents"/>
              <w:snapToGrid w:val="false"/>
              <w:spacing w:lineRule="auto" w:line="240" w:before="0" w:after="0"/>
              <w:jc w:val="right"/>
              <w:rPr/>
            </w:pPr>
            <w:r>
              <w:rPr/>
              <w:t>295 M</w:t>
            </w:r>
          </w:p>
        </w:tc>
        <w:tc>
          <w:tcPr>
            <w:tcW w:w="1099" w:type="dxa"/>
            <w:tcBorders>
              <w:bottom w:val="single" w:sz="2" w:space="0" w:color="000000"/>
              <w:insideH w:val="single" w:sz="2" w:space="0" w:color="000000"/>
            </w:tcBorders>
            <w:shd w:fill="auto" w:val="clear"/>
          </w:tcPr>
          <w:p>
            <w:pPr>
              <w:pStyle w:val="TableContents"/>
              <w:snapToGrid w:val="false"/>
              <w:spacing w:lineRule="auto" w:line="240" w:before="0" w:after="0"/>
              <w:jc w:val="right"/>
              <w:rPr/>
            </w:pPr>
            <w:r>
              <w:rPr/>
              <w:t>2360 F</w:t>
            </w:r>
          </w:p>
          <w:p>
            <w:pPr>
              <w:pStyle w:val="TableContents"/>
              <w:snapToGrid w:val="false"/>
              <w:spacing w:lineRule="auto" w:line="240" w:before="0" w:after="0"/>
              <w:jc w:val="right"/>
              <w:rPr/>
            </w:pPr>
            <w:r>
              <w:rPr/>
              <w:t>335 M</w:t>
            </w:r>
          </w:p>
        </w:tc>
        <w:tc>
          <w:tcPr>
            <w:tcW w:w="1096" w:type="dxa"/>
            <w:tcBorders>
              <w:bottom w:val="single" w:sz="2" w:space="0" w:color="000000"/>
              <w:insideH w:val="single" w:sz="2" w:space="0" w:color="000000"/>
            </w:tcBorders>
            <w:shd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099" w:type="dxa"/>
            <w:tcBorders>
              <w:bottom w:val="single" w:sz="2" w:space="0" w:color="000000"/>
              <w:insideH w:val="single" w:sz="2" w:space="0" w:color="000000"/>
            </w:tcBorders>
            <w:shd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1845 M</w:t>
            </w:r>
          </w:p>
        </w:tc>
        <w:tc>
          <w:tcPr>
            <w:tcW w:w="1098" w:type="dxa"/>
            <w:tcBorders>
              <w:bottom w:val="single" w:sz="2" w:space="0" w:color="000000"/>
              <w:insideH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2245 M</w:t>
            </w:r>
          </w:p>
        </w:tc>
      </w:tr>
    </w:tbl>
    <w:p>
      <w:pPr>
        <w:pStyle w:val="Heading2"/>
        <w:numPr>
          <w:ilvl w:val="1"/>
          <w:numId w:val="4"/>
        </w:numPr>
        <w:rPr>
          <w:b w:val="false"/>
          <w:b w:val="false"/>
          <w:bCs w:val="false"/>
          <w:lang w:val="en-GB"/>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4"/>
        </w:numPr>
        <w:rPr/>
      </w:pPr>
      <w:r>
        <w:rPr/>
        <w:t>Analysis of scenarios</w:t>
      </w:r>
    </w:p>
    <w:p>
      <w:pPr>
        <w:pStyle w:val="Normal"/>
        <w:rPr/>
      </w:pPr>
      <w:r>
        <w:rPr>
          <w:highlight w:val="white"/>
        </w:rPr>
        <w:t>All scenarios had equal amount of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of the evaluation years. We measured the accuracy separately for four groups of animals: i) male candidates (genotyped and non</w:t>
        <w:noBreakHyphen/>
        <w:t>phenotyped); ii) sires (currently used in artificial insemination); iii) females candidates (non</w:t>
        <w:noBreakHyphen/>
        <w:t>genotyped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4"/>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existing initial training population increased the genetic gain of the conventional scenario by up to 143%, despite reduced phenotyping. The genetic gain further increased with increasing investment into genotyping, hence more animals genotyped. Compared to the conventional scenario, implementing genomic selection also increased the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pPr>
      <w:r>
        <w:rPr>
          <w:b/>
          <w:bCs/>
          <w:color w:val="000000"/>
          <w:highlight w:val="white"/>
        </w:rPr>
        <w:t>Table S1. Genetic gain by scenario, relative cost of phenotyping to genotyping, and availability of initial training population.</w:t>
      </w:r>
    </w:p>
    <w:p>
      <w:pPr>
        <w:pStyle w:val="Normal"/>
        <w:rPr>
          <w:b/>
          <w:b/>
          <w:bCs/>
          <w:color w:val="000000"/>
          <w:highlight w:val="white"/>
        </w:rPr>
      </w:pPr>
      <w:r>
        <w:rPr/>
      </w:r>
    </w:p>
    <w:tbl>
      <w:tblPr>
        <w:tblW w:w="8562" w:type="dxa"/>
        <w:jc w:val="left"/>
        <w:tblInd w:w="966" w:type="dxa"/>
        <w:tblBorders>
          <w:bottom w:val="single" w:sz="2" w:space="0" w:color="000000"/>
          <w:insideH w:val="single" w:sz="2" w:space="0" w:color="000000"/>
        </w:tblBorders>
        <w:tblCellMar>
          <w:top w:w="0" w:type="dxa"/>
          <w:left w:w="108" w:type="dxa"/>
          <w:bottom w:w="0" w:type="dxa"/>
          <w:right w:w="108" w:type="dxa"/>
        </w:tblCellMar>
      </w:tblPr>
      <w:tblGrid>
        <w:gridCol w:w="2158"/>
        <w:gridCol w:w="957"/>
        <w:gridCol w:w="1812"/>
        <w:gridCol w:w="1811"/>
        <w:gridCol w:w="1824"/>
      </w:tblGrid>
      <w:tr>
        <w:trPr>
          <w:trHeight w:val="369" w:hRule="exact"/>
          <w:cantSplit w:val="true"/>
        </w:trPr>
        <w:tc>
          <w:tcPr>
            <w:tcW w:w="2158" w:type="dxa"/>
            <w:tcBorders>
              <w:bottom w:val="single" w:sz="2" w:space="0" w:color="000000"/>
              <w:insideH w:val="single" w:sz="2" w:space="0" w:color="000000"/>
            </w:tcBorders>
            <w:shd w:fill="FFFFFF" w:val="clear"/>
            <w:vAlign w:val="bottom"/>
          </w:tcPr>
          <w:p>
            <w:pPr>
              <w:pStyle w:val="Normal"/>
              <w:widowControl/>
              <w:suppressAutoHyphens w:val="true"/>
              <w:bidi w:val="0"/>
              <w:spacing w:lineRule="auto" w:line="240" w:before="0" w:after="0"/>
              <w:jc w:val="both"/>
              <w:rPr>
                <w:b w:val="false"/>
                <w:b w:val="false"/>
                <w:bCs w:val="false"/>
              </w:rPr>
            </w:pPr>
            <w:r>
              <w:rPr>
                <w:b w:val="false"/>
                <w:bCs w:val="false"/>
              </w:rPr>
            </w:r>
          </w:p>
        </w:tc>
        <w:tc>
          <w:tcPr>
            <w:tcW w:w="957" w:type="dxa"/>
            <w:tcBorders>
              <w:bottom w:val="single" w:sz="2" w:space="0" w:color="000000"/>
              <w:insideH w:val="single" w:sz="2" w:space="0" w:color="000000"/>
            </w:tcBorders>
            <w:shd w:fill="FFFFFF" w:val="clear"/>
            <w:tcMar>
              <w:left w:w="0" w:type="dxa"/>
              <w:right w:w="0" w:type="dxa"/>
            </w:tcMar>
            <w:vAlign w:val="bottom"/>
          </w:tcPr>
          <w:p>
            <w:pPr>
              <w:pStyle w:val="Normal"/>
              <w:widowControl/>
              <w:suppressAutoHyphens w:val="true"/>
              <w:bidi w:val="0"/>
              <w:spacing w:lineRule="auto" w:line="240" w:before="0" w:after="0"/>
              <w:jc w:val="both"/>
              <w:rPr>
                <w:b w:val="false"/>
                <w:b w:val="false"/>
                <w:bCs w:val="false"/>
              </w:rPr>
            </w:pPr>
            <w:r>
              <w:rPr>
                <w:b w:val="false"/>
                <w:bCs w:val="false"/>
              </w:rPr>
              <w:t>Scenario</w:t>
            </w:r>
          </w:p>
        </w:tc>
        <w:tc>
          <w:tcPr>
            <w:tcW w:w="1812" w:type="dxa"/>
            <w:tcBorders>
              <w:bottom w:val="single" w:sz="2" w:space="0" w:color="000000"/>
              <w:insideH w:val="single" w:sz="2" w:space="0" w:color="000000"/>
            </w:tcBorders>
            <w:shd w:fill="FFFFFF" w:val="clear"/>
            <w:tcMar>
              <w:left w:w="0" w:type="dxa"/>
              <w:right w:w="0" w:type="dxa"/>
            </w:tcMar>
            <w:vAlign w:val="bottom"/>
          </w:tcPr>
          <w:p>
            <w:pPr>
              <w:pStyle w:val="Standard"/>
              <w:spacing w:lineRule="auto" w:line="240" w:before="0" w:after="0"/>
              <w:ind w:left="0" w:right="0" w:hanging="0"/>
              <w:jc w:val="right"/>
              <w:rPr>
                <w:b/>
                <w:b/>
                <w:bCs/>
                <w:color w:val="000000"/>
                <w:szCs w:val="24"/>
                <w:lang w:val="en-GB"/>
              </w:rPr>
            </w:pPr>
            <w:r>
              <w:rPr>
                <w:b w:val="false"/>
                <w:bCs w:val="false"/>
                <w:color w:val="000000"/>
                <w:szCs w:val="24"/>
                <w:lang w:val="en-GB"/>
              </w:rPr>
              <w:t>$P:$G = 1:2</w:t>
            </w:r>
          </w:p>
        </w:tc>
        <w:tc>
          <w:tcPr>
            <w:tcW w:w="1811" w:type="dxa"/>
            <w:tcBorders>
              <w:bottom w:val="single" w:sz="2" w:space="0" w:color="000000"/>
              <w:insideH w:val="single" w:sz="2" w:space="0" w:color="000000"/>
            </w:tcBorders>
            <w:shd w:fill="FFFFFF" w:val="clear"/>
            <w:tcMar>
              <w:left w:w="0" w:type="dxa"/>
              <w:right w:w="0" w:type="dxa"/>
            </w:tcMar>
            <w:vAlign w:val="bottom"/>
          </w:tcPr>
          <w:p>
            <w:pPr>
              <w:pStyle w:val="Standard"/>
              <w:spacing w:lineRule="auto" w:line="240" w:before="0" w:after="0"/>
              <w:ind w:left="0" w:right="0" w:hanging="0"/>
              <w:jc w:val="right"/>
              <w:rPr>
                <w:b/>
                <w:b/>
                <w:bCs/>
                <w:color w:val="000000"/>
                <w:szCs w:val="24"/>
                <w:lang w:val="en-GB"/>
              </w:rPr>
            </w:pPr>
            <w:r>
              <w:rPr>
                <w:b w:val="false"/>
                <w:bCs w:val="false"/>
                <w:color w:val="000000"/>
                <w:szCs w:val="24"/>
                <w:lang w:val="en-GB"/>
              </w:rPr>
              <w:t>$P:$G = 1:1</w:t>
            </w:r>
          </w:p>
        </w:tc>
        <w:tc>
          <w:tcPr>
            <w:tcW w:w="1824" w:type="dxa"/>
            <w:tcBorders>
              <w:bottom w:val="single" w:sz="2" w:space="0" w:color="000000"/>
              <w:insideH w:val="single" w:sz="2" w:space="0" w:color="000000"/>
            </w:tcBorders>
            <w:shd w:fill="FFFFFF" w:val="clear"/>
            <w:tcMar>
              <w:left w:w="0" w:type="dxa"/>
              <w:right w:w="0" w:type="dxa"/>
            </w:tcMar>
            <w:vAlign w:val="bottom"/>
          </w:tcPr>
          <w:p>
            <w:pPr>
              <w:pStyle w:val="Standard"/>
              <w:spacing w:lineRule="auto" w:line="240" w:before="0" w:after="0"/>
              <w:ind w:left="0" w:right="0" w:hanging="0"/>
              <w:jc w:val="right"/>
              <w:rPr>
                <w:b/>
                <w:b/>
                <w:bCs/>
                <w:color w:val="000000"/>
                <w:szCs w:val="24"/>
                <w:lang w:val="en-GB"/>
              </w:rPr>
            </w:pPr>
            <w:r>
              <w:rPr>
                <w:b w:val="false"/>
                <w:bCs w:val="false"/>
                <w:color w:val="000000"/>
                <w:szCs w:val="24"/>
                <w:lang w:val="en-GB"/>
              </w:rPr>
              <w:t>$P:$G = 2:1</w:t>
            </w:r>
          </w:p>
        </w:tc>
      </w:tr>
      <w:tr>
        <w:trPr>
          <w:trHeight w:val="369" w:hRule="exact"/>
        </w:trPr>
        <w:tc>
          <w:tcPr>
            <w:tcW w:w="2158"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957" w:type="dxa"/>
            <w:tcBorders/>
            <w:shd w:fill="FFFFFF" w:val="clear"/>
            <w:tcMar>
              <w:left w:w="0" w:type="dxa"/>
              <w:right w:w="0"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C11</w:t>
            </w:r>
          </w:p>
        </w:tc>
        <w:tc>
          <w:tcPr>
            <w:tcW w:w="1812" w:type="dxa"/>
            <w:tcBorders/>
            <w:shd w:fill="FFFFFF" w:val="clear"/>
            <w:tcMar>
              <w:left w:w="0" w:type="dxa"/>
              <w:right w:w="0" w:type="dxa"/>
            </w:tcMar>
            <w:vAlign w:val="bottom"/>
          </w:tcPr>
          <w:p>
            <w:pPr>
              <w:pStyle w:val="Standard"/>
              <w:spacing w:lineRule="auto" w:line="240" w:before="0" w:after="0"/>
              <w:ind w:left="0" w:right="0" w:hanging="0"/>
              <w:jc w:val="right"/>
              <w:rPr/>
            </w:pPr>
            <w:r>
              <w:rPr>
                <w:lang w:val="en-GB"/>
              </w:rPr>
              <w:t>3.01</w:t>
            </w:r>
            <w:r>
              <w:rPr>
                <w:vertAlign w:val="subscript"/>
                <w:lang w:val="en-GB"/>
              </w:rPr>
              <w:t>0.22</w:t>
            </w:r>
            <w:r>
              <w:rPr>
                <w:vertAlign w:val="superscript"/>
                <w:lang w:val="en-GB"/>
              </w:rPr>
              <w:t>a,A</w:t>
            </w:r>
          </w:p>
        </w:tc>
        <w:tc>
          <w:tcPr>
            <w:tcW w:w="1811" w:type="dxa"/>
            <w:tcBorders/>
            <w:shd w:fill="FFFFFF" w:val="clear"/>
            <w:tcMar>
              <w:left w:w="0" w:type="dxa"/>
              <w:right w:w="0" w:type="dxa"/>
            </w:tcMar>
            <w:vAlign w:val="bottom"/>
          </w:tcPr>
          <w:p>
            <w:pPr>
              <w:pStyle w:val="Standard"/>
              <w:spacing w:lineRule="auto" w:line="240" w:before="0" w:after="0"/>
              <w:ind w:left="0" w:right="0" w:hanging="0"/>
              <w:jc w:val="right"/>
              <w:rPr/>
            </w:pPr>
            <w:r>
              <w:rPr>
                <w:lang w:val="en-GB"/>
              </w:rPr>
              <w:t>3.01</w:t>
            </w:r>
            <w:r>
              <w:rPr>
                <w:vertAlign w:val="subscript"/>
                <w:lang w:val="en-GB"/>
              </w:rPr>
              <w:t>0.22</w:t>
            </w:r>
            <w:r>
              <w:rPr>
                <w:vertAlign w:val="superscript"/>
                <w:lang w:val="en-GB"/>
              </w:rPr>
              <w:t>a,A</w:t>
            </w:r>
          </w:p>
        </w:tc>
        <w:tc>
          <w:tcPr>
            <w:tcW w:w="1824" w:type="dxa"/>
            <w:tcBorders/>
            <w:shd w:fill="FFFFFF" w:val="clear"/>
            <w:tcMar>
              <w:left w:w="0" w:type="dxa"/>
              <w:right w:w="0" w:type="dxa"/>
            </w:tcMar>
            <w:vAlign w:val="bottom"/>
          </w:tcPr>
          <w:p>
            <w:pPr>
              <w:pStyle w:val="Standard"/>
              <w:spacing w:lineRule="auto" w:line="240" w:before="0" w:after="0"/>
              <w:ind w:left="0" w:right="0" w:hanging="0"/>
              <w:jc w:val="right"/>
              <w:rPr/>
            </w:pPr>
            <w:r>
              <w:rPr>
                <w:lang w:val="en-GB"/>
              </w:rPr>
              <w:t>3.01</w:t>
            </w:r>
            <w:r>
              <w:rPr>
                <w:vertAlign w:val="subscript"/>
                <w:lang w:val="en-GB"/>
              </w:rPr>
              <w:t>0.22</w:t>
            </w:r>
            <w:r>
              <w:rPr>
                <w:vertAlign w:val="superscript"/>
                <w:lang w:val="en-GB"/>
              </w:rPr>
              <w:t>a,A</w:t>
            </w:r>
          </w:p>
        </w:tc>
      </w:tr>
      <w:tr>
        <w:trPr>
          <w:trHeight w:val="624" w:hRule="exact"/>
        </w:trPr>
        <w:tc>
          <w:tcPr>
            <w:tcW w:w="2158" w:type="dxa"/>
            <w:tcBorders/>
            <w:shd w:fill="FFFFFF" w:val="clear"/>
            <w:tcMar>
              <w:left w:w="0" w:type="dxa"/>
            </w:tcMar>
            <w:vAlign w:val="bottom"/>
          </w:tcPr>
          <w:p>
            <w:pPr>
              <w:pStyle w:val="Standard"/>
              <w:spacing w:lineRule="auto" w:line="240" w:before="227" w:after="0"/>
              <w:ind w:left="0" w:right="0" w:hanging="0"/>
              <w:jc w:val="left"/>
              <w:rPr>
                <w:b w:val="false"/>
                <w:b w:val="false"/>
                <w:bCs w:val="false"/>
              </w:rPr>
            </w:pPr>
            <w:r>
              <w:rPr>
                <w:b w:val="false"/>
                <w:bCs w:val="false"/>
                <w:color w:val="000000"/>
                <w:szCs w:val="24"/>
                <w:lang w:val="en-GB"/>
              </w:rPr>
              <w:t>With initial TP</w:t>
            </w:r>
          </w:p>
        </w:tc>
        <w:tc>
          <w:tcPr>
            <w:tcW w:w="957" w:type="dxa"/>
            <w:tcBorders/>
            <w:shd w:fill="FFFFFF" w:val="clear"/>
            <w:tcMar>
              <w:left w:w="0" w:type="dxa"/>
              <w:right w:w="0" w:type="dxa"/>
            </w:tcMar>
            <w:vAlign w:val="bottom"/>
          </w:tcPr>
          <w:p>
            <w:pPr>
              <w:pStyle w:val="Standard"/>
              <w:spacing w:lineRule="auto" w:line="240" w:before="227" w:after="0"/>
              <w:ind w:left="0" w:right="0" w:hanging="0"/>
              <w:jc w:val="both"/>
              <w:rPr>
                <w:b/>
                <w:b/>
                <w:bCs/>
                <w:color w:val="000000"/>
                <w:szCs w:val="24"/>
                <w:highlight w:val="white"/>
                <w:lang w:val="en-GB"/>
              </w:rPr>
            </w:pPr>
            <w:r>
              <w:rPr>
                <w:b w:val="false"/>
                <w:bCs w:val="false"/>
                <w:color w:val="000000"/>
                <w:szCs w:val="24"/>
                <w:lang w:val="en-GB"/>
              </w:rPr>
              <w:t>G10</w:t>
            </w:r>
          </w:p>
        </w:tc>
        <w:tc>
          <w:tcPr>
            <w:tcW w:w="1812" w:type="dxa"/>
            <w:tcBorders/>
            <w:shd w:fill="FFFFFF" w:val="clear"/>
            <w:tcMar>
              <w:left w:w="0" w:type="dxa"/>
              <w:right w:w="0" w:type="dxa"/>
            </w:tcMar>
            <w:vAlign w:val="bottom"/>
          </w:tcPr>
          <w:p>
            <w:pPr>
              <w:pStyle w:val="Standard"/>
              <w:spacing w:lineRule="auto" w:line="240" w:before="227" w:after="0"/>
              <w:ind w:left="0" w:right="0" w:hanging="0"/>
              <w:jc w:val="right"/>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1811" w:type="dxa"/>
            <w:tcBorders/>
            <w:shd w:fill="FFFFFF" w:val="clear"/>
            <w:tcMar>
              <w:left w:w="0" w:type="dxa"/>
              <w:right w:w="0" w:type="dxa"/>
            </w:tcMar>
            <w:vAlign w:val="bottom"/>
          </w:tcPr>
          <w:p>
            <w:pPr>
              <w:pStyle w:val="Standard"/>
              <w:spacing w:lineRule="auto" w:line="240" w:before="227" w:after="0"/>
              <w:ind w:left="0" w:right="0" w:hanging="0"/>
              <w:jc w:val="right"/>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1824" w:type="dxa"/>
            <w:tcBorders/>
            <w:shd w:fill="FFFFFF" w:val="clear"/>
            <w:tcMar>
              <w:left w:w="0" w:type="dxa"/>
              <w:right w:w="0" w:type="dxa"/>
            </w:tcMar>
            <w:vAlign w:val="bottom"/>
          </w:tcPr>
          <w:p>
            <w:pPr>
              <w:pStyle w:val="Standard"/>
              <w:spacing w:lineRule="auto" w:line="240" w:before="227" w:after="0"/>
              <w:ind w:left="0" w:right="0" w:hanging="0"/>
              <w:jc w:val="right"/>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9" w:hRule="exact"/>
        </w:trPr>
        <w:tc>
          <w:tcPr>
            <w:tcW w:w="2158" w:type="dxa"/>
            <w:tcBorders/>
            <w:shd w:fill="FFFFFF" w:val="clear"/>
            <w:tcMar>
              <w:left w:w="0" w:type="dxa"/>
            </w:tcMar>
            <w:vAlign w:val="bottom"/>
          </w:tcPr>
          <w:p>
            <w:pPr>
              <w:pStyle w:val="Standard"/>
              <w:spacing w:lineRule="auto" w:line="240" w:before="0" w:after="0"/>
              <w:ind w:left="0" w:right="0" w:hanging="0"/>
              <w:jc w:val="left"/>
              <w:rPr>
                <w:b w:val="false"/>
                <w:b w:val="false"/>
                <w:bCs w:val="false"/>
              </w:rPr>
            </w:pPr>
            <w:r>
              <w:rPr>
                <w:b w:val="false"/>
                <w:bCs w:val="false"/>
              </w:rPr>
            </w:r>
          </w:p>
        </w:tc>
        <w:tc>
          <w:tcPr>
            <w:tcW w:w="957" w:type="dxa"/>
            <w:tcBorders/>
            <w:shd w:fill="FFFFFF" w:val="clear"/>
            <w:tcMar>
              <w:left w:w="0" w:type="dxa"/>
              <w:right w:w="0"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G9</w:t>
            </w:r>
          </w:p>
        </w:tc>
        <w:tc>
          <w:tcPr>
            <w:tcW w:w="1812" w:type="dxa"/>
            <w:tcBorders/>
            <w:shd w:fill="FFFFFF"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1811" w:type="dxa"/>
            <w:tcBorders/>
            <w:shd w:fill="FFFFFF"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1824" w:type="dxa"/>
            <w:tcBorders/>
            <w:shd w:fill="FFFFFF"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9" w:hRule="exact"/>
        </w:trPr>
        <w:tc>
          <w:tcPr>
            <w:tcW w:w="2158" w:type="dxa"/>
            <w:tcBorders/>
            <w:shd w:fill="FFFFFF" w:val="clear"/>
            <w:tcMar>
              <w:left w:w="0" w:type="dxa"/>
            </w:tcMar>
            <w:vAlign w:val="bottom"/>
          </w:tcPr>
          <w:p>
            <w:pPr>
              <w:pStyle w:val="Standard"/>
              <w:spacing w:lineRule="auto" w:line="240" w:before="0" w:after="0"/>
              <w:ind w:left="0" w:right="0" w:hanging="0"/>
              <w:jc w:val="left"/>
              <w:rPr>
                <w:b w:val="false"/>
                <w:b w:val="false"/>
                <w:bCs w:val="false"/>
              </w:rPr>
            </w:pPr>
            <w:r>
              <w:rPr>
                <w:b w:val="false"/>
                <w:bCs w:val="false"/>
              </w:rPr>
            </w:r>
          </w:p>
        </w:tc>
        <w:tc>
          <w:tcPr>
            <w:tcW w:w="957" w:type="dxa"/>
            <w:tcBorders/>
            <w:shd w:fill="FFFFFF" w:val="clear"/>
            <w:tcMar>
              <w:left w:w="0" w:type="dxa"/>
              <w:right w:w="0"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G8</w:t>
            </w:r>
          </w:p>
        </w:tc>
        <w:tc>
          <w:tcPr>
            <w:tcW w:w="1812" w:type="dxa"/>
            <w:tcBorders/>
            <w:shd w:fill="FFFFFF"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1811" w:type="dxa"/>
            <w:tcBorders/>
            <w:shd w:fill="FFFFFF"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1824" w:type="dxa"/>
            <w:tcBorders/>
            <w:shd w:fill="FFFFFF"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9" w:hRule="exact"/>
        </w:trPr>
        <w:tc>
          <w:tcPr>
            <w:tcW w:w="2158" w:type="dxa"/>
            <w:tcBorders/>
            <w:shd w:fill="FFFFFF" w:val="clear"/>
            <w:tcMar>
              <w:left w:w="0" w:type="dxa"/>
            </w:tcMar>
            <w:vAlign w:val="bottom"/>
          </w:tcPr>
          <w:p>
            <w:pPr>
              <w:pStyle w:val="Standard"/>
              <w:spacing w:lineRule="auto" w:line="240" w:before="0" w:after="0"/>
              <w:ind w:left="0" w:right="0" w:hanging="0"/>
              <w:jc w:val="left"/>
              <w:rPr>
                <w:b w:val="false"/>
                <w:b w:val="false"/>
                <w:bCs w:val="false"/>
              </w:rPr>
            </w:pPr>
            <w:r>
              <w:rPr>
                <w:b w:val="false"/>
                <w:bCs w:val="false"/>
              </w:rPr>
            </w:r>
          </w:p>
        </w:tc>
        <w:tc>
          <w:tcPr>
            <w:tcW w:w="957" w:type="dxa"/>
            <w:tcBorders/>
            <w:shd w:fill="FFFFFF" w:val="clear"/>
            <w:tcMar>
              <w:left w:w="0" w:type="dxa"/>
              <w:right w:w="0"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G5</w:t>
            </w:r>
          </w:p>
        </w:tc>
        <w:tc>
          <w:tcPr>
            <w:tcW w:w="1812" w:type="dxa"/>
            <w:tcBorders/>
            <w:shd w:fill="FFFFFF"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1811" w:type="dxa"/>
            <w:tcBorders/>
            <w:shd w:fill="FFFFFF"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1824" w:type="dxa"/>
            <w:tcBorders/>
            <w:shd w:fill="FFFFFF" w:val="clear"/>
            <w:tcMar>
              <w:left w:w="0" w:type="dxa"/>
              <w:right w:w="0" w:type="dxa"/>
            </w:tcMar>
            <w:vAlign w:val="bottom"/>
          </w:tcPr>
          <w:p>
            <w:pPr>
              <w:pStyle w:val="Standard"/>
              <w:spacing w:lineRule="auto" w:line="240" w:before="0" w:after="0"/>
              <w:ind w:left="0" w:right="0" w:hanging="0"/>
              <w:jc w:val="right"/>
              <w:rPr>
                <w:b/>
                <w:b/>
                <w:bCs/>
              </w:rPr>
            </w:pPr>
            <w:r>
              <w:rPr>
                <w:b/>
                <w:bCs/>
                <w:color w:val="000000"/>
                <w:szCs w:val="24"/>
                <w:lang w:val="en-GB"/>
              </w:rPr>
              <w:t>7.26</w:t>
            </w:r>
            <w:r>
              <w:rPr>
                <w:b/>
                <w:bCs/>
                <w:color w:val="000000"/>
                <w:szCs w:val="24"/>
                <w:vertAlign w:val="subscript"/>
                <w:lang w:val="en-GB"/>
              </w:rPr>
              <w:t>0.19</w:t>
            </w:r>
            <w:r>
              <w:rPr>
                <w:b/>
                <w:bCs/>
                <w:color w:val="000000"/>
                <w:szCs w:val="24"/>
                <w:vertAlign w:val="superscript"/>
                <w:lang w:val="en-GB"/>
              </w:rPr>
              <w:t>c, B</w:t>
            </w:r>
          </w:p>
        </w:tc>
      </w:tr>
      <w:tr>
        <w:trPr>
          <w:trHeight w:val="369" w:hRule="exact"/>
        </w:trPr>
        <w:tc>
          <w:tcPr>
            <w:tcW w:w="2158" w:type="dxa"/>
            <w:tcBorders/>
            <w:shd w:fill="FFFFFF" w:val="clear"/>
            <w:tcMar>
              <w:left w:w="0" w:type="dxa"/>
            </w:tcMar>
            <w:vAlign w:val="bottom"/>
          </w:tcPr>
          <w:p>
            <w:pPr>
              <w:pStyle w:val="Standard"/>
              <w:spacing w:lineRule="auto" w:line="240" w:before="0" w:after="0"/>
              <w:ind w:left="0" w:right="0" w:hanging="0"/>
              <w:jc w:val="left"/>
              <w:rPr>
                <w:b w:val="false"/>
                <w:b w:val="false"/>
                <w:bCs w:val="false"/>
              </w:rPr>
            </w:pPr>
            <w:r>
              <w:rPr>
                <w:b w:val="false"/>
                <w:bCs w:val="false"/>
              </w:rPr>
            </w:r>
          </w:p>
        </w:tc>
        <w:tc>
          <w:tcPr>
            <w:tcW w:w="957" w:type="dxa"/>
            <w:tcBorders/>
            <w:shd w:fill="FFFFFF" w:val="clear"/>
            <w:tcMar>
              <w:left w:w="0" w:type="dxa"/>
              <w:right w:w="0"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G2</w:t>
            </w:r>
          </w:p>
        </w:tc>
        <w:tc>
          <w:tcPr>
            <w:tcW w:w="1812" w:type="dxa"/>
            <w:tcBorders/>
            <w:shd w:fill="FFFFFF"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1811" w:type="dxa"/>
            <w:tcBorders/>
            <w:shd w:fill="FFFFFF" w:val="clear"/>
            <w:tcMar>
              <w:left w:w="0" w:type="dxa"/>
              <w:right w:w="0" w:type="dxa"/>
            </w:tcMar>
            <w:vAlign w:val="bottom"/>
          </w:tcPr>
          <w:p>
            <w:pPr>
              <w:pStyle w:val="Standard"/>
              <w:spacing w:lineRule="auto" w:line="240" w:before="0" w:after="0"/>
              <w:ind w:left="0" w:right="0" w:hanging="0"/>
              <w:jc w:val="right"/>
              <w:rPr>
                <w:b/>
                <w:b/>
                <w:bCs/>
              </w:rPr>
            </w:pPr>
            <w:r>
              <w:rPr>
                <w:b/>
                <w:bCs/>
                <w:color w:val="000000"/>
                <w:szCs w:val="24"/>
                <w:lang w:val="en-GB"/>
              </w:rPr>
              <w:t>7.33</w:t>
            </w:r>
            <w:r>
              <w:rPr>
                <w:b/>
                <w:bCs/>
                <w:color w:val="000000"/>
                <w:szCs w:val="24"/>
                <w:vertAlign w:val="subscript"/>
                <w:lang w:val="en-GB"/>
              </w:rPr>
              <w:t>0.26</w:t>
            </w:r>
            <w:r>
              <w:rPr>
                <w:b/>
                <w:bCs/>
                <w:color w:val="000000"/>
                <w:szCs w:val="24"/>
                <w:vertAlign w:val="superscript"/>
                <w:lang w:val="en-GB"/>
              </w:rPr>
              <w:t>e, A</w:t>
            </w:r>
          </w:p>
        </w:tc>
        <w:tc>
          <w:tcPr>
            <w:tcW w:w="1824" w:type="dxa"/>
            <w:tcBorders/>
            <w:shd w:fill="FFFFFF" w:val="clear"/>
            <w:tcMar>
              <w:left w:w="0" w:type="dxa"/>
              <w:right w:w="0" w:type="dxa"/>
            </w:tcMar>
            <w:vAlign w:val="bottom"/>
          </w:tcPr>
          <w:p>
            <w:pPr>
              <w:pStyle w:val="Standard"/>
              <w:spacing w:lineRule="auto" w:line="240" w:before="0" w:after="0"/>
              <w:ind w:left="0" w:right="0" w:hanging="0"/>
              <w:jc w:val="right"/>
              <w:rPr>
                <w:b/>
                <w:b/>
                <w:bCs/>
              </w:rPr>
            </w:pPr>
            <w:r>
              <w:rPr>
                <w:b/>
                <w:bCs/>
                <w:color w:val="000000"/>
                <w:szCs w:val="24"/>
                <w:lang w:val="en-GB"/>
              </w:rPr>
              <w:t>7.28</w:t>
            </w:r>
            <w:r>
              <w:rPr>
                <w:b/>
                <w:bCs/>
                <w:color w:val="000000"/>
                <w:szCs w:val="24"/>
                <w:vertAlign w:val="subscript"/>
                <w:lang w:val="en-GB"/>
              </w:rPr>
              <w:t>0.17</w:t>
            </w:r>
            <w:r>
              <w:rPr>
                <w:b/>
                <w:bCs/>
                <w:color w:val="000000"/>
                <w:szCs w:val="24"/>
                <w:vertAlign w:val="superscript"/>
                <w:lang w:val="en-GB"/>
              </w:rPr>
              <w:t>c, A</w:t>
            </w:r>
          </w:p>
        </w:tc>
      </w:tr>
      <w:tr>
        <w:trPr>
          <w:trHeight w:val="369" w:hRule="exact"/>
        </w:trPr>
        <w:tc>
          <w:tcPr>
            <w:tcW w:w="2158" w:type="dxa"/>
            <w:tcBorders/>
            <w:shd w:fill="auto" w:val="clear"/>
            <w:tcMar>
              <w:left w:w="0" w:type="dxa"/>
            </w:tcMar>
            <w:vAlign w:val="bottom"/>
          </w:tcPr>
          <w:p>
            <w:pPr>
              <w:pStyle w:val="Standard"/>
              <w:spacing w:lineRule="auto" w:line="240" w:before="0" w:after="0"/>
              <w:ind w:left="0" w:right="0" w:hanging="0"/>
              <w:jc w:val="left"/>
              <w:rPr>
                <w:b w:val="false"/>
                <w:b w:val="false"/>
                <w:bCs w:val="false"/>
              </w:rPr>
            </w:pPr>
            <w:r>
              <w:rPr>
                <w:b w:val="false"/>
                <w:bCs w:val="false"/>
              </w:rPr>
            </w:r>
          </w:p>
        </w:tc>
        <w:tc>
          <w:tcPr>
            <w:tcW w:w="957" w:type="dxa"/>
            <w:tcBorders/>
            <w:shd w:fill="auto" w:val="clear"/>
            <w:tcMar>
              <w:left w:w="0" w:type="dxa"/>
              <w:right w:w="0" w:type="dxa"/>
            </w:tcMar>
            <w:vAlign w:val="bottom"/>
          </w:tcPr>
          <w:p>
            <w:pPr>
              <w:pStyle w:val="Standard"/>
              <w:spacing w:lineRule="auto" w:line="240" w:before="0" w:after="0"/>
              <w:ind w:left="0" w:right="0" w:hanging="0"/>
              <w:jc w:val="both"/>
              <w:rPr>
                <w:b w:val="false"/>
                <w:b w:val="false"/>
                <w:bCs w:val="false"/>
              </w:rPr>
            </w:pPr>
            <w:r>
              <w:rPr>
                <w:b w:val="false"/>
                <w:bCs w:val="false"/>
                <w:color w:val="000000"/>
                <w:szCs w:val="24"/>
                <w:lang w:val="en-GB"/>
              </w:rPr>
              <w:t>G1</w:t>
            </w:r>
          </w:p>
        </w:tc>
        <w:tc>
          <w:tcPr>
            <w:tcW w:w="1812" w:type="dxa"/>
            <w:tcBorders/>
            <w:shd w:fill="auto" w:val="clear"/>
            <w:tcMar>
              <w:left w:w="0" w:type="dxa"/>
              <w:right w:w="0" w:type="dxa"/>
            </w:tcMar>
            <w:vAlign w:val="bottom"/>
          </w:tcPr>
          <w:p>
            <w:pPr>
              <w:pStyle w:val="Standard"/>
              <w:shd w:val="clear" w:fill="FFFFFF"/>
              <w:spacing w:lineRule="auto" w:line="240" w:before="0" w:after="0"/>
              <w:ind w:left="0" w:right="0" w:hanging="0"/>
              <w:jc w:val="right"/>
              <w:rPr>
                <w:b/>
                <w:b/>
                <w:bCs/>
              </w:rPr>
            </w:pPr>
            <w:r>
              <w:rPr>
                <w:b/>
                <w:bCs/>
                <w:lang w:val="en-GB"/>
              </w:rPr>
              <w:t>7.11</w:t>
            </w:r>
            <w:r>
              <w:rPr>
                <w:b/>
                <w:bCs/>
                <w:vertAlign w:val="subscript"/>
                <w:lang w:val="en-GB"/>
              </w:rPr>
              <w:t>0.16</w:t>
            </w:r>
            <w:r>
              <w:rPr>
                <w:b/>
                <w:bCs/>
                <w:vertAlign w:val="superscript"/>
                <w:lang w:val="en-GB"/>
              </w:rPr>
              <w:t>e,A</w:t>
            </w:r>
          </w:p>
        </w:tc>
        <w:tc>
          <w:tcPr>
            <w:tcW w:w="1811" w:type="dxa"/>
            <w:tcBorders/>
            <w:shd w:fill="FFFFFF" w:val="clear"/>
            <w:tcMar>
              <w:left w:w="0" w:type="dxa"/>
              <w:right w:w="0" w:type="dxa"/>
            </w:tcMar>
            <w:vAlign w:val="bottom"/>
          </w:tcPr>
          <w:p>
            <w:pPr>
              <w:pStyle w:val="Standard"/>
              <w:spacing w:lineRule="auto" w:line="240" w:before="0" w:after="0"/>
              <w:ind w:left="0" w:right="0" w:hanging="0"/>
              <w:jc w:val="right"/>
              <w:rPr>
                <w:b/>
                <w:b/>
                <w:bCs/>
              </w:rPr>
            </w:pPr>
            <w:r>
              <w:rPr>
                <w:b/>
                <w:bCs/>
                <w:color w:val="000000"/>
                <w:szCs w:val="24"/>
                <w:lang w:val="en-GB"/>
              </w:rPr>
              <w:t>7.27</w:t>
            </w:r>
            <w:r>
              <w:rPr>
                <w:b/>
                <w:bCs/>
                <w:color w:val="000000"/>
                <w:szCs w:val="24"/>
                <w:vertAlign w:val="subscript"/>
                <w:lang w:val="en-GB"/>
              </w:rPr>
              <w:t>0.28</w:t>
            </w:r>
            <w:r>
              <w:rPr>
                <w:b/>
                <w:bCs/>
                <w:color w:val="000000"/>
                <w:szCs w:val="24"/>
                <w:vertAlign w:val="superscript"/>
                <w:lang w:val="en-GB"/>
              </w:rPr>
              <w:t>e, A</w:t>
            </w:r>
          </w:p>
        </w:tc>
        <w:tc>
          <w:tcPr>
            <w:tcW w:w="1824" w:type="dxa"/>
            <w:tcBorders/>
            <w:shd w:fill="FFFFFF" w:val="clear"/>
            <w:tcMar>
              <w:left w:w="0" w:type="dxa"/>
              <w:right w:w="0" w:type="dxa"/>
            </w:tcMar>
            <w:vAlign w:val="bottom"/>
          </w:tcPr>
          <w:p>
            <w:pPr>
              <w:pStyle w:val="Standard"/>
              <w:spacing w:lineRule="auto" w:line="240" w:before="0" w:after="0"/>
              <w:ind w:left="0" w:right="0" w:hanging="0"/>
              <w:jc w:val="right"/>
              <w:rPr>
                <w:b/>
                <w:b/>
                <w:bCs/>
              </w:rPr>
            </w:pPr>
            <w:r>
              <w:rPr>
                <w:b/>
                <w:bCs/>
                <w:lang w:val="en-GB"/>
              </w:rPr>
              <w:t>7.24</w:t>
            </w:r>
            <w:r>
              <w:rPr>
                <w:b/>
                <w:bCs/>
                <w:vertAlign w:val="subscript"/>
                <w:lang w:val="en-GB"/>
              </w:rPr>
              <w:t>0.22</w:t>
            </w:r>
            <w:r>
              <w:rPr>
                <w:b/>
                <w:bCs/>
                <w:vertAlign w:val="superscript"/>
                <w:lang w:val="en-GB"/>
              </w:rPr>
              <w:t>c,A</w:t>
            </w:r>
          </w:p>
        </w:tc>
      </w:tr>
      <w:tr>
        <w:trPr>
          <w:trHeight w:val="624" w:hRule="exact"/>
        </w:trPr>
        <w:tc>
          <w:tcPr>
            <w:tcW w:w="2158" w:type="dxa"/>
            <w:tcBorders/>
            <w:shd w:fill="FFFFFF" w:val="clear"/>
            <w:tcMar>
              <w:left w:w="0" w:type="dxa"/>
            </w:tcMar>
            <w:vAlign w:val="bottom"/>
          </w:tcPr>
          <w:p>
            <w:pPr>
              <w:pStyle w:val="Standard"/>
              <w:spacing w:lineRule="auto" w:line="240" w:before="227" w:after="0"/>
              <w:ind w:left="0" w:right="0" w:hanging="0"/>
              <w:jc w:val="left"/>
              <w:rPr>
                <w:b w:val="false"/>
                <w:b w:val="false"/>
                <w:bCs w:val="false"/>
              </w:rPr>
            </w:pPr>
            <w:r>
              <w:rPr>
                <w:b w:val="false"/>
                <w:bCs w:val="false"/>
                <w:color w:val="000000"/>
                <w:szCs w:val="24"/>
                <w:lang w:val="en-GB"/>
              </w:rPr>
              <w:t>Without initial TP</w:t>
            </w:r>
          </w:p>
        </w:tc>
        <w:tc>
          <w:tcPr>
            <w:tcW w:w="957" w:type="dxa"/>
            <w:tcBorders/>
            <w:shd w:fill="FFFFFF" w:val="clear"/>
            <w:tcMar>
              <w:left w:w="0" w:type="dxa"/>
              <w:right w:w="0" w:type="dxa"/>
            </w:tcMar>
            <w:vAlign w:val="bottom"/>
          </w:tcPr>
          <w:p>
            <w:pPr>
              <w:pStyle w:val="Standard"/>
              <w:spacing w:lineRule="auto" w:line="240" w:before="227" w:after="0"/>
              <w:ind w:left="0" w:right="0" w:hanging="0"/>
              <w:jc w:val="both"/>
              <w:rPr>
                <w:b/>
                <w:b/>
                <w:bCs/>
                <w:color w:val="000000"/>
                <w:szCs w:val="24"/>
                <w:highlight w:val="white"/>
                <w:lang w:val="en-GB"/>
              </w:rPr>
            </w:pPr>
            <w:r>
              <w:rPr>
                <w:b w:val="false"/>
                <w:bCs w:val="false"/>
                <w:color w:val="000000"/>
                <w:szCs w:val="24"/>
                <w:lang w:val="en-GB"/>
              </w:rPr>
              <w:t>G10</w:t>
            </w:r>
          </w:p>
        </w:tc>
        <w:tc>
          <w:tcPr>
            <w:tcW w:w="1812" w:type="dxa"/>
            <w:tcBorders/>
            <w:shd w:fill="FFFFFF" w:val="clear"/>
            <w:tcMar>
              <w:left w:w="0" w:type="dxa"/>
              <w:right w:w="0" w:type="dxa"/>
            </w:tcMar>
            <w:vAlign w:val="bottom"/>
          </w:tcPr>
          <w:p>
            <w:pPr>
              <w:pStyle w:val="Standard"/>
              <w:spacing w:lineRule="auto" w:line="240" w:before="227" w:after="0"/>
              <w:ind w:left="0" w:right="0" w:hanging="0"/>
              <w:jc w:val="right"/>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1811" w:type="dxa"/>
            <w:tcBorders/>
            <w:shd w:fill="FFFFFF" w:val="clear"/>
            <w:tcMar>
              <w:left w:w="0" w:type="dxa"/>
              <w:right w:w="0" w:type="dxa"/>
            </w:tcMar>
            <w:vAlign w:val="bottom"/>
          </w:tcPr>
          <w:p>
            <w:pPr>
              <w:pStyle w:val="Standard"/>
              <w:spacing w:lineRule="auto" w:line="240" w:before="227" w:after="0"/>
              <w:ind w:left="0" w:right="0" w:hanging="0"/>
              <w:jc w:val="right"/>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1824" w:type="dxa"/>
            <w:tcBorders/>
            <w:shd w:fill="FFFFFF" w:val="clear"/>
            <w:tcMar>
              <w:left w:w="0" w:type="dxa"/>
              <w:right w:w="0" w:type="dxa"/>
            </w:tcMar>
            <w:vAlign w:val="bottom"/>
          </w:tcPr>
          <w:p>
            <w:pPr>
              <w:pStyle w:val="Standard"/>
              <w:spacing w:lineRule="auto" w:line="240" w:before="227" w:after="0"/>
              <w:ind w:left="0" w:right="0" w:hanging="0"/>
              <w:jc w:val="right"/>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9" w:hRule="exact"/>
        </w:trPr>
        <w:tc>
          <w:tcPr>
            <w:tcW w:w="2158"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957" w:type="dxa"/>
            <w:tcBorders/>
            <w:shd w:fill="FFFFFF" w:val="clear"/>
            <w:tcMar>
              <w:left w:w="0" w:type="dxa"/>
              <w:right w:w="0"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G9</w:t>
            </w:r>
          </w:p>
        </w:tc>
        <w:tc>
          <w:tcPr>
            <w:tcW w:w="1812"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1811"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1824"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9" w:hRule="exact"/>
        </w:trPr>
        <w:tc>
          <w:tcPr>
            <w:tcW w:w="2158"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957" w:type="dxa"/>
            <w:tcBorders/>
            <w:shd w:fill="FFFFFF" w:val="clear"/>
            <w:tcMar>
              <w:left w:w="0" w:type="dxa"/>
              <w:right w:w="0"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G8</w:t>
            </w:r>
          </w:p>
        </w:tc>
        <w:tc>
          <w:tcPr>
            <w:tcW w:w="1812"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1811"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1824"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9" w:hRule="exact"/>
        </w:trPr>
        <w:tc>
          <w:tcPr>
            <w:tcW w:w="2158"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957" w:type="dxa"/>
            <w:tcBorders/>
            <w:shd w:fill="FFFFFF" w:val="clear"/>
            <w:tcMar>
              <w:left w:w="0" w:type="dxa"/>
              <w:right w:w="0"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G5</w:t>
            </w:r>
          </w:p>
        </w:tc>
        <w:tc>
          <w:tcPr>
            <w:tcW w:w="1812"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1811"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1824" w:type="dxa"/>
            <w:tcBorders/>
            <w:shd w:fill="auto" w:val="clear"/>
            <w:tcMar>
              <w:left w:w="0" w:type="dxa"/>
              <w:right w:w="0" w:type="dxa"/>
            </w:tcMar>
            <w:vAlign w:val="bottom"/>
          </w:tcPr>
          <w:p>
            <w:pPr>
              <w:pStyle w:val="Standard"/>
              <w:spacing w:lineRule="auto" w:line="240" w:before="0" w:after="0"/>
              <w:ind w:left="0" w:right="0" w:hanging="0"/>
              <w:jc w:val="right"/>
              <w:rPr>
                <w:b/>
                <w:b/>
                <w:bCs/>
              </w:rPr>
            </w:pPr>
            <w:r>
              <w:rPr>
                <w:b/>
                <w:bCs/>
                <w:color w:val="000000"/>
                <w:szCs w:val="24"/>
                <w:lang w:val="en-GB"/>
              </w:rPr>
              <w:t>7.05</w:t>
            </w:r>
            <w:r>
              <w:rPr>
                <w:b/>
                <w:bCs/>
                <w:color w:val="000000"/>
                <w:szCs w:val="24"/>
                <w:vertAlign w:val="subscript"/>
                <w:lang w:val="en-GB"/>
              </w:rPr>
              <w:t>0.27</w:t>
            </w:r>
            <w:r>
              <w:rPr>
                <w:b/>
                <w:bCs/>
                <w:color w:val="000000"/>
                <w:szCs w:val="24"/>
                <w:vertAlign w:val="superscript"/>
                <w:lang w:val="en-GB"/>
              </w:rPr>
              <w:t>de, B</w:t>
            </w:r>
          </w:p>
        </w:tc>
      </w:tr>
      <w:tr>
        <w:trPr>
          <w:trHeight w:val="369" w:hRule="exact"/>
        </w:trPr>
        <w:tc>
          <w:tcPr>
            <w:tcW w:w="2158"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957" w:type="dxa"/>
            <w:tcBorders/>
            <w:shd w:fill="FFFFFF" w:val="clear"/>
            <w:tcMar>
              <w:left w:w="0" w:type="dxa"/>
              <w:right w:w="0"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G2</w:t>
            </w:r>
          </w:p>
        </w:tc>
        <w:tc>
          <w:tcPr>
            <w:tcW w:w="1812"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1811" w:type="dxa"/>
            <w:tcBorders/>
            <w:shd w:fill="auto" w:val="clear"/>
            <w:tcMar>
              <w:left w:w="0" w:type="dxa"/>
              <w:right w:w="0" w:type="dxa"/>
            </w:tcMar>
            <w:vAlign w:val="bottom"/>
          </w:tcPr>
          <w:p>
            <w:pPr>
              <w:pStyle w:val="Standard"/>
              <w:spacing w:lineRule="auto" w:line="240" w:before="0" w:after="0"/>
              <w:ind w:left="0" w:right="0" w:hanging="0"/>
              <w:jc w:val="right"/>
              <w:rPr>
                <w:b/>
                <w:b/>
                <w:bCs/>
              </w:rPr>
            </w:pPr>
            <w:r>
              <w:rPr>
                <w:b/>
                <w:bCs/>
                <w:color w:val="000000"/>
                <w:szCs w:val="24"/>
                <w:lang w:val="en-GB"/>
              </w:rPr>
              <w:t>6.96</w:t>
            </w:r>
            <w:r>
              <w:rPr>
                <w:b/>
                <w:bCs/>
                <w:color w:val="000000"/>
                <w:szCs w:val="24"/>
                <w:vertAlign w:val="subscript"/>
                <w:lang w:val="en-GB"/>
              </w:rPr>
              <w:t>0.17</w:t>
            </w:r>
            <w:r>
              <w:rPr>
                <w:b/>
                <w:bCs/>
                <w:color w:val="000000"/>
                <w:szCs w:val="24"/>
                <w:vertAlign w:val="superscript"/>
                <w:lang w:val="en-GB"/>
              </w:rPr>
              <w:t>e, A</w:t>
            </w:r>
          </w:p>
        </w:tc>
        <w:tc>
          <w:tcPr>
            <w:tcW w:w="1824" w:type="dxa"/>
            <w:tcBorders/>
            <w:shd w:fill="auto" w:val="clear"/>
            <w:tcMar>
              <w:left w:w="0" w:type="dxa"/>
              <w:right w:w="0" w:type="dxa"/>
            </w:tcMar>
            <w:vAlign w:val="bottom"/>
          </w:tcPr>
          <w:p>
            <w:pPr>
              <w:pStyle w:val="Standard"/>
              <w:spacing w:lineRule="auto" w:line="240" w:before="0" w:after="0"/>
              <w:ind w:left="0" w:right="0" w:hanging="0"/>
              <w:jc w:val="right"/>
              <w:rPr>
                <w:b/>
                <w:b/>
                <w:bCs/>
              </w:rPr>
            </w:pPr>
            <w:r>
              <w:rPr>
                <w:b/>
                <w:bCs/>
                <w:color w:val="000000"/>
                <w:szCs w:val="24"/>
                <w:lang w:val="en-GB"/>
              </w:rPr>
              <w:t>7.00</w:t>
            </w:r>
            <w:r>
              <w:rPr>
                <w:b/>
                <w:bCs/>
                <w:color w:val="000000"/>
                <w:szCs w:val="24"/>
                <w:vertAlign w:val="subscript"/>
                <w:lang w:val="en-GB"/>
              </w:rPr>
              <w:t>0.30</w:t>
            </w:r>
            <w:r>
              <w:rPr>
                <w:b/>
                <w:bCs/>
                <w:color w:val="000000"/>
                <w:szCs w:val="24"/>
                <w:vertAlign w:val="superscript"/>
                <w:lang w:val="en-GB"/>
              </w:rPr>
              <w:t>de, A</w:t>
            </w:r>
          </w:p>
        </w:tc>
      </w:tr>
      <w:tr>
        <w:trPr>
          <w:trHeight w:val="369" w:hRule="exact"/>
        </w:trPr>
        <w:tc>
          <w:tcPr>
            <w:tcW w:w="2158" w:type="dxa"/>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957" w:type="dxa"/>
            <w:tcBorders/>
            <w:shd w:fill="FFFFFF" w:val="clear"/>
            <w:tcMar>
              <w:left w:w="0" w:type="dxa"/>
              <w:right w:w="0"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G1</w:t>
            </w:r>
          </w:p>
        </w:tc>
        <w:tc>
          <w:tcPr>
            <w:tcW w:w="1812" w:type="dxa"/>
            <w:tcBorders/>
            <w:shd w:fill="auto" w:val="clear"/>
            <w:tcMar>
              <w:left w:w="0" w:type="dxa"/>
              <w:right w:w="0" w:type="dxa"/>
            </w:tcMar>
            <w:vAlign w:val="bottom"/>
          </w:tcPr>
          <w:p>
            <w:pPr>
              <w:pStyle w:val="Standard"/>
              <w:spacing w:lineRule="auto" w:line="240" w:before="0" w:after="0"/>
              <w:ind w:left="0" w:right="0" w:hanging="0"/>
              <w:jc w:val="right"/>
              <w:rPr>
                <w:b/>
                <w:b/>
                <w:bCs/>
              </w:rPr>
            </w:pPr>
            <w:r>
              <w:rPr>
                <w:b/>
                <w:bCs/>
                <w:lang w:val="en-GB"/>
              </w:rPr>
              <w:t>6.78</w:t>
            </w:r>
            <w:r>
              <w:rPr>
                <w:b/>
                <w:bCs/>
                <w:vertAlign w:val="subscript"/>
                <w:lang w:val="en-GB"/>
              </w:rPr>
              <w:t>0.29</w:t>
            </w:r>
            <w:r>
              <w:rPr>
                <w:b/>
                <w:bCs/>
                <w:vertAlign w:val="superscript"/>
                <w:lang w:val="en-GB"/>
              </w:rPr>
              <w:t>f,A</w:t>
            </w:r>
          </w:p>
        </w:tc>
        <w:tc>
          <w:tcPr>
            <w:tcW w:w="1811" w:type="dxa"/>
            <w:tcBorders/>
            <w:shd w:fill="auto" w:val="clear"/>
            <w:tcMar>
              <w:left w:w="0" w:type="dxa"/>
              <w:right w:w="0" w:type="dxa"/>
            </w:tcMar>
            <w:vAlign w:val="bottom"/>
          </w:tcPr>
          <w:p>
            <w:pPr>
              <w:pStyle w:val="Standard"/>
              <w:spacing w:lineRule="auto" w:line="240" w:before="0" w:after="0"/>
              <w:ind w:left="0" w:right="0" w:hanging="0"/>
              <w:jc w:val="right"/>
              <w:rPr>
                <w:b/>
                <w:b/>
                <w:bCs/>
              </w:rPr>
            </w:pPr>
            <w:r>
              <w:rPr>
                <w:b/>
                <w:bCs/>
                <w:color w:val="000000"/>
                <w:szCs w:val="24"/>
                <w:lang w:val="en-GB"/>
              </w:rPr>
              <w:t>6.92</w:t>
            </w:r>
            <w:r>
              <w:rPr>
                <w:b/>
                <w:bCs/>
                <w:color w:val="000000"/>
                <w:szCs w:val="24"/>
                <w:vertAlign w:val="subscript"/>
                <w:lang w:val="en-GB"/>
              </w:rPr>
              <w:t>0.26</w:t>
            </w:r>
            <w:r>
              <w:rPr>
                <w:b/>
                <w:bCs/>
                <w:color w:val="000000"/>
                <w:szCs w:val="24"/>
                <w:vertAlign w:val="superscript"/>
                <w:lang w:val="en-GB"/>
              </w:rPr>
              <w:t>e, A</w:t>
            </w:r>
          </w:p>
        </w:tc>
        <w:tc>
          <w:tcPr>
            <w:tcW w:w="1824" w:type="dxa"/>
            <w:tcBorders/>
            <w:shd w:fill="auto" w:val="clear"/>
            <w:tcMar>
              <w:left w:w="0" w:type="dxa"/>
              <w:right w:w="0" w:type="dxa"/>
            </w:tcMar>
            <w:vAlign w:val="bottom"/>
          </w:tcPr>
          <w:p>
            <w:pPr>
              <w:pStyle w:val="Standard"/>
              <w:spacing w:lineRule="auto" w:line="240" w:before="0" w:after="0"/>
              <w:ind w:left="0" w:right="0" w:hanging="0"/>
              <w:jc w:val="right"/>
              <w:rPr>
                <w:b/>
                <w:b/>
                <w:bCs/>
              </w:rPr>
            </w:pPr>
            <w:r>
              <w:rPr>
                <w:b/>
                <w:bCs/>
                <w:lang w:val="en-GB"/>
              </w:rPr>
              <w:t>7.01</w:t>
            </w:r>
            <w:r>
              <w:rPr>
                <w:b/>
                <w:bCs/>
                <w:vertAlign w:val="subscript"/>
                <w:lang w:val="en-GB"/>
              </w:rPr>
              <w:t>0.23</w:t>
            </w:r>
            <w:r>
              <w:rPr>
                <w:b/>
                <w:bCs/>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bold cells did not spend all the available resources. The table presents the results </w:t>
      </w:r>
      <w:r>
        <w:rPr>
          <w:color w:val="000000"/>
        </w:rPr>
        <w:t>within three relative costs of phenotyping to genotyping ($P:$G)</w:t>
      </w:r>
      <w:r>
        <w:rPr/>
        <w:t>.</w:t>
      </w:r>
      <w:r>
        <w:rPr>
          <w:rFonts w:eastAsia="Wingdings"/>
          <w:color w:val="000000"/>
          <w:highlight w:val="white"/>
        </w:rPr>
        <w:t xml:space="preserve"> The genomic scenarios differ in the availability of the initial training population (TP). Lower-case letters denote statistically significant differences between scenarios within the same $P:$G and upper-case letters between different $P:$G within the same scenario.</w:t>
      </w:r>
    </w:p>
    <w:p>
      <w:pPr>
        <w:pStyle w:val="Normal"/>
        <w:rPr>
          <w:rFonts w:eastAsia="Wingdings"/>
          <w:b/>
          <w:b/>
          <w:bCs/>
          <w:color w:val="000000"/>
          <w:highlight w:val="white"/>
        </w:rPr>
      </w:pPr>
      <w:r>
        <w:rPr>
          <w:rFonts w:eastAsia="Wingdings"/>
          <w:b/>
          <w:bCs/>
          <w:color w:val="000000"/>
          <w:highlight w:val="white"/>
        </w:rPr>
        <w:t>Table S2. Intensity of sire selection by scenario and relative cost of phenotyping to genotyping.</w:t>
      </w:r>
    </w:p>
    <w:tbl>
      <w:tblPr>
        <w:tblW w:w="6413" w:type="dxa"/>
        <w:jc w:val="left"/>
        <w:tblInd w:w="1541" w:type="dxa"/>
        <w:tblBorders>
          <w:bottom w:val="single" w:sz="2" w:space="0" w:color="000000"/>
          <w:insideH w:val="single" w:sz="2" w:space="0" w:color="000000"/>
        </w:tblBorders>
        <w:tblCellMar>
          <w:top w:w="57" w:type="dxa"/>
          <w:left w:w="0" w:type="dxa"/>
          <w:bottom w:w="57" w:type="dxa"/>
          <w:right w:w="0" w:type="dxa"/>
        </w:tblCellMar>
      </w:tblPr>
      <w:tblGrid>
        <w:gridCol w:w="1024"/>
        <w:gridCol w:w="1797"/>
        <w:gridCol w:w="1797"/>
        <w:gridCol w:w="1794"/>
      </w:tblGrid>
      <w:tr>
        <w:trPr>
          <w:trHeight w:val="369" w:hRule="exact"/>
        </w:trPr>
        <w:tc>
          <w:tcPr>
            <w:tcW w:w="1024" w:type="dxa"/>
            <w:tcBorders>
              <w:bottom w:val="single" w:sz="2" w:space="0" w:color="000000"/>
              <w:insideH w:val="single" w:sz="2" w:space="0" w:color="000000"/>
            </w:tcBorders>
            <w:shd w:fill="auto" w:val="clear"/>
            <w:vAlign w:val="bottom"/>
          </w:tcPr>
          <w:p>
            <w:pPr>
              <w:pStyle w:val="Standard"/>
              <w:ind w:left="0" w:right="0" w:hanging="0"/>
              <w:jc w:val="left"/>
              <w:rPr>
                <w:b w:val="false"/>
                <w:b w:val="false"/>
                <w:bCs w:val="false"/>
              </w:rPr>
            </w:pPr>
            <w:r>
              <w:rPr>
                <w:b w:val="false"/>
                <w:bCs w:val="false"/>
              </w:rPr>
              <w:t>Scenario</w:t>
            </w:r>
          </w:p>
        </w:tc>
        <w:tc>
          <w:tcPr>
            <w:tcW w:w="1797" w:type="dxa"/>
            <w:tcBorders>
              <w:bottom w:val="single" w:sz="2" w:space="0" w:color="000000"/>
              <w:insideH w:val="single" w:sz="2" w:space="0" w:color="000000"/>
            </w:tcBorders>
            <w:shd w:fill="auto" w:val="clear"/>
            <w:vAlign w:val="bottom"/>
          </w:tcPr>
          <w:p>
            <w:pPr>
              <w:pStyle w:val="Standard"/>
              <w:ind w:left="0" w:right="0" w:hanging="0"/>
              <w:jc w:val="right"/>
              <w:rPr>
                <w:b/>
                <w:b/>
                <w:bCs/>
                <w:color w:val="000000"/>
                <w:szCs w:val="24"/>
                <w:lang w:val="en-GB"/>
              </w:rPr>
            </w:pPr>
            <w:r>
              <w:rPr>
                <w:b w:val="false"/>
                <w:bCs w:val="false"/>
                <w:color w:val="000000"/>
                <w:szCs w:val="24"/>
                <w:lang w:val="en-GB"/>
              </w:rPr>
              <w:t>$P:$G = 1:2</w:t>
            </w:r>
          </w:p>
        </w:tc>
        <w:tc>
          <w:tcPr>
            <w:tcW w:w="1797" w:type="dxa"/>
            <w:tcBorders>
              <w:bottom w:val="single" w:sz="2" w:space="0" w:color="000000"/>
              <w:insideH w:val="single" w:sz="2" w:space="0" w:color="000000"/>
            </w:tcBorders>
            <w:shd w:fill="auto" w:val="clear"/>
            <w:vAlign w:val="bottom"/>
          </w:tcPr>
          <w:p>
            <w:pPr>
              <w:pStyle w:val="Standard"/>
              <w:ind w:left="0" w:right="0" w:hanging="0"/>
              <w:jc w:val="right"/>
              <w:rPr>
                <w:b/>
                <w:b/>
                <w:bCs/>
                <w:color w:val="000000"/>
                <w:szCs w:val="24"/>
                <w:lang w:val="en-GB"/>
              </w:rPr>
            </w:pPr>
            <w:r>
              <w:rPr>
                <w:b w:val="false"/>
                <w:bCs w:val="false"/>
                <w:color w:val="000000"/>
                <w:szCs w:val="24"/>
                <w:lang w:val="en-GB"/>
              </w:rPr>
              <w:t>$P:$G = 1:1</w:t>
            </w:r>
          </w:p>
        </w:tc>
        <w:tc>
          <w:tcPr>
            <w:tcW w:w="1794" w:type="dxa"/>
            <w:tcBorders>
              <w:bottom w:val="single" w:sz="2" w:space="0" w:color="000000"/>
              <w:insideH w:val="single" w:sz="2" w:space="0" w:color="000000"/>
            </w:tcBorders>
            <w:shd w:fill="auto" w:val="clear"/>
            <w:vAlign w:val="bottom"/>
          </w:tcPr>
          <w:p>
            <w:pPr>
              <w:pStyle w:val="Standard"/>
              <w:ind w:left="0" w:right="0" w:hanging="0"/>
              <w:jc w:val="right"/>
              <w:rPr>
                <w:b/>
                <w:b/>
                <w:bCs/>
                <w:color w:val="000000"/>
                <w:szCs w:val="24"/>
                <w:lang w:val="en-GB"/>
              </w:rPr>
            </w:pPr>
            <w:r>
              <w:rPr>
                <w:b w:val="false"/>
                <w:bCs w:val="false"/>
                <w:color w:val="000000"/>
                <w:szCs w:val="24"/>
                <w:lang w:val="en-GB"/>
              </w:rPr>
              <w:t>$P:$G = 2:1</w:t>
            </w:r>
          </w:p>
        </w:tc>
      </w:tr>
      <w:tr>
        <w:trPr>
          <w:trHeight w:val="369" w:hRule="exact"/>
        </w:trPr>
        <w:tc>
          <w:tcPr>
            <w:tcW w:w="1024"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C11</w:t>
            </w:r>
          </w:p>
        </w:tc>
        <w:tc>
          <w:tcPr>
            <w:tcW w:w="1797" w:type="dxa"/>
            <w:tcBorders/>
            <w:shd w:fill="auto" w:val="clear"/>
            <w:vAlign w:val="bottom"/>
          </w:tcPr>
          <w:p>
            <w:pPr>
              <w:pStyle w:val="TableContents"/>
              <w:spacing w:lineRule="auto" w:line="240" w:before="0" w:after="240"/>
              <w:jc w:val="right"/>
              <w:rPr/>
            </w:pPr>
            <w:r>
              <w:rPr/>
              <w:t>0.80</w:t>
            </w:r>
          </w:p>
        </w:tc>
        <w:tc>
          <w:tcPr>
            <w:tcW w:w="1797" w:type="dxa"/>
            <w:tcBorders/>
            <w:shd w:fill="auto" w:val="clear"/>
            <w:vAlign w:val="bottom"/>
          </w:tcPr>
          <w:p>
            <w:pPr>
              <w:pStyle w:val="TableContents"/>
              <w:spacing w:lineRule="auto" w:line="240" w:before="0" w:after="240"/>
              <w:jc w:val="right"/>
              <w:rPr/>
            </w:pPr>
            <w:r>
              <w:rPr/>
              <w:t>0.80</w:t>
            </w:r>
          </w:p>
        </w:tc>
        <w:tc>
          <w:tcPr>
            <w:tcW w:w="1794" w:type="dxa"/>
            <w:tcBorders/>
            <w:shd w:fill="auto" w:val="clear"/>
            <w:vAlign w:val="bottom"/>
          </w:tcPr>
          <w:p>
            <w:pPr>
              <w:pStyle w:val="TableContents"/>
              <w:spacing w:lineRule="auto" w:line="240" w:before="0" w:after="240"/>
              <w:jc w:val="right"/>
              <w:rPr/>
            </w:pPr>
            <w:r>
              <w:rPr/>
              <w:t>0.80</w:t>
            </w:r>
          </w:p>
        </w:tc>
      </w:tr>
      <w:tr>
        <w:trPr>
          <w:trHeight w:val="369" w:hRule="exact"/>
        </w:trPr>
        <w:tc>
          <w:tcPr>
            <w:tcW w:w="1024"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G10</w:t>
            </w:r>
          </w:p>
        </w:tc>
        <w:tc>
          <w:tcPr>
            <w:tcW w:w="1797" w:type="dxa"/>
            <w:tcBorders/>
            <w:shd w:fill="auto" w:val="clear"/>
            <w:vAlign w:val="bottom"/>
          </w:tcPr>
          <w:p>
            <w:pPr>
              <w:pStyle w:val="TableContents"/>
              <w:spacing w:lineRule="auto" w:line="240" w:before="0" w:after="240"/>
              <w:jc w:val="right"/>
              <w:rPr/>
            </w:pPr>
            <w:r>
              <w:rPr/>
              <w:t>1.32</w:t>
            </w:r>
          </w:p>
        </w:tc>
        <w:tc>
          <w:tcPr>
            <w:tcW w:w="1797" w:type="dxa"/>
            <w:tcBorders/>
            <w:shd w:fill="auto" w:val="clear"/>
            <w:vAlign w:val="bottom"/>
          </w:tcPr>
          <w:p>
            <w:pPr>
              <w:pStyle w:val="TableContents"/>
              <w:spacing w:lineRule="auto" w:line="240" w:before="0" w:after="240"/>
              <w:jc w:val="right"/>
              <w:rPr/>
            </w:pPr>
            <w:r>
              <w:rPr/>
              <w:t>1.71</w:t>
            </w:r>
          </w:p>
        </w:tc>
        <w:tc>
          <w:tcPr>
            <w:tcW w:w="1794" w:type="dxa"/>
            <w:tcBorders/>
            <w:shd w:fill="auto" w:val="clear"/>
            <w:vAlign w:val="bottom"/>
          </w:tcPr>
          <w:p>
            <w:pPr>
              <w:pStyle w:val="TableContents"/>
              <w:spacing w:lineRule="auto" w:line="240" w:before="0" w:after="240"/>
              <w:jc w:val="right"/>
              <w:rPr/>
            </w:pPr>
            <w:r>
              <w:rPr/>
              <w:t>2.02</w:t>
            </w:r>
          </w:p>
        </w:tc>
      </w:tr>
      <w:tr>
        <w:trPr>
          <w:trHeight w:val="369" w:hRule="exact"/>
        </w:trPr>
        <w:tc>
          <w:tcPr>
            <w:tcW w:w="1024"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G9</w:t>
            </w:r>
          </w:p>
        </w:tc>
        <w:tc>
          <w:tcPr>
            <w:tcW w:w="1797" w:type="dxa"/>
            <w:tcBorders/>
            <w:shd w:fill="auto" w:val="clear"/>
            <w:vAlign w:val="bottom"/>
          </w:tcPr>
          <w:p>
            <w:pPr>
              <w:pStyle w:val="TableContents"/>
              <w:spacing w:lineRule="auto" w:line="240" w:before="0" w:after="240"/>
              <w:jc w:val="right"/>
              <w:rPr/>
            </w:pPr>
            <w:r>
              <w:rPr/>
              <w:t>1.76</w:t>
            </w:r>
          </w:p>
        </w:tc>
        <w:tc>
          <w:tcPr>
            <w:tcW w:w="1797" w:type="dxa"/>
            <w:tcBorders/>
            <w:shd w:fill="auto" w:val="clear"/>
            <w:vAlign w:val="bottom"/>
          </w:tcPr>
          <w:p>
            <w:pPr>
              <w:pStyle w:val="TableContents"/>
              <w:spacing w:lineRule="auto" w:line="240" w:before="0" w:after="240"/>
              <w:jc w:val="right"/>
              <w:rPr/>
            </w:pPr>
            <w:r>
              <w:rPr/>
              <w:t>2.06</w:t>
            </w:r>
          </w:p>
        </w:tc>
        <w:tc>
          <w:tcPr>
            <w:tcW w:w="1794" w:type="dxa"/>
            <w:tcBorders/>
            <w:shd w:fill="auto" w:val="clear"/>
            <w:vAlign w:val="bottom"/>
          </w:tcPr>
          <w:p>
            <w:pPr>
              <w:pStyle w:val="TableContents"/>
              <w:spacing w:lineRule="auto" w:line="240" w:before="0" w:after="240"/>
              <w:jc w:val="right"/>
              <w:rPr/>
            </w:pPr>
            <w:r>
              <w:rPr/>
              <w:t>2.48</w:t>
            </w:r>
          </w:p>
        </w:tc>
      </w:tr>
      <w:tr>
        <w:trPr>
          <w:trHeight w:val="369" w:hRule="exact"/>
        </w:trPr>
        <w:tc>
          <w:tcPr>
            <w:tcW w:w="1024"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G8</w:t>
            </w:r>
          </w:p>
        </w:tc>
        <w:tc>
          <w:tcPr>
            <w:tcW w:w="1797" w:type="dxa"/>
            <w:tcBorders/>
            <w:shd w:fill="auto" w:val="clear"/>
            <w:vAlign w:val="bottom"/>
          </w:tcPr>
          <w:p>
            <w:pPr>
              <w:pStyle w:val="TableContents"/>
              <w:spacing w:lineRule="auto" w:line="240" w:before="0" w:after="240"/>
              <w:jc w:val="right"/>
              <w:rPr/>
            </w:pPr>
            <w:r>
              <w:rPr/>
              <w:t>1.99</w:t>
            </w:r>
          </w:p>
        </w:tc>
        <w:tc>
          <w:tcPr>
            <w:tcW w:w="1797" w:type="dxa"/>
            <w:tcBorders/>
            <w:shd w:fill="auto" w:val="clear"/>
            <w:vAlign w:val="bottom"/>
          </w:tcPr>
          <w:p>
            <w:pPr>
              <w:pStyle w:val="TableContents"/>
              <w:spacing w:lineRule="auto" w:line="240" w:before="0" w:after="240"/>
              <w:jc w:val="right"/>
              <w:rPr/>
            </w:pPr>
            <w:r>
              <w:rPr/>
              <w:t>2.27</w:t>
            </w:r>
          </w:p>
        </w:tc>
        <w:tc>
          <w:tcPr>
            <w:tcW w:w="1794" w:type="dxa"/>
            <w:tcBorders/>
            <w:shd w:fill="auto" w:val="clear"/>
            <w:vAlign w:val="bottom"/>
          </w:tcPr>
          <w:p>
            <w:pPr>
              <w:pStyle w:val="TableContents"/>
              <w:spacing w:lineRule="auto" w:line="240" w:before="0" w:after="240"/>
              <w:jc w:val="right"/>
              <w:rPr/>
            </w:pPr>
            <w:r>
              <w:rPr/>
              <w:t>2.52</w:t>
            </w:r>
          </w:p>
        </w:tc>
      </w:tr>
      <w:tr>
        <w:trPr>
          <w:trHeight w:val="369" w:hRule="exact"/>
        </w:trPr>
        <w:tc>
          <w:tcPr>
            <w:tcW w:w="1024"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G5</w:t>
            </w:r>
          </w:p>
        </w:tc>
        <w:tc>
          <w:tcPr>
            <w:tcW w:w="1797" w:type="dxa"/>
            <w:tcBorders/>
            <w:shd w:fill="auto" w:val="clear"/>
            <w:vAlign w:val="bottom"/>
          </w:tcPr>
          <w:p>
            <w:pPr>
              <w:pStyle w:val="TableContents"/>
              <w:spacing w:lineRule="auto" w:line="240" w:before="0" w:after="240"/>
              <w:jc w:val="right"/>
              <w:rPr/>
            </w:pPr>
            <w:r>
              <w:rPr/>
              <w:t>2.40</w:t>
            </w:r>
          </w:p>
        </w:tc>
        <w:tc>
          <w:tcPr>
            <w:tcW w:w="1797" w:type="dxa"/>
            <w:tcBorders/>
            <w:shd w:fill="auto" w:val="clear"/>
            <w:vAlign w:val="bottom"/>
          </w:tcPr>
          <w:p>
            <w:pPr>
              <w:pStyle w:val="TableContents"/>
              <w:spacing w:lineRule="auto" w:line="240" w:before="0" w:after="240"/>
              <w:jc w:val="right"/>
              <w:rPr/>
            </w:pPr>
            <w:r>
              <w:rPr/>
              <w:t>2.63</w:t>
            </w:r>
          </w:p>
        </w:tc>
        <w:tc>
          <w:tcPr>
            <w:tcW w:w="1794" w:type="dxa"/>
            <w:tcBorders/>
            <w:shd w:fill="auto" w:val="clear"/>
            <w:vAlign w:val="bottom"/>
          </w:tcPr>
          <w:p>
            <w:pPr>
              <w:pStyle w:val="TableContents"/>
              <w:spacing w:lineRule="auto" w:line="240" w:before="0" w:after="240"/>
              <w:jc w:val="right"/>
              <w:rPr/>
            </w:pPr>
            <w:r>
              <w:rPr/>
              <w:t>2.85</w:t>
            </w:r>
          </w:p>
        </w:tc>
      </w:tr>
      <w:tr>
        <w:trPr>
          <w:trHeight w:val="369" w:hRule="exact"/>
        </w:trPr>
        <w:tc>
          <w:tcPr>
            <w:tcW w:w="1024"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G2</w:t>
            </w:r>
          </w:p>
        </w:tc>
        <w:tc>
          <w:tcPr>
            <w:tcW w:w="1797" w:type="dxa"/>
            <w:tcBorders/>
            <w:shd w:fill="auto" w:val="clear"/>
            <w:vAlign w:val="bottom"/>
          </w:tcPr>
          <w:p>
            <w:pPr>
              <w:pStyle w:val="TableContents"/>
              <w:spacing w:lineRule="auto" w:line="240" w:before="0" w:after="240"/>
              <w:jc w:val="right"/>
              <w:rPr/>
            </w:pPr>
            <w:r>
              <w:rPr/>
              <w:t>2.63</w:t>
            </w:r>
          </w:p>
        </w:tc>
        <w:tc>
          <w:tcPr>
            <w:tcW w:w="1797" w:type="dxa"/>
            <w:tcBorders/>
            <w:shd w:fill="auto" w:val="clear"/>
            <w:vAlign w:val="bottom"/>
          </w:tcPr>
          <w:p>
            <w:pPr>
              <w:pStyle w:val="TableContents"/>
              <w:spacing w:lineRule="auto" w:line="240" w:before="0" w:after="240"/>
              <w:jc w:val="right"/>
              <w:rPr/>
            </w:pPr>
            <w:r>
              <w:rPr/>
              <w:t>2.86</w:t>
            </w:r>
          </w:p>
        </w:tc>
        <w:tc>
          <w:tcPr>
            <w:tcW w:w="1794" w:type="dxa"/>
            <w:tcBorders/>
            <w:shd w:fill="auto" w:val="clear"/>
            <w:vAlign w:val="bottom"/>
          </w:tcPr>
          <w:p>
            <w:pPr>
              <w:pStyle w:val="TableContents"/>
              <w:spacing w:lineRule="auto" w:line="240" w:before="0" w:after="240"/>
              <w:jc w:val="right"/>
              <w:rPr/>
            </w:pPr>
            <w:r>
              <w:rPr/>
              <w:t>3.11</w:t>
            </w:r>
          </w:p>
        </w:tc>
      </w:tr>
      <w:tr>
        <w:trPr>
          <w:trHeight w:val="369" w:hRule="exact"/>
        </w:trPr>
        <w:tc>
          <w:tcPr>
            <w:tcW w:w="1024"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G1</w:t>
            </w:r>
          </w:p>
        </w:tc>
        <w:tc>
          <w:tcPr>
            <w:tcW w:w="1797" w:type="dxa"/>
            <w:tcBorders/>
            <w:shd w:fill="auto" w:val="clear"/>
            <w:vAlign w:val="bottom"/>
          </w:tcPr>
          <w:p>
            <w:pPr>
              <w:pStyle w:val="TableContents"/>
              <w:spacing w:lineRule="auto" w:line="240" w:before="0" w:after="240"/>
              <w:jc w:val="right"/>
              <w:rPr/>
            </w:pPr>
            <w:r>
              <w:rPr/>
              <w:t>2.70</w:t>
            </w:r>
          </w:p>
        </w:tc>
        <w:tc>
          <w:tcPr>
            <w:tcW w:w="1797" w:type="dxa"/>
            <w:tcBorders/>
            <w:shd w:fill="auto" w:val="clear"/>
            <w:vAlign w:val="bottom"/>
          </w:tcPr>
          <w:p>
            <w:pPr>
              <w:pStyle w:val="TableContents"/>
              <w:spacing w:lineRule="auto" w:line="240" w:before="0" w:after="240"/>
              <w:jc w:val="right"/>
              <w:rPr/>
            </w:pPr>
            <w:r>
              <w:rPr/>
              <w:t>2.93</w:t>
            </w:r>
          </w:p>
        </w:tc>
        <w:tc>
          <w:tcPr>
            <w:tcW w:w="1794" w:type="dxa"/>
            <w:tcBorders/>
            <w:shd w:fill="auto" w:val="clear"/>
            <w:vAlign w:val="bottom"/>
          </w:tcPr>
          <w:p>
            <w:pPr>
              <w:pStyle w:val="TableContents"/>
              <w:spacing w:lineRule="auto" w:line="240" w:before="0" w:after="240"/>
              <w:jc w:val="right"/>
              <w:rPr/>
            </w:pPr>
            <w:r>
              <w:rPr/>
              <w:t>3.14</w:t>
            </w:r>
          </w:p>
        </w:tc>
      </w:tr>
    </w:tbl>
    <w:p>
      <w:pPr>
        <w:pStyle w:val="Normal"/>
        <w:rPr/>
      </w:pPr>
      <w:r>
        <w:rPr>
          <w:rFonts w:eastAsia="Wingdings"/>
          <w:color w:val="000000"/>
          <w:highlight w:val="white"/>
        </w:rPr>
        <w:t>$P:$G = r</w:t>
      </w:r>
      <w:r>
        <w:rPr>
          <w:rFonts w:eastAsia="Wingdings"/>
          <w:b w:val="false"/>
          <w:bCs w:val="false"/>
          <w:color w:val="000000"/>
          <w:szCs w:val="24"/>
          <w:highlight w:val="white"/>
          <w:lang w:val="en-GB"/>
        </w:rPr>
        <w:t xml:space="preserve">elative cost of phenotyping ($P) to genotyping ($G). </w:t>
      </w:r>
      <w:r>
        <w:rPr>
          <w:rFonts w:eastAsia="Wingdings"/>
          <w:color w:val="000000"/>
          <w:highlight w:val="white"/>
        </w:rPr>
        <w:t xml:space="preserve">The scenarios are named C/G for conventional/genomic with numbers indicating the number of phenotype records per lactation. </w:t>
      </w:r>
    </w:p>
    <w:p>
      <w:pPr>
        <w:pStyle w:val="Normal"/>
        <w:rPr/>
      </w:pPr>
      <w:r>
        <w:rPr>
          <w:rFonts w:eastAsia="Wingdings"/>
          <w:color w:val="000000"/>
        </w:rPr>
        <w:t>With the same amount of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Table S1 with genetic gain by scenario and by relative cost of phenotyping to genotyping with an initial training population. We show the intensities of sire selection in Table S2. When the cost of phenotyping was the same as the cost of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increased the genetic gain by 79% (from 3.01 to 5.41). By reducing the phenotype records to nine or eight per lactation (G9 or G8), we respectively saved resources to genotype 800 or 1,345 animals per year, of which 100 or 165 were male candidates. This respectively increased the males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males selection intensity between 2.63 and 2.93.</w:t>
      </w:r>
    </w:p>
    <w:p>
      <w:pPr>
        <w:pStyle w:val="Normal"/>
        <w:rPr/>
      </w:pPr>
      <w:r>
        <w:rPr/>
        <w:t>We observed a similar trend for genetic gain when the cost of phenotyping was half or twice the cost of genotyping</w:t>
      </w:r>
      <w:r>
        <w:rPr>
          <w:highlight w:val="white"/>
        </w:rPr>
        <w:t xml:space="preserve">. Changing the relative cost of phenotyping to genotyping had the largest effect in the scenario with the smallest amount of genotyping (G10). In this scenario, when phenotyping was twice or half the cost 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different male selection intensities.</w:t>
      </w:r>
    </w:p>
    <w:p>
      <w:pPr>
        <w:pStyle w:val="Normal"/>
        <w:rPr/>
      </w:pPr>
      <w:r>
        <w:rPr/>
        <w:t>The high</w:t>
        <w:noBreakHyphen/>
        <w:t>genotyping scenarios achieved the observed genetic gain without using all the available resources (marked bold in Table S1). In these scenarios the resources designated to genotyping females exceeded the cost of genotyping all females. This made additional savings of between 85 (42) and 11,900 (23,800) genotypes (phenotypes).</w:t>
      </w:r>
    </w:p>
    <w:p>
      <w:pPr>
        <w:pStyle w:val="Normal"/>
        <w:rPr/>
      </w:pPr>
      <w:r>
        <w:rPr/>
        <w:t>In Figure 1 we also show the growth of the training population for genomic prediction. The training population started with a ~10,000 individuals and grew until reaching 25,000 individuals. However, the increase was not linear throughout generations, since the procedure for choosing the training animal changed when the size was to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p>
    <w:p>
      <w:pPr>
        <w:pStyle w:val="Normal"/>
        <w:rPr/>
      </w:pPr>
      <w:r>
        <w:rPr>
          <w:b/>
          <w:bCs/>
        </w:rPr>
        <w:t xml:space="preserve">Figure 1 Genetic gain and training population size by scenario and relative cost of genotyping with initial training population (TP). </w:t>
      </w:r>
      <w:r>
        <w:rPr/>
        <w:t xml:space="preserve">The figure presents the means (lines) and 95% confidence intervals (polygons) across 10 replicates for the conventional (C) and genomic (G) scenarios, with numbers indicating the number of phenotype records per lactation. The figure presents the results </w:t>
      </w:r>
      <w:r>
        <w:rPr>
          <w:color w:val="000000"/>
        </w:rPr>
        <w:t>within three relative costs of phenotyping to genotyping ($P:$G)</w:t>
      </w:r>
      <w:r>
        <w:rPr/>
        <w:t>.</w:t>
      </w:r>
    </w:p>
    <w:p>
      <w:pPr>
        <w:pStyle w:val="Heading2"/>
        <w:numPr>
          <w:ilvl w:val="1"/>
          <w:numId w:val="4"/>
        </w:numPr>
        <w:rPr/>
      </w:pPr>
      <w:r>
        <w:rPr/>
        <w:t>Accuracy with an initial training population</w:t>
      </w:r>
    </w:p>
    <w:p>
      <w:pPr>
        <w:pStyle w:val="Normal"/>
        <w:rPr/>
      </w:pPr>
      <w:r>
        <w:rPr>
          <w:b/>
          <w:bCs/>
          <w:color w:val="000000"/>
          <w:highlight w:val="white"/>
        </w:rPr>
        <w:t>Table S3 Selection accuracy by scenario, relative cost of genotyping, and the availability of initial training population (TP).</w:t>
      </w:r>
    </w:p>
    <w:tbl>
      <w:tblPr>
        <w:tblW w:w="9238" w:type="dxa"/>
        <w:jc w:val="left"/>
        <w:tblInd w:w="0" w:type="dxa"/>
        <w:tblBorders/>
        <w:tblCellMar>
          <w:top w:w="57" w:type="dxa"/>
          <w:left w:w="0" w:type="dxa"/>
          <w:bottom w:w="57" w:type="dxa"/>
          <w:right w:w="0" w:type="dxa"/>
        </w:tblCellMar>
      </w:tblPr>
      <w:tblGrid>
        <w:gridCol w:w="1073"/>
        <w:gridCol w:w="1285"/>
        <w:gridCol w:w="1285"/>
        <w:gridCol w:w="1285"/>
        <w:gridCol w:w="1"/>
        <w:gridCol w:w="1757"/>
        <w:gridCol w:w="1287"/>
        <w:gridCol w:w="1264"/>
      </w:tblGrid>
      <w:tr>
        <w:trPr/>
        <w:tc>
          <w:tcPr>
            <w:tcW w:w="1073" w:type="dxa"/>
            <w:tcBorders/>
            <w:shd w:fill="auto" w:val="clear"/>
            <w:vAlign w:val="bottom"/>
          </w:tcPr>
          <w:p>
            <w:pPr>
              <w:pStyle w:val="TableContents"/>
              <w:spacing w:before="0" w:after="0"/>
              <w:rPr/>
            </w:pPr>
            <w:r>
              <w:rPr/>
            </w:r>
          </w:p>
        </w:tc>
        <w:tc>
          <w:tcPr>
            <w:tcW w:w="3856" w:type="dxa"/>
            <w:gridSpan w:val="4"/>
            <w:tcBorders/>
            <w:shd w:fill="auto" w:val="clear"/>
            <w:vAlign w:val="bottom"/>
          </w:tcPr>
          <w:p>
            <w:pPr>
              <w:pStyle w:val="Standard"/>
              <w:spacing w:before="0" w:after="0"/>
              <w:ind w:left="0" w:right="0" w:hanging="0"/>
              <w:jc w:val="right"/>
              <w:rPr/>
            </w:pPr>
            <w:r>
              <w:rPr>
                <w:b w:val="false"/>
                <w:bCs w:val="false"/>
                <w:lang w:val="en-GB"/>
              </w:rPr>
              <w:t>With initial training population</w:t>
            </w:r>
          </w:p>
        </w:tc>
        <w:tc>
          <w:tcPr>
            <w:tcW w:w="4308" w:type="dxa"/>
            <w:gridSpan w:val="3"/>
            <w:tcBorders/>
            <w:shd w:fill="auto" w:val="clear"/>
            <w:vAlign w:val="bottom"/>
          </w:tcPr>
          <w:p>
            <w:pPr>
              <w:pStyle w:val="Standard"/>
              <w:spacing w:before="0" w:after="0"/>
              <w:ind w:left="0" w:right="0" w:hanging="0"/>
              <w:jc w:val="right"/>
              <w:rPr/>
            </w:pPr>
            <w:r>
              <w:rPr>
                <w:b w:val="false"/>
                <w:bCs w:val="false"/>
                <w:lang w:val="en-GB"/>
              </w:rPr>
              <w:t>Without initial training population</w:t>
            </w:r>
          </w:p>
        </w:tc>
      </w:tr>
      <w:tr>
        <w:trPr/>
        <w:tc>
          <w:tcPr>
            <w:tcW w:w="1073" w:type="dxa"/>
            <w:tcBorders>
              <w:bottom w:val="single" w:sz="2" w:space="0" w:color="000000"/>
              <w:insideH w:val="single" w:sz="2" w:space="0" w:color="000000"/>
            </w:tcBorders>
            <w:shd w:fill="auto" w:val="clear"/>
            <w:vAlign w:val="bottom"/>
          </w:tcPr>
          <w:p>
            <w:pPr>
              <w:pStyle w:val="TableContents"/>
              <w:spacing w:before="0" w:after="0"/>
              <w:jc w:val="left"/>
              <w:rPr/>
            </w:pPr>
            <w:r>
              <w:rPr/>
              <w:t>Scenario</w:t>
            </w:r>
          </w:p>
        </w:tc>
        <w:tc>
          <w:tcPr>
            <w:tcW w:w="1285" w:type="dxa"/>
            <w:tcBorders>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$P:$G=1:2</w:t>
            </w:r>
          </w:p>
        </w:tc>
        <w:tc>
          <w:tcPr>
            <w:tcW w:w="1285" w:type="dxa"/>
            <w:tcBorders>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$P:$G=1:1</w:t>
            </w:r>
          </w:p>
        </w:tc>
        <w:tc>
          <w:tcPr>
            <w:tcW w:w="1285" w:type="dxa"/>
            <w:tcBorders>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$P:$G=2:1</w:t>
            </w:r>
          </w:p>
        </w:tc>
        <w:tc>
          <w:tcPr>
            <w:tcW w:w="1758" w:type="dxa"/>
            <w:gridSpan w:val="2"/>
            <w:tcBorders>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$P:$G=1:2</w:t>
            </w:r>
          </w:p>
        </w:tc>
        <w:tc>
          <w:tcPr>
            <w:tcW w:w="1287" w:type="dxa"/>
            <w:tcBorders>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$P:$G=1:1</w:t>
            </w:r>
          </w:p>
        </w:tc>
        <w:tc>
          <w:tcPr>
            <w:tcW w:w="1264" w:type="dxa"/>
            <w:tcBorders>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$P:$G=2:1</w:t>
            </w:r>
          </w:p>
        </w:tc>
      </w:tr>
      <w:tr>
        <w:trPr>
          <w:trHeight w:val="567" w:hRule="atLeast"/>
        </w:trPr>
        <w:tc>
          <w:tcPr>
            <w:tcW w:w="9237" w:type="dxa"/>
            <w:gridSpan w:val="8"/>
            <w:tcBorders/>
            <w:shd w:fill="auto" w:val="clear"/>
            <w:vAlign w:val="bottom"/>
          </w:tcPr>
          <w:p>
            <w:pPr>
              <w:pStyle w:val="Standard"/>
              <w:spacing w:lineRule="auto" w:line="360" w:before="0" w:after="0"/>
              <w:ind w:left="0" w:right="0" w:hanging="0"/>
              <w:jc w:val="left"/>
              <w:rPr/>
            </w:pPr>
            <w:r>
              <w:rPr>
                <w:b w:val="false"/>
                <w:bCs w:val="false"/>
                <w:lang w:val="en-GB"/>
              </w:rPr>
              <w:t>Male candidates</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C11, S1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 ,A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C11, S2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0.03</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0.02</w:t>
            </w:r>
            <w:r>
              <w:rPr>
                <w:b w:val="false"/>
                <w:bCs w:val="false"/>
                <w:vertAlign w:val="superscript"/>
                <w:lang w:val="en-GB"/>
              </w:rPr>
              <w:t>bc,AB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0.81</w:t>
            </w:r>
            <w:r>
              <w:rPr>
                <w:b w:val="false"/>
                <w:bCs w:val="false"/>
                <w:vertAlign w:val="subscript"/>
                <w:lang w:val="en-GB"/>
              </w:rPr>
              <w:t>0.03</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0.84</w:t>
            </w:r>
            <w:r>
              <w:rPr>
                <w:b w:val="false"/>
                <w:bCs w:val="false"/>
                <w:vertAlign w:val="subscript"/>
                <w:lang w:val="en-GB"/>
              </w:rPr>
              <w:t>0.01</w:t>
            </w:r>
            <w:r>
              <w:rPr>
                <w:b w:val="false"/>
                <w:bCs w:val="false"/>
                <w:vertAlign w:val="superscript"/>
                <w:lang w:val="en-GB"/>
              </w:rPr>
              <w:t>b,B *</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0.87</w:t>
            </w:r>
            <w:r>
              <w:rPr>
                <w:b w:val="false"/>
                <w:bCs w:val="false"/>
                <w:vertAlign w:val="subscript"/>
                <w:lang w:val="en-GB"/>
              </w:rPr>
              <w:t>0.01</w:t>
            </w:r>
            <w:r>
              <w:rPr>
                <w:b w:val="false"/>
                <w:bCs w:val="false"/>
                <w:vertAlign w:val="superscript"/>
                <w:lang w:val="en-GB"/>
              </w:rPr>
              <w:t>b,C *</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0.03</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0.02</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0.85</w:t>
            </w:r>
            <w:r>
              <w:rPr>
                <w:b w:val="false"/>
                <w:bCs w:val="false"/>
                <w:vertAlign w:val="subscript"/>
                <w:lang w:val="en-GB"/>
              </w:rPr>
              <w:t>0.02</w:t>
            </w:r>
            <w:r>
              <w:rPr>
                <w:b w:val="false"/>
                <w:bCs w:val="false"/>
                <w:vertAlign w:val="superscript"/>
                <w:lang w:val="en-GB"/>
              </w:rPr>
              <w:t>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0.87</w:t>
            </w:r>
            <w:r>
              <w:rPr>
                <w:b w:val="false"/>
                <w:bCs w:val="false"/>
                <w:vertAlign w:val="subscript"/>
                <w:lang w:val="en-GB"/>
              </w:rPr>
              <w:t>0.01</w:t>
            </w:r>
            <w:r>
              <w:rPr>
                <w:b w:val="false"/>
                <w:bCs w:val="false"/>
                <w:vertAlign w:val="superscript"/>
                <w:lang w:val="en-GB"/>
              </w:rPr>
              <w:t>bc,B *</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bc,C *</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0.01</w:t>
            </w:r>
            <w:r>
              <w:rPr>
                <w:b w:val="false"/>
                <w:bCs w:val="false"/>
                <w:vertAlign w:val="superscript"/>
                <w:lang w:val="en-GB"/>
              </w:rPr>
              <w:t>cd,A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c,B *</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bc,B</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0.00</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c,A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c,A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0.00</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c,A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bc,A</w:t>
            </w:r>
          </w:p>
        </w:tc>
      </w:tr>
      <w:tr>
        <w:trPr>
          <w:trHeight w:val="567" w:hRule="atLeast"/>
        </w:trPr>
        <w:tc>
          <w:tcPr>
            <w:tcW w:w="9237" w:type="dxa"/>
            <w:gridSpan w:val="8"/>
            <w:tcBorders/>
            <w:shd w:fill="auto" w:val="clear"/>
            <w:vAlign w:val="bottom"/>
          </w:tcPr>
          <w:p>
            <w:pPr>
              <w:pStyle w:val="TableContents"/>
              <w:spacing w:before="0" w:after="0"/>
              <w:rPr/>
            </w:pPr>
            <w:r>
              <w:rPr/>
              <w:t>Sires</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C11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0.75</w:t>
            </w:r>
            <w:r>
              <w:rPr>
                <w:b w:val="false"/>
                <w:bCs w:val="false"/>
                <w:vertAlign w:val="subscript"/>
                <w:lang w:val="en-GB"/>
              </w:rPr>
              <w:t>0.04</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0.75</w:t>
            </w:r>
            <w:r>
              <w:rPr>
                <w:b w:val="false"/>
                <w:bCs w:val="false"/>
                <w:vertAlign w:val="subscript"/>
                <w:lang w:val="en-GB"/>
              </w:rPr>
              <w:t>0.03</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0.73</w:t>
            </w:r>
            <w:r>
              <w:rPr>
                <w:b w:val="false"/>
                <w:bCs w:val="false"/>
                <w:vertAlign w:val="subscript"/>
                <w:lang w:val="en-GB"/>
              </w:rPr>
              <w:t>0.05</w:t>
            </w:r>
            <w:r>
              <w:rPr>
                <w:b w:val="false"/>
                <w:bCs w:val="false"/>
                <w:vertAlign w:val="superscript"/>
                <w:lang w:val="en-GB"/>
              </w:rPr>
              <w:t>b,A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0.08</w:t>
            </w:r>
            <w:r>
              <w:rPr>
                <w:b w:val="false"/>
                <w:bCs w:val="false"/>
                <w:vertAlign w:val="superscript"/>
                <w:lang w:val="en-GB"/>
              </w:rPr>
              <w:t>bc,A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0.05</w:t>
            </w:r>
            <w:r>
              <w:rPr>
                <w:b w:val="false"/>
                <w:bCs w:val="false"/>
                <w:vertAlign w:val="superscript"/>
                <w:lang w:val="en-GB"/>
              </w:rPr>
              <w:t>cde,A *</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0.06</w:t>
            </w:r>
            <w:r>
              <w:rPr>
                <w:b w:val="false"/>
                <w:bCs w:val="false"/>
                <w:vertAlign w:val="superscript"/>
                <w:lang w:val="en-GB"/>
              </w:rPr>
              <w:t>b,A *</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0.04</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0.72</w:t>
            </w:r>
            <w:r>
              <w:rPr>
                <w:b w:val="false"/>
                <w:bCs w:val="false"/>
                <w:vertAlign w:val="subscript"/>
                <w:lang w:val="en-GB"/>
              </w:rPr>
              <w:t>0.06</w:t>
            </w:r>
            <w:r>
              <w:rPr>
                <w:b w:val="false"/>
                <w:bCs w:val="false"/>
                <w:vertAlign w:val="superscript"/>
                <w:lang w:val="en-GB"/>
              </w:rPr>
              <w:t>bc,AB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0.05</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0.72</w:t>
            </w:r>
            <w:r>
              <w:rPr>
                <w:b w:val="false"/>
                <w:bCs w:val="false"/>
                <w:vertAlign w:val="subscript"/>
                <w:lang w:val="en-GB"/>
              </w:rPr>
              <w:t>0.05</w:t>
            </w:r>
            <w:r>
              <w:rPr>
                <w:b w:val="false"/>
                <w:bCs w:val="false"/>
                <w:vertAlign w:val="superscript"/>
                <w:lang w:val="en-GB"/>
              </w:rPr>
              <w:t>bc,A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0.71</w:t>
            </w:r>
            <w:r>
              <w:rPr>
                <w:b w:val="false"/>
                <w:bCs w:val="false"/>
                <w:vertAlign w:val="subscript"/>
                <w:lang w:val="en-GB"/>
              </w:rPr>
              <w:t>0.05</w:t>
            </w:r>
            <w:r>
              <w:rPr>
                <w:b w:val="false"/>
                <w:bCs w:val="false"/>
                <w:vertAlign w:val="superscript"/>
                <w:lang w:val="en-GB"/>
              </w:rPr>
              <w:t>b,A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0.03</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cd,B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0.06</w:t>
            </w:r>
            <w:r>
              <w:rPr>
                <w:b w:val="false"/>
                <w:bCs w:val="false"/>
                <w:vertAlign w:val="superscript"/>
                <w:lang w:val="en-GB"/>
              </w:rPr>
              <w:t>c,B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0.71</w:t>
            </w:r>
            <w:r>
              <w:rPr>
                <w:b w:val="false"/>
                <w:bCs w:val="false"/>
                <w:vertAlign w:val="subscript"/>
                <w:lang w:val="en-GB"/>
              </w:rPr>
              <w:t>0.05</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0.74</w:t>
            </w:r>
            <w:r>
              <w:rPr>
                <w:b w:val="false"/>
                <w:bCs w:val="false"/>
                <w:vertAlign w:val="subscript"/>
                <w:lang w:val="en-GB"/>
              </w:rPr>
              <w:t>0.05</w:t>
            </w:r>
            <w:r>
              <w:rPr>
                <w:b w:val="false"/>
                <w:bCs w:val="false"/>
                <w:vertAlign w:val="superscript"/>
                <w:lang w:val="en-GB"/>
              </w:rPr>
              <w:t>b,A *</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0.07</w:t>
            </w:r>
            <w:r>
              <w:rPr>
                <w:b w:val="false"/>
                <w:bCs w:val="false"/>
                <w:vertAlign w:val="superscript"/>
                <w:lang w:val="en-GB"/>
              </w:rPr>
              <w:t>b,A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0.07</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0.08</w:t>
            </w:r>
            <w:r>
              <w:rPr>
                <w:b w:val="false"/>
                <w:bCs w:val="false"/>
                <w:vertAlign w:val="superscript"/>
                <w:lang w:val="en-GB"/>
              </w:rPr>
              <w:t>de,A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0.04</w:t>
            </w:r>
            <w:r>
              <w:rPr>
                <w:b w:val="false"/>
                <w:bCs w:val="false"/>
                <w:vertAlign w:val="superscript"/>
                <w:lang w:val="en-GB"/>
              </w:rPr>
              <w:t>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0.05</w:t>
            </w:r>
            <w:r>
              <w:rPr>
                <w:b w:val="false"/>
                <w:bCs w:val="false"/>
                <w:vertAlign w:val="superscript"/>
                <w:lang w:val="en-GB"/>
              </w:rPr>
              <w:t>bc,A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cd,A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0.03</w:t>
            </w:r>
            <w:r>
              <w:rPr>
                <w:b w:val="false"/>
                <w:bCs w:val="false"/>
                <w:vertAlign w:val="superscript"/>
                <w:lang w:val="en-GB"/>
              </w:rPr>
              <w:t>b,A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0.05</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0.05</w:t>
            </w:r>
            <w:r>
              <w:rPr>
                <w:b w:val="false"/>
                <w:bCs w:val="false"/>
                <w:vertAlign w:val="superscript"/>
                <w:lang w:val="en-GB"/>
              </w:rPr>
              <w:t>de,A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0.04</w:t>
            </w:r>
            <w:r>
              <w:rPr>
                <w:b w:val="false"/>
                <w:bCs w:val="false"/>
                <w:vertAlign w:val="superscript"/>
                <w:lang w:val="en-GB"/>
              </w:rPr>
              <w:t>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0.65</w:t>
            </w:r>
            <w:r>
              <w:rPr>
                <w:b w:val="false"/>
                <w:bCs w:val="false"/>
                <w:vertAlign w:val="subscript"/>
                <w:lang w:val="en-GB"/>
              </w:rPr>
              <w:t>0.06</w:t>
            </w:r>
            <w:r>
              <w:rPr>
                <w:b w:val="false"/>
                <w:bCs w:val="false"/>
                <w:vertAlign w:val="superscript"/>
                <w:lang w:val="en-GB"/>
              </w:rPr>
              <w:t>c,A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0.64</w:t>
            </w:r>
            <w:r>
              <w:rPr>
                <w:b w:val="false"/>
                <w:bCs w:val="false"/>
                <w:vertAlign w:val="subscript"/>
                <w:lang w:val="en-GB"/>
              </w:rPr>
              <w:t>0.07</w:t>
            </w:r>
            <w:r>
              <w:rPr>
                <w:b w:val="false"/>
                <w:bCs w:val="false"/>
                <w:vertAlign w:val="superscript"/>
                <w:lang w:val="en-GB"/>
              </w:rPr>
              <w:t>e,A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b,A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0.66</w:t>
            </w:r>
            <w:r>
              <w:rPr>
                <w:b w:val="false"/>
                <w:bCs w:val="false"/>
                <w:vertAlign w:val="subscript"/>
                <w:lang w:val="en-GB"/>
              </w:rPr>
              <w:t>0.06</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0.63</w:t>
            </w:r>
            <w:r>
              <w:rPr>
                <w:b w:val="false"/>
                <w:bCs w:val="false"/>
                <w:vertAlign w:val="subscript"/>
                <w:lang w:val="en-GB"/>
              </w:rPr>
              <w:t>0.05</w:t>
            </w:r>
            <w:r>
              <w:rPr>
                <w:b w:val="false"/>
                <w:bCs w:val="false"/>
                <w:vertAlign w:val="superscript"/>
                <w:lang w:val="en-GB"/>
              </w:rPr>
              <w:t>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0.04</w:t>
            </w:r>
            <w:r>
              <w:rPr>
                <w:b w:val="false"/>
                <w:bCs w:val="false"/>
                <w:vertAlign w:val="superscript"/>
                <w:lang w:val="en-GB"/>
              </w:rPr>
              <w:t>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0.04</w:t>
            </w:r>
            <w:r>
              <w:rPr>
                <w:b w:val="false"/>
                <w:bCs w:val="false"/>
                <w:vertAlign w:val="superscript"/>
                <w:lang w:val="en-GB"/>
              </w:rPr>
              <w:t>bc,A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0.03</w:t>
            </w:r>
            <w:r>
              <w:rPr>
                <w:b w:val="false"/>
                <w:bCs w:val="false"/>
                <w:vertAlign w:val="superscript"/>
                <w:lang w:val="en-GB"/>
              </w:rPr>
              <w:t>de,A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b,A</w:t>
            </w:r>
          </w:p>
        </w:tc>
      </w:tr>
      <w:tr>
        <w:trPr>
          <w:trHeight w:val="567" w:hRule="atLeast"/>
        </w:trPr>
        <w:tc>
          <w:tcPr>
            <w:tcW w:w="9237" w:type="dxa"/>
            <w:gridSpan w:val="8"/>
            <w:tcBorders/>
            <w:shd w:fill="auto" w:val="clear"/>
            <w:vAlign w:val="bottom"/>
          </w:tcPr>
          <w:p>
            <w:pPr>
              <w:pStyle w:val="TableContents"/>
              <w:spacing w:before="0" w:after="0"/>
              <w:jc w:val="left"/>
              <w:rPr/>
            </w:pPr>
            <w:r>
              <w:rPr/>
              <w:t>Female candidates</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C11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0.01</w:t>
            </w:r>
            <w:r>
              <w:rPr>
                <w:b w:val="false"/>
                <w:bCs w:val="false"/>
                <w:vertAlign w:val="superscript"/>
                <w:lang w:val="en-GB"/>
              </w:rPr>
              <w:t>ab,A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0.01</w:t>
            </w:r>
            <w:r>
              <w:rPr>
                <w:b w:val="false"/>
                <w:bCs w:val="false"/>
                <w:vertAlign w:val="superscript"/>
                <w:lang w:val="en-GB"/>
              </w:rPr>
              <w:t>ab,A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0.46</w:t>
            </w:r>
            <w:r>
              <w:rPr>
                <w:b w:val="false"/>
                <w:bCs w:val="false"/>
                <w:vertAlign w:val="subscript"/>
                <w:lang w:val="en-GB"/>
              </w:rPr>
              <w:t>0.02</w:t>
            </w:r>
            <w:r>
              <w:rPr>
                <w:b w:val="false"/>
                <w:bCs w:val="false"/>
                <w:vertAlign w:val="superscript"/>
                <w:lang w:val="en-GB"/>
              </w:rPr>
              <w:t>ab,A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0.47</w:t>
            </w:r>
            <w:r>
              <w:rPr>
                <w:b w:val="false"/>
                <w:bCs w:val="false"/>
                <w:vertAlign w:val="subscript"/>
                <w:lang w:val="en-GB"/>
              </w:rPr>
              <w:t>0.02</w:t>
            </w:r>
            <w:r>
              <w:rPr>
                <w:b w:val="false"/>
                <w:bCs w:val="false"/>
                <w:vertAlign w:val="superscript"/>
                <w:lang w:val="en-GB"/>
              </w:rPr>
              <w:t>ab,AB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0.01</w:t>
            </w:r>
            <w:r>
              <w:rPr>
                <w:b w:val="false"/>
                <w:bCs w:val="false"/>
                <w:vertAlign w:val="superscript"/>
                <w:lang w:val="en-GB"/>
              </w:rPr>
              <w:t>b,B *</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0.02</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0.50</w:t>
            </w:r>
            <w:r>
              <w:rPr>
                <w:b w:val="false"/>
                <w:bCs w:val="false"/>
                <w:vertAlign w:val="subscript"/>
                <w:lang w:val="en-GB"/>
              </w:rPr>
              <w:t>0.01</w:t>
            </w:r>
            <w:r>
              <w:rPr>
                <w:b w:val="false"/>
                <w:bCs w:val="false"/>
                <w:vertAlign w:val="superscript"/>
                <w:lang w:val="en-GB"/>
              </w:rPr>
              <w:t>b,B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b,C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0.47</w:t>
            </w:r>
            <w:r>
              <w:rPr>
                <w:b w:val="false"/>
                <w:bCs w:val="false"/>
                <w:vertAlign w:val="subscript"/>
                <w:lang w:val="en-GB"/>
              </w:rPr>
              <w:t>0.02</w:t>
            </w:r>
            <w:r>
              <w:rPr>
                <w:b w:val="false"/>
                <w:bCs w:val="false"/>
                <w:vertAlign w:val="superscript"/>
                <w:lang w:val="en-GB"/>
              </w:rPr>
              <w:t>ab,A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0.02</w:t>
            </w:r>
            <w:r>
              <w:rPr>
                <w:b w:val="false"/>
                <w:bCs w:val="false"/>
                <w:vertAlign w:val="superscript"/>
                <w:lang w:val="en-GB"/>
              </w:rPr>
              <w:t>bc,B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bc,C</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0.54</w:t>
            </w:r>
            <w:r>
              <w:rPr>
                <w:b w:val="false"/>
                <w:bCs w:val="false"/>
                <w:vertAlign w:val="subscript"/>
                <w:lang w:val="en-GB"/>
              </w:rPr>
              <w:t>0.01</w:t>
            </w:r>
            <w:r>
              <w:rPr>
                <w:b w:val="false"/>
                <w:bCs w:val="false"/>
                <w:vertAlign w:val="superscript"/>
                <w:lang w:val="en-GB"/>
              </w:rPr>
              <w:t>bc,B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0.02</w:t>
            </w:r>
            <w:r>
              <w:rPr>
                <w:b w:val="false"/>
                <w:bCs w:val="false"/>
                <w:vertAlign w:val="superscript"/>
                <w:lang w:val="en-GB"/>
              </w:rPr>
              <w:t>bc,A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cd,B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0.53</w:t>
            </w:r>
            <w:r>
              <w:rPr>
                <w:b w:val="false"/>
                <w:bCs w:val="false"/>
                <w:vertAlign w:val="subscript"/>
                <w:lang w:val="en-GB"/>
              </w:rPr>
              <w:t>0.01</w:t>
            </w:r>
            <w:r>
              <w:rPr>
                <w:b w:val="false"/>
                <w:bCs w:val="false"/>
                <w:vertAlign w:val="superscript"/>
                <w:lang w:val="en-GB"/>
              </w:rPr>
              <w:t>cd,C</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c,C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cd,A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de,B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d,C</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cd,A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c,B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0.02</w:t>
            </w:r>
            <w:r>
              <w:rPr>
                <w:b w:val="false"/>
                <w:bCs w:val="false"/>
                <w:vertAlign w:val="superscript"/>
                <w:lang w:val="en-GB"/>
              </w:rPr>
              <w:t>e,AB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d,B</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d,A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e,A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d,A</w:t>
            </w:r>
          </w:p>
        </w:tc>
      </w:tr>
      <w:tr>
        <w:trPr>
          <w:trHeight w:val="567" w:hRule="atLeast"/>
        </w:trPr>
        <w:tc>
          <w:tcPr>
            <w:tcW w:w="9237" w:type="dxa"/>
            <w:gridSpan w:val="8"/>
            <w:tcBorders/>
            <w:shd w:fill="auto" w:val="clear"/>
            <w:vAlign w:val="bottom"/>
          </w:tcPr>
          <w:p>
            <w:pPr>
              <w:pStyle w:val="TableContents"/>
              <w:spacing w:before="0" w:after="0"/>
              <w:jc w:val="left"/>
              <w:rPr/>
            </w:pPr>
            <w:r>
              <w:rPr/>
              <w:t>Cows</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C11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0.02</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0.59</w:t>
            </w:r>
            <w:r>
              <w:rPr>
                <w:b w:val="false"/>
                <w:bCs w:val="false"/>
                <w:vertAlign w:val="subscript"/>
                <w:lang w:val="en-GB"/>
              </w:rPr>
              <w:t>0.02</w:t>
            </w:r>
            <w:r>
              <w:rPr>
                <w:b w:val="false"/>
                <w:bCs w:val="false"/>
                <w:vertAlign w:val="superscript"/>
                <w:lang w:val="en-GB"/>
              </w:rPr>
              <w:t>b,B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0.63</w:t>
            </w:r>
            <w:r>
              <w:rPr>
                <w:b w:val="false"/>
                <w:bCs w:val="false"/>
                <w:vertAlign w:val="subscript"/>
                <w:lang w:val="en-GB"/>
              </w:rPr>
              <w:t>0.01</w:t>
            </w:r>
            <w:r>
              <w:rPr>
                <w:b w:val="false"/>
                <w:bCs w:val="false"/>
                <w:vertAlign w:val="superscript"/>
                <w:lang w:val="en-GB"/>
              </w:rPr>
              <w:t>b,C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0.53</w:t>
            </w:r>
            <w:r>
              <w:rPr>
                <w:b w:val="false"/>
                <w:bCs w:val="false"/>
                <w:vertAlign w:val="subscript"/>
                <w:lang w:val="en-GB"/>
              </w:rPr>
              <w:t>0.01</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b,B *</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0.61</w:t>
            </w:r>
            <w:r>
              <w:rPr>
                <w:b w:val="false"/>
                <w:bCs w:val="false"/>
                <w:vertAlign w:val="subscript"/>
                <w:lang w:val="en-GB"/>
              </w:rPr>
              <w:t>0.01</w:t>
            </w:r>
            <w:r>
              <w:rPr>
                <w:b w:val="false"/>
                <w:bCs w:val="false"/>
                <w:vertAlign w:val="superscript"/>
                <w:lang w:val="en-GB"/>
              </w:rPr>
              <w:t>b,C *</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0.59</w:t>
            </w:r>
            <w:r>
              <w:rPr>
                <w:b w:val="false"/>
                <w:bCs w:val="false"/>
                <w:vertAlign w:val="subscript"/>
                <w:lang w:val="en-GB"/>
              </w:rPr>
              <w:t>0.03</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0.63</w:t>
            </w:r>
            <w:r>
              <w:rPr>
                <w:b w:val="false"/>
                <w:bCs w:val="false"/>
                <w:vertAlign w:val="subscript"/>
                <w:lang w:val="en-GB"/>
              </w:rPr>
              <w:t>0.02</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0.01</w:t>
            </w:r>
            <w:r>
              <w:rPr>
                <w:b w:val="false"/>
                <w:bCs w:val="false"/>
                <w:vertAlign w:val="superscript"/>
                <w:lang w:val="en-GB"/>
              </w:rPr>
              <w:t>c,C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0.02</w:t>
            </w:r>
            <w:r>
              <w:rPr>
                <w:b w:val="false"/>
                <w:bCs w:val="false"/>
                <w:vertAlign w:val="superscript"/>
                <w:lang w:val="en-GB"/>
              </w:rPr>
              <w:t>bc,A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0.62</w:t>
            </w:r>
            <w:r>
              <w:rPr>
                <w:b w:val="false"/>
                <w:bCs w:val="false"/>
                <w:vertAlign w:val="subscript"/>
                <w:lang w:val="en-GB"/>
              </w:rPr>
              <w:t>0.02</w:t>
            </w:r>
            <w:r>
              <w:rPr>
                <w:b w:val="false"/>
                <w:bCs w:val="false"/>
                <w:vertAlign w:val="superscript"/>
                <w:lang w:val="en-GB"/>
              </w:rPr>
              <w:t>c,B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0.02</w:t>
            </w:r>
            <w:r>
              <w:rPr>
                <w:b w:val="false"/>
                <w:bCs w:val="false"/>
                <w:vertAlign w:val="superscript"/>
                <w:lang w:val="en-GB"/>
              </w:rPr>
              <w:t>c,C *</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0.62</w:t>
            </w:r>
            <w:r>
              <w:rPr>
                <w:b w:val="false"/>
                <w:bCs w:val="false"/>
                <w:vertAlign w:val="subscript"/>
                <w:lang w:val="en-GB"/>
              </w:rPr>
              <w:t>0.02</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0.02</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0.74</w:t>
            </w:r>
            <w:r>
              <w:rPr>
                <w:b w:val="false"/>
                <w:bCs w:val="false"/>
                <w:vertAlign w:val="subscript"/>
                <w:lang w:val="en-GB"/>
              </w:rPr>
              <w:t>0.02</w:t>
            </w:r>
            <w:r>
              <w:rPr>
                <w:b w:val="false"/>
                <w:bCs w:val="false"/>
                <w:vertAlign w:val="superscript"/>
                <w:lang w:val="en-GB"/>
              </w:rPr>
              <w:t>d,C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0.60</w:t>
            </w:r>
            <w:r>
              <w:rPr>
                <w:b w:val="false"/>
                <w:bCs w:val="false"/>
                <w:vertAlign w:val="subscript"/>
                <w:lang w:val="en-GB"/>
              </w:rPr>
              <w:t>0.02</w:t>
            </w:r>
            <w:r>
              <w:rPr>
                <w:b w:val="false"/>
                <w:bCs w:val="false"/>
                <w:vertAlign w:val="superscript"/>
                <w:lang w:val="en-GB"/>
              </w:rPr>
              <w:t>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0.66</w:t>
            </w:r>
            <w:r>
              <w:rPr>
                <w:b w:val="false"/>
                <w:bCs w:val="false"/>
                <w:vertAlign w:val="subscript"/>
                <w:lang w:val="en-GB"/>
              </w:rPr>
              <w:t>0.01</w:t>
            </w:r>
            <w:r>
              <w:rPr>
                <w:b w:val="false"/>
                <w:bCs w:val="false"/>
                <w:vertAlign w:val="superscript"/>
                <w:lang w:val="en-GB"/>
              </w:rPr>
              <w:t>d,B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0.73</w:t>
            </w:r>
            <w:r>
              <w:rPr>
                <w:b w:val="false"/>
                <w:bCs w:val="false"/>
                <w:vertAlign w:val="subscript"/>
                <w:lang w:val="en-GB"/>
              </w:rPr>
              <w:t>0.02</w:t>
            </w:r>
            <w:r>
              <w:rPr>
                <w:b w:val="false"/>
                <w:bCs w:val="false"/>
                <w:vertAlign w:val="superscript"/>
                <w:lang w:val="en-GB"/>
              </w:rPr>
              <w:t>d,C</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0.02</w:t>
            </w:r>
            <w:r>
              <w:rPr>
                <w:b w:val="false"/>
                <w:bCs w:val="false"/>
                <w:vertAlign w:val="superscript"/>
                <w:lang w:val="en-GB"/>
              </w:rPr>
              <w:t>d,A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0.01</w:t>
            </w:r>
            <w:r>
              <w:rPr>
                <w:b w:val="false"/>
                <w:bCs w:val="false"/>
                <w:vertAlign w:val="superscript"/>
                <w:lang w:val="en-GB"/>
              </w:rPr>
              <w:t>d,B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0.79</w:t>
            </w:r>
            <w:r>
              <w:rPr>
                <w:b w:val="false"/>
                <w:bCs w:val="false"/>
                <w:vertAlign w:val="subscript"/>
                <w:lang w:val="en-GB"/>
              </w:rPr>
              <w:t>0.02</w:t>
            </w:r>
            <w:r>
              <w:rPr>
                <w:b w:val="false"/>
                <w:bCs w:val="false"/>
                <w:vertAlign w:val="superscript"/>
                <w:lang w:val="en-GB"/>
              </w:rPr>
              <w:t>e,C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0.02</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0.01</w:t>
            </w:r>
            <w:r>
              <w:rPr>
                <w:b w:val="false"/>
                <w:bCs w:val="false"/>
                <w:vertAlign w:val="superscript"/>
                <w:lang w:val="en-GB"/>
              </w:rPr>
              <w:t>e,B</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0.78</w:t>
            </w:r>
            <w:r>
              <w:rPr>
                <w:b w:val="false"/>
                <w:bCs w:val="false"/>
                <w:vertAlign w:val="subscript"/>
                <w:lang w:val="en-GB"/>
              </w:rPr>
              <w:t>0.02</w:t>
            </w:r>
            <w:r>
              <w:rPr>
                <w:b w:val="false"/>
                <w:bCs w:val="false"/>
                <w:vertAlign w:val="superscript"/>
                <w:lang w:val="en-GB"/>
              </w:rPr>
              <w:t>e,B</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0.02</w:t>
            </w:r>
            <w:r>
              <w:rPr>
                <w:b w:val="false"/>
                <w:bCs w:val="false"/>
                <w:vertAlign w:val="superscript"/>
                <w:lang w:val="en-GB"/>
              </w:rPr>
              <w:t>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0.79</w:t>
            </w:r>
            <w:r>
              <w:rPr>
                <w:b w:val="false"/>
                <w:bCs w:val="false"/>
                <w:vertAlign w:val="subscript"/>
                <w:lang w:val="en-GB"/>
              </w:rPr>
              <w:t>0.02</w:t>
            </w:r>
            <w:r>
              <w:rPr>
                <w:b w:val="false"/>
                <w:bCs w:val="false"/>
                <w:vertAlign w:val="superscript"/>
                <w:lang w:val="en-GB"/>
              </w:rPr>
              <w:t>d,B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0.78</w:t>
            </w:r>
            <w:r>
              <w:rPr>
                <w:b w:val="false"/>
                <w:bCs w:val="false"/>
                <w:vertAlign w:val="subscript"/>
                <w:lang w:val="en-GB"/>
              </w:rPr>
              <w:t>0.01</w:t>
            </w:r>
            <w:r>
              <w:rPr>
                <w:b w:val="false"/>
                <w:bCs w:val="false"/>
                <w:vertAlign w:val="superscript"/>
                <w:lang w:val="en-GB"/>
              </w:rPr>
              <w:t>e,AB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0.01</w:t>
            </w:r>
            <w:r>
              <w:rPr>
                <w:b w:val="false"/>
                <w:bCs w:val="false"/>
                <w:vertAlign w:val="superscript"/>
                <w:lang w:val="en-GB"/>
              </w:rPr>
              <w:t>e,A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0.02</w:t>
            </w:r>
            <w:r>
              <w:rPr>
                <w:b w:val="false"/>
                <w:bCs w:val="false"/>
                <w:vertAlign w:val="superscript"/>
                <w:lang w:val="en-GB"/>
              </w:rPr>
              <w:t>e,A *</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0.01</w:t>
            </w:r>
            <w:r>
              <w:rPr>
                <w:b w:val="false"/>
                <w:bCs w:val="false"/>
                <w:vertAlign w:val="superscript"/>
                <w:lang w:val="en-GB"/>
              </w:rPr>
              <w:t>de,A</w:t>
            </w:r>
          </w:p>
        </w:tc>
      </w:tr>
      <w:tr>
        <w:trPr/>
        <w:tc>
          <w:tcPr>
            <w:tcW w:w="1073" w:type="dxa"/>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0.02</w:t>
            </w:r>
            <w:r>
              <w:rPr>
                <w:b w:val="false"/>
                <w:bCs w:val="false"/>
                <w:vertAlign w:val="superscript"/>
                <w:lang w:val="en-GB"/>
              </w:rPr>
              <w:t>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0.02</w:t>
            </w:r>
            <w:r>
              <w:rPr>
                <w:b w:val="false"/>
                <w:bCs w:val="false"/>
                <w:vertAlign w:val="superscript"/>
                <w:lang w:val="en-GB"/>
              </w:rPr>
              <w:t>d,A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0.01</w:t>
            </w:r>
            <w:r>
              <w:rPr>
                <w:b w:val="false"/>
                <w:bCs w:val="false"/>
                <w:vertAlign w:val="superscript"/>
                <w:lang w:val="en-GB"/>
              </w:rPr>
              <w:t>de,A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0.01</w:t>
            </w:r>
            <w:r>
              <w:rPr>
                <w:b w:val="false"/>
                <w:bCs w:val="false"/>
                <w:vertAlign w:val="superscript"/>
                <w:lang w:val="en-GB"/>
              </w:rPr>
              <w:t>e,A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0.02</w:t>
            </w:r>
            <w:r>
              <w:rPr>
                <w:b w:val="false"/>
                <w:bCs w:val="false"/>
                <w:vertAlign w:val="superscript"/>
                <w:lang w:val="en-GB"/>
              </w:rPr>
              <w:t>e,A</w:t>
            </w:r>
          </w:p>
        </w:tc>
        <w:tc>
          <w:tcPr>
            <w:tcW w:w="1264"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0.02</w:t>
            </w:r>
            <w:r>
              <w:rPr>
                <w:b w:val="false"/>
                <w:bCs w:val="false"/>
                <w:vertAlign w:val="superscript"/>
                <w:lang w:val="en-GB"/>
              </w:rPr>
              <w:t>de,A</w:t>
            </w:r>
          </w:p>
        </w:tc>
      </w:tr>
    </w:tbl>
    <w:p>
      <w:pPr>
        <w:pStyle w:val="Normal"/>
        <w:rPr/>
      </w:pPr>
      <w:r>
        <w:rPr>
          <w:vertAlign w:val="superscript"/>
        </w:rPr>
        <w:t>*</w:t>
      </w:r>
      <w:r>
        <w:rPr>
          <w:color w:val="000000"/>
        </w:rPr>
        <w:t>The table presents the means and standard deviations (subscript) across 10 replicates for the conventional (C) and genomic (G) scenarios, with numbers indicating the number of phenotype records per lactation. The tables presents the results within three relative costs of phenotyping to genotyping ($P:$G).</w:t>
      </w:r>
      <w:r>
        <w:rPr>
          <w:rFonts w:eastAsia="Wingdings"/>
          <w:color w:val="000000"/>
          <w:highlight w:val="white"/>
        </w:rPr>
        <w:t xml:space="preserve"> Conventional selection implemented two-stage selection for males, hence we present the accuracy of pre-selection of male candidates for progeny testing (S1) and the accuracy of selection of proven sires (S2). In genomic scenarios the male candidates were genotyped and non</w:t>
        <w:noBreakHyphen/>
        <w:t>phenotyped males. We also present the accuracy for sires currently used in artificial insemination (sires), for non</w:t>
        <w:noBreakHyphen/>
        <w:t>genotyped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Compared to the conventional scenario, genomic scenarios increased accuracy for young non</w:t>
        <w:noBreakHyphen/>
        <w:t>phenotyped male and female candidates, and cows, but decreased accuracy for sires. We show this in Figure 2 with the accuracy for male candidates, female candidates, sires, and cows with an initial training population and equal cost of phenotyping and genotyping. In Table S3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0.53-0.54 higher compared to the first stage of male selection in the conventional scenario (young un</w:t>
        <w:noBreakHyphen/>
        <w:t>phenotyped male candidates for progeny testing - same age point). However, this was 0.03 - 0.04 lower compared to the second stage of male selection in the conventional scenario (proven sires - same selection point). In contrast, the accuracy for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proven sires in the genomic scenarios was between 0.11 and 0.23 lower. 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cows followed the same trends, but with higher values. We observed the highest accuracy for cows, between 0.77 and 0.79, by collecting five, two, or one phenotype record per lactation and investing the rest in genotyping. Compared to the conventional scenario, genomic scenarios increased the accuracy for cows between 0.11 and 0.29.</w:t>
      </w:r>
    </w:p>
    <w:p>
      <w:pPr>
        <w:pStyle w:val="Normal"/>
        <w:rPr/>
      </w:pPr>
      <w:r>
        <w:rPr/>
        <w:t>Changing the relative cost of phenotyping to genotyping affected primarily the accuracy for female candidates and cows. We observed that in the majority of scenarios the accuracy increased with decreasing the relative cost of genotyping, which enabled genotyping more animals. We observed the largest difference of 0.06 for female candidates and 0.12 for cows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of males for progeny testing (empty point) and the accuracy of selection of proven sires (solid point).</w:t>
      </w:r>
    </w:p>
    <w:p>
      <w:pPr>
        <w:pStyle w:val="Heading2"/>
        <w:numPr>
          <w:ilvl w:val="1"/>
          <w:numId w:val="4"/>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3"/>
        </w:numPr>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without an initial training population and equal cost of phenotyping and genotyping. The observed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w:t>
      </w:r>
      <w:r>
        <w:rPr/>
        <w:t xml:space="preserve"> We show this in Tables S1 that compare the genetic gain of all scenarios.</w:t>
      </w:r>
    </w:p>
    <w:p>
      <w:pPr>
        <w:pStyle w:val="Normal"/>
        <w:rPr/>
      </w:pPr>
      <w:r>
        <w:rPr/>
        <w:t xml:space="preserve">When the cost of phenotyping was equal to the cost of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an adequate training population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in the first evaluation year.</w:t>
      </w:r>
    </w:p>
    <w:p>
      <w:pPr>
        <w:pStyle w:val="Normal"/>
        <w:rPr/>
      </w:pPr>
      <w:r>
        <w:rPr/>
        <w:t>Changing the relative cost of phenotyping to genotyping did not change the overall trend, only the level of genetic gain in the low-genotyping scenarios. When the cost of phenotyping was half the cost of genotyping, the genomic scenarios increased genetic gain of the conventional scenario between 31% and 126%. The corresponding scenarios achieved between 4% and 28% lower genetic gain than when we had an initial training population. When the cost of phenotyping was twice the cost of genotyping, the genomic scenarios increased the genetic gain of the conventional scenario between 86% and 133%. The corresponding scenarios achieved between 3% and 14% lower genetic gain than when we had an initial training population.</w:t>
      </w:r>
    </w:p>
    <w:p>
      <w:pPr>
        <w:pStyle w:val="Heading3"/>
        <w:numPr>
          <w:ilvl w:val="2"/>
          <w:numId w:val="3"/>
        </w:numPr>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cows. We show this in Figure 3 with the accuracy without an initial </w:t>
      </w:r>
      <w:r>
        <w:rPr>
          <w:color w:val="000000"/>
        </w:rPr>
        <w:t>training population and equal cost of phenotyping and genotyping. In Table S3 we compare the accuracies of all scenarios. When the cost of phenotyping was the same as the cost of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cows between 0.56 and 0.76. For female candidates and cows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cows, but also male candidates. Here, decreasing the relative cost of genotyping, and genotyping more animals,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pStyle w:val="Normal"/>
        <w:rPr/>
      </w:pPr>
      <w:r>
        <w:rPr>
          <w:rFonts w:eastAsia="Wingdings"/>
          <w:b/>
          <w:bCs/>
        </w:rPr>
        <w:t xml:space="preserve">Figure 3 Genetic gain, training population size, and accuracy by scenario without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2,000 animal in the training population to implement genomic selection. </w:t>
      </w:r>
      <w:r>
        <w:rPr/>
        <w:t>Conventional selection implemented two-stage selection for males, hence we present the accuracy of the pre-selection stage for progeny testing (empty point) and the accuracy of selection for proven sires (solid point).</w:t>
      </w:r>
    </w:p>
    <w:p>
      <w:pPr>
        <w:pStyle w:val="Heading1"/>
        <w:numPr>
          <w:ilvl w:val="0"/>
          <w:numId w:val="4"/>
        </w:numPr>
        <w:rPr/>
      </w:pPr>
      <w:r>
        <w:rPr/>
        <w:t>Discussion</w:t>
      </w:r>
    </w:p>
    <w:p>
      <w:pPr>
        <w:pStyle w:val="Normal"/>
        <w:spacing w:lineRule="auto" w:line="480" w:before="0" w:after="0"/>
        <w:rPr/>
      </w:pPr>
      <w:r>
        <w:rPr>
          <w:b/>
          <w:color w:val="000000" w:themeColor="text1"/>
          <w:sz w:val="36"/>
          <w:szCs w:val="36"/>
          <w:lang w:val="en-GB"/>
        </w:rPr>
        <w:t>Declarations</w:t>
      </w:r>
    </w:p>
    <w:p>
      <w:pPr>
        <w:pStyle w:val="Normal"/>
        <w:spacing w:lineRule="auto" w:line="480" w:before="0" w:after="0"/>
        <w:rPr/>
      </w:pPr>
      <w:r>
        <w:rPr>
          <w:b/>
          <w:color w:val="000000" w:themeColor="text1"/>
          <w:sz w:val="24"/>
          <w:szCs w:val="24"/>
          <w:lang w:val="en-GB"/>
        </w:rPr>
        <w:t xml:space="preserve">Ethics approval and consent to participate </w:t>
      </w:r>
    </w:p>
    <w:p>
      <w:pPr>
        <w:pStyle w:val="Normal"/>
        <w:spacing w:lineRule="auto" w:line="480" w:before="0" w:after="0"/>
        <w:rPr>
          <w:b w:val="false"/>
          <w:b w:val="false"/>
          <w:bCs w:val="false"/>
        </w:rPr>
      </w:pPr>
      <w:r>
        <w:rPr>
          <w:b w:val="false"/>
          <w:bCs w:val="false"/>
          <w:color w:val="000000" w:themeColor="text1"/>
          <w:sz w:val="24"/>
          <w:szCs w:val="24"/>
          <w:lang w:val="en-GB"/>
        </w:rPr>
        <w:t>Not applicable</w:t>
      </w:r>
    </w:p>
    <w:p>
      <w:pPr>
        <w:pStyle w:val="Normal"/>
        <w:spacing w:lineRule="auto" w:line="480" w:before="0" w:after="0"/>
        <w:rPr/>
      </w:pPr>
      <w:r>
        <w:rPr>
          <w:b/>
          <w:color w:val="000000" w:themeColor="text1"/>
          <w:sz w:val="24"/>
          <w:szCs w:val="24"/>
          <w:lang w:val="en-GB"/>
        </w:rPr>
        <w:t>Consent for publication</w:t>
      </w:r>
    </w:p>
    <w:p>
      <w:pPr>
        <w:pStyle w:val="Normal"/>
        <w:spacing w:lineRule="auto" w:line="480" w:before="0" w:after="0"/>
        <w:rPr>
          <w:b w:val="false"/>
          <w:b w:val="false"/>
          <w:bCs w:val="false"/>
        </w:rPr>
      </w:pPr>
      <w:r>
        <w:rPr>
          <w:b w:val="false"/>
          <w:bCs w:val="false"/>
          <w:color w:val="000000" w:themeColor="text1"/>
          <w:sz w:val="24"/>
          <w:szCs w:val="24"/>
          <w:lang w:val="en-GB"/>
        </w:rPr>
        <w:t>Not applicable</w:t>
      </w:r>
    </w:p>
    <w:p>
      <w:pPr>
        <w:pStyle w:val="Normal"/>
        <w:spacing w:lineRule="auto" w:line="480" w:before="0" w:after="0"/>
        <w:rPr/>
      </w:pPr>
      <w:r>
        <w:rPr>
          <w:b/>
          <w:color w:val="000000" w:themeColor="text1"/>
          <w:sz w:val="24"/>
          <w:szCs w:val="24"/>
          <w:lang w:val="en-GB"/>
        </w:rPr>
        <w:t>Availability of data and materials</w:t>
      </w:r>
      <w:r>
        <w:rPr>
          <w:b/>
          <w:sz w:val="24"/>
          <w:szCs w:val="24"/>
        </w:rPr>
        <w:t xml:space="preserve"> </w:t>
      </w:r>
    </w:p>
    <w:p>
      <w:pPr>
        <w:pStyle w:val="Normal"/>
        <w:spacing w:lineRule="auto" w:line="480" w:before="0" w:after="0"/>
        <w:rPr/>
      </w:pPr>
      <w:r>
        <w:rPr>
          <w:b/>
          <w:color w:val="000000" w:themeColor="text1"/>
          <w:sz w:val="24"/>
          <w:szCs w:val="24"/>
          <w:lang w:val="en-GB"/>
        </w:rPr>
        <w:t>Competing interests</w:t>
      </w:r>
      <w:r>
        <w:rPr>
          <w:sz w:val="24"/>
          <w:szCs w:val="24"/>
        </w:rPr>
        <w:t xml:space="preserve"> </w:t>
      </w:r>
    </w:p>
    <w:p>
      <w:pPr>
        <w:pStyle w:val="Normal"/>
        <w:spacing w:lineRule="auto" w:line="480" w:before="0" w:after="0"/>
        <w:rPr>
          <w:b w:val="false"/>
          <w:b w:val="false"/>
          <w:bCs w:val="false"/>
        </w:rPr>
      </w:pPr>
      <w:r>
        <w:rPr>
          <w:b w:val="false"/>
          <w:bCs w:val="false"/>
          <w:sz w:val="24"/>
          <w:szCs w:val="24"/>
        </w:rPr>
        <w:t>Not applicable</w:t>
      </w:r>
    </w:p>
    <w:p>
      <w:pPr>
        <w:pStyle w:val="Normal"/>
        <w:spacing w:lineRule="auto" w:line="480" w:before="0" w:after="0"/>
        <w:rPr/>
      </w:pPr>
      <w:r>
        <w:rPr>
          <w:b/>
          <w:color w:val="000000" w:themeColor="text1"/>
          <w:sz w:val="24"/>
          <w:szCs w:val="24"/>
          <w:lang w:val="en-GB"/>
        </w:rPr>
        <w:t>Funding</w:t>
      </w:r>
    </w:p>
    <w:p>
      <w:pPr>
        <w:pStyle w:val="Normal"/>
        <w:spacing w:lineRule="auto" w:line="480" w:before="0" w:after="0"/>
        <w:rPr>
          <w:b w:val="false"/>
          <w:b w:val="false"/>
          <w:bCs w:val="false"/>
        </w:rPr>
      </w:pPr>
      <w:r>
        <w:rPr>
          <w:b w:val="false"/>
          <w:bCs w:val="false"/>
          <w:color w:val="000000" w:themeColor="text1"/>
          <w:sz w:val="24"/>
          <w:szCs w:val="24"/>
          <w:lang w:val="en-GB"/>
        </w:rPr>
        <w:t>The authors acknowledge support from the BBSRC to The Roslin Institute (BBS/E/D/30002275) and The University of Edinburgh’s Data-Driven Innovation Chancellor’s fellowship.</w:t>
      </w:r>
    </w:p>
    <w:p>
      <w:pPr>
        <w:pStyle w:val="Normal"/>
        <w:spacing w:lineRule="auto" w:line="480" w:before="0" w:after="0"/>
        <w:rPr/>
      </w:pPr>
      <w:r>
        <w:rPr>
          <w:b/>
          <w:color w:val="000000" w:themeColor="text1"/>
          <w:sz w:val="24"/>
          <w:szCs w:val="24"/>
          <w:lang w:val="en-GB"/>
        </w:rPr>
        <w:t>Authors’ contributions</w:t>
      </w:r>
    </w:p>
    <w:p>
      <w:pPr>
        <w:pStyle w:val="Normal"/>
        <w:spacing w:lineRule="auto" w:line="480" w:before="0" w:after="0"/>
        <w:rPr>
          <w:b w:val="false"/>
          <w:b w:val="false"/>
          <w:bCs w:val="false"/>
        </w:rPr>
      </w:pPr>
      <w:r>
        <w:rPr>
          <w:b w:val="false"/>
          <w:bCs w:val="false"/>
          <w:color w:val="000000" w:themeColor="text1"/>
          <w:sz w:val="24"/>
          <w:szCs w:val="24"/>
          <w:lang w:val="en-GB"/>
        </w:rPr>
        <w:t>JO designed the testing scenarios, ran the simulation, analyzed the data, wrote the papers and interpreted the results. JJ particited in designing the scenarios, troubleshooting the simulation problems, interpreting the results, and has substantially revised the manuscript. JMH participated in the design of the work, interpretation of the results, and has substantially revised the manuscript. GG has participated in designing the work, troubleshooting the problems, analysis of the data, interpretations of the results, and has substantially revised the manuscript.</w:t>
      </w:r>
    </w:p>
    <w:p>
      <w:pPr>
        <w:pStyle w:val="Normal"/>
        <w:spacing w:lineRule="auto" w:line="480" w:before="0" w:after="0"/>
        <w:rPr/>
      </w:pPr>
      <w:r>
        <w:rPr>
          <w:b/>
          <w:color w:val="000000" w:themeColor="text1"/>
          <w:sz w:val="24"/>
          <w:szCs w:val="24"/>
          <w:lang w:val="en-GB"/>
        </w:rPr>
        <w:t>Acknowledgements</w:t>
      </w:r>
    </w:p>
    <w:p>
      <w:pPr>
        <w:pStyle w:val="Normal"/>
        <w:spacing w:lineRule="auto" w:line="480" w:before="0" w:after="0"/>
        <w:rPr>
          <w:b w:val="false"/>
          <w:b w:val="false"/>
          <w:bCs w:val="false"/>
        </w:rPr>
      </w:pPr>
      <w:r>
        <w:rPr>
          <w:b w:val="false"/>
          <w:bCs w:val="false"/>
          <w:color w:val="000000" w:themeColor="text1"/>
          <w:sz w:val="24"/>
          <w:szCs w:val="24"/>
          <w:lang w:val="en-GB"/>
        </w:rPr>
        <w:t>The authors would like to thank Ivan Pocrnić from Roslin Institute, University of Edinburgh, for his help in interpreting the results and revising the manuscipt.</w:t>
      </w:r>
    </w:p>
    <w:p>
      <w:pPr>
        <w:pStyle w:val="Normal"/>
        <w:spacing w:lineRule="auto" w:line="480" w:before="0" w:after="0"/>
        <w:rPr/>
      </w:pPr>
      <w:r>
        <w:rPr>
          <w:b/>
          <w:color w:val="000000" w:themeColor="text1"/>
          <w:sz w:val="24"/>
          <w:szCs w:val="24"/>
          <w:lang w:val="en-GB"/>
        </w:rPr>
        <w:t>Author’s information</w:t>
      </w:r>
      <w:r>
        <w:rPr>
          <w:color w:val="000000" w:themeColor="text1"/>
          <w:sz w:val="24"/>
          <w:szCs w:val="24"/>
          <w:lang w:val="en-GB"/>
        </w:rPr>
        <w:t xml:space="preserve"> (optional)</w:t>
      </w:r>
    </w:p>
    <w:p>
      <w:pPr>
        <w:pStyle w:val="Normal"/>
        <w:spacing w:lineRule="auto" w:line="480" w:before="0" w:after="0"/>
        <w:rPr/>
      </w:pPr>
      <w:r>
        <w:rPr>
          <w:color w:val="000000" w:themeColor="text1"/>
          <w:sz w:val="24"/>
          <w:szCs w:val="24"/>
          <w:lang w:val="en-GB"/>
        </w:rPr>
        <w:t>Not applicable.</w:t>
      </w:r>
    </w:p>
    <w:p>
      <w:pPr>
        <w:pStyle w:val="Normal"/>
        <w:spacing w:lineRule="auto" w:line="480" w:before="0" w:after="0"/>
        <w:rPr>
          <w:color w:val="000000" w:themeColor="text1"/>
          <w:sz w:val="24"/>
          <w:szCs w:val="24"/>
          <w:lang w:val="en-GB"/>
        </w:rPr>
      </w:pPr>
      <w:r>
        <w:rPr>
          <w:color w:val="000000" w:themeColor="text1"/>
          <w:sz w:val="24"/>
          <w:szCs w:val="24"/>
          <w:lang w:val="en-GB"/>
        </w:rPr>
      </w:r>
    </w:p>
    <w:p>
      <w:pPr>
        <w:pStyle w:val="Heading1"/>
        <w:numPr>
          <w:ilvl w:val="0"/>
          <w:numId w:val="4"/>
        </w:numPr>
        <w:rPr/>
      </w:pPr>
      <w:r>
        <w:rPr/>
        <w:t>References</w:t>
      </w:r>
    </w:p>
    <w:p>
      <w:pPr>
        <w:pStyle w:val="Bibliography1"/>
        <w:spacing w:lineRule="auto" w:line="480"/>
        <w:rPr/>
      </w:pPr>
      <w:bookmarkStart w:id="114" w:name="__UnoMark__21614_862860911"/>
      <w:bookmarkStart w:id="115" w:name="__UnoMark__22267_862860911"/>
      <w:bookmarkStart w:id="116" w:name="__UnoMark__21942_862860911"/>
      <w:bookmarkStart w:id="117" w:name="__UnoMark__22928_862860911"/>
      <w:bookmarkStart w:id="118" w:name="ZOTERO_BREF_bn8EuCx1dJsz"/>
      <w:bookmarkStart w:id="119" w:name="__UnoMark__22588_862860911"/>
      <w:bookmarkEnd w:id="114"/>
      <w:bookmarkEnd w:id="115"/>
      <w:bookmarkEnd w:id="116"/>
      <w:bookmarkEnd w:id="119"/>
      <w:r>
        <w:rPr/>
        <w:t xml:space="preserve">[1] </w:t>
        <w:tab/>
        <w:t xml:space="preserve">Meuwissen TH, Hayes BJ, Goddard ME. Prediction of total genetic value using genome-wide dense marker maps. </w:t>
      </w:r>
      <w:r>
        <w:rPr>
          <w:i w:val="false"/>
          <w:iCs w:val="false"/>
        </w:rPr>
        <w:t xml:space="preserve">Genetics. </w:t>
      </w:r>
      <w:r>
        <w:rPr/>
        <w:t>2001;157: 1819–1829.</w:t>
      </w:r>
    </w:p>
    <w:p>
      <w:pPr>
        <w:pStyle w:val="Bibliography1"/>
        <w:spacing w:lineRule="auto" w:line="480"/>
        <w:rPr/>
      </w:pPr>
      <w:r>
        <w:rPr/>
        <w:t xml:space="preserve">[2] </w:t>
        <w:tab/>
        <w:t xml:space="preserve">Schaeffer LR. Strategy for applying genome-wide selection in dairy cattle. </w:t>
      </w:r>
      <w:r>
        <w:rPr>
          <w:i w:val="false"/>
          <w:iCs w:val="false"/>
        </w:rPr>
        <w:t>J Anim Breed Genet.</w:t>
      </w:r>
      <w:r>
        <w:rPr/>
        <w:t xml:space="preserve"> 2006; 123: 218–223.</w:t>
      </w:r>
    </w:p>
    <w:p>
      <w:pPr>
        <w:pStyle w:val="Bibliography1"/>
        <w:spacing w:lineRule="auto" w:line="480"/>
        <w:rPr/>
      </w:pPr>
      <w:r>
        <w:rPr/>
        <w:t xml:space="preserve">[3] </w:t>
        <w:tab/>
        <w:t xml:space="preserve">Obšteter J, Jenko J, Hickey JM, Gorjanc G. Efficient use of genomic information for sustainable genetic improvement in small cattle populations. </w:t>
      </w:r>
      <w:r>
        <w:rPr>
          <w:i w:val="false"/>
          <w:iCs w:val="false"/>
        </w:rPr>
        <w:t xml:space="preserve">Journal of Dairy Science. </w:t>
      </w:r>
      <w:r>
        <w:rPr/>
        <w:t>2019;102: 9971–9982.</w:t>
      </w:r>
    </w:p>
    <w:p>
      <w:pPr>
        <w:pStyle w:val="Bibliography1"/>
        <w:spacing w:lineRule="auto" w:line="480"/>
        <w:rPr/>
      </w:pPr>
      <w:r>
        <w:rPr/>
        <w:t xml:space="preserve">[4] </w:t>
        <w:tab/>
        <w:t xml:space="preserve">Wiggans GR, Cole JB, Hubbard SM, Sonstegard TS. Genomic Selection in Dairy Cattle: The USDA Experience. </w:t>
      </w:r>
      <w:r>
        <w:rPr>
          <w:i w:val="false"/>
          <w:iCs w:val="false"/>
        </w:rPr>
        <w:t>Annu Rev Anim Biosci.</w:t>
      </w:r>
      <w:r>
        <w:rPr/>
        <w:t xml:space="preserve"> 2017;5: 309–327.</w:t>
      </w:r>
    </w:p>
    <w:p>
      <w:pPr>
        <w:pStyle w:val="Bibliography1"/>
        <w:spacing w:lineRule="auto" w:line="480"/>
        <w:rPr/>
      </w:pPr>
      <w:r>
        <w:rPr/>
        <w:t xml:space="preserve">[5] </w:t>
        <w:tab/>
        <w:t xml:space="preserve">Mrode RA. </w:t>
      </w:r>
      <w:r>
        <w:rPr>
          <w:i w:val="false"/>
          <w:iCs w:val="false"/>
        </w:rPr>
        <w:t>Linear Models for the Prediction of Animal Breeding Values</w:t>
      </w:r>
      <w:r>
        <w:rPr/>
        <w:t>. Second edition. Wallingford, UK ; Cambridge, MA: CABI, 2005.</w:t>
      </w:r>
    </w:p>
    <w:p>
      <w:pPr>
        <w:pStyle w:val="Bibliography1"/>
        <w:spacing w:lineRule="auto" w:line="480"/>
        <w:rPr/>
      </w:pPr>
      <w:r>
        <w:rPr/>
        <w:t xml:space="preserve">[6] </w:t>
        <w:tab/>
        <w:t xml:space="preserve">Daetwyler HD, Villanueva B, Woolliams JA. Accuracy of Predicting the Genetic Risk of Disease Using a Genome-Wide Approach. </w:t>
      </w:r>
      <w:r>
        <w:rPr>
          <w:i w:val="false"/>
          <w:iCs w:val="false"/>
        </w:rPr>
        <w:t>PLoS ONE.</w:t>
      </w:r>
      <w:r>
        <w:rPr/>
        <w:t xml:space="preserve"> 2008;3: e3395.</w:t>
      </w:r>
    </w:p>
    <w:p>
      <w:pPr>
        <w:pStyle w:val="Bibliography1"/>
        <w:spacing w:lineRule="auto" w:line="480"/>
        <w:rPr/>
      </w:pPr>
      <w:r>
        <w:rPr/>
        <w:t xml:space="preserve">[7] </w:t>
        <w:tab/>
        <w:t xml:space="preserve">Goddard M. Genomic selection: prediction of accuracy and maximisation of long term response. </w:t>
      </w:r>
      <w:r>
        <w:rPr>
          <w:i w:val="false"/>
          <w:iCs w:val="false"/>
        </w:rPr>
        <w:t>Genetica.</w:t>
      </w:r>
      <w:r>
        <w:rPr/>
        <w:t xml:space="preserve"> 2009;136: 245–257.</w:t>
      </w:r>
    </w:p>
    <w:p>
      <w:pPr>
        <w:pStyle w:val="Bibliography1"/>
        <w:spacing w:lineRule="auto" w:line="480"/>
        <w:rPr/>
      </w:pPr>
      <w:r>
        <w:rPr/>
        <w:t xml:space="preserve">[8] </w:t>
        <w:tab/>
        <w:t xml:space="preserve">Habier D, Tetens J, Seefried F-R, Lichtner P, Thaller G. The impact of genetic relationship information on genomic breeding values in German Holstein cattle. </w:t>
      </w:r>
      <w:r>
        <w:rPr>
          <w:i w:val="false"/>
          <w:iCs w:val="false"/>
        </w:rPr>
        <w:t>Genetics Selection Evolution.</w:t>
      </w:r>
      <w:r>
        <w:rPr/>
        <w:t xml:space="preserve"> 2010;42: 5.</w:t>
      </w:r>
    </w:p>
    <w:p>
      <w:pPr>
        <w:pStyle w:val="Bibliography1"/>
        <w:spacing w:lineRule="auto" w:line="480"/>
        <w:rPr/>
      </w:pPr>
      <w:r>
        <w:rPr/>
        <w:t xml:space="preserve">[9] </w:t>
        <w:tab/>
        <w:t xml:space="preserve">Clark SA, Hickey JM, van der Werf JHJ. Different models of genetic variation and their effect on genomic evaluation. </w:t>
      </w:r>
      <w:r>
        <w:rPr>
          <w:i w:val="false"/>
          <w:iCs w:val="false"/>
        </w:rPr>
        <w:t>Genet Sel Evol.</w:t>
      </w:r>
      <w:r>
        <w:rPr/>
        <w:t xml:space="preserve"> 2011;43: 18.</w:t>
      </w:r>
    </w:p>
    <w:p>
      <w:pPr>
        <w:pStyle w:val="Bibliography1"/>
        <w:spacing w:lineRule="auto" w:line="480"/>
        <w:rPr/>
      </w:pPr>
      <w:r>
        <w:rPr/>
        <w:t xml:space="preserve">[10] </w:t>
        <w:tab/>
        <w:t xml:space="preserve">Goddard ME, Hayes BJ, Meuwissen THE. Using the genomic relationship matrix to predict the accuracy of genomic selection. </w:t>
      </w:r>
      <w:r>
        <w:rPr>
          <w:i/>
        </w:rPr>
        <w:t>J</w:t>
      </w:r>
      <w:r>
        <w:rPr>
          <w:i w:val="false"/>
          <w:iCs w:val="false"/>
        </w:rPr>
        <w:t xml:space="preserve"> Anim Breed Genet.</w:t>
      </w:r>
      <w:r>
        <w:rPr/>
        <w:t xml:space="preserve"> 2011;128: 409–421.</w:t>
      </w:r>
    </w:p>
    <w:p>
      <w:pPr>
        <w:pStyle w:val="Bibliography1"/>
        <w:spacing w:lineRule="auto" w:line="480"/>
        <w:rPr/>
      </w:pPr>
      <w:r>
        <w:rPr/>
        <w:t xml:space="preserve">[11] </w:t>
        <w:tab/>
        <w:t xml:space="preserve">Calus MPL. Genomic breeding value prediction: methods and procedures. </w:t>
      </w:r>
      <w:r>
        <w:rPr>
          <w:i w:val="false"/>
          <w:iCs w:val="false"/>
        </w:rPr>
        <w:t>Animal.</w:t>
      </w:r>
      <w:r>
        <w:rPr/>
        <w:t xml:space="preserve"> 2010;4: 157–164.</w:t>
      </w:r>
    </w:p>
    <w:p>
      <w:pPr>
        <w:pStyle w:val="Bibliography1"/>
        <w:spacing w:lineRule="auto" w:line="480"/>
        <w:rPr/>
      </w:pPr>
      <w:r>
        <w:rPr/>
        <w:t xml:space="preserve">[12] </w:t>
        <w:tab/>
        <w:t xml:space="preserve">Wolc A, Arango J, Settar P, Fulton JE, O'Sullivan NP. Persistence of accuracy of genomic estimated breeding values over generations in layer chickens. </w:t>
      </w:r>
      <w:r>
        <w:rPr>
          <w:i w:val="false"/>
          <w:iCs w:val="false"/>
        </w:rPr>
        <w:t>Genetics Selection Evolution.</w:t>
      </w:r>
      <w:r>
        <w:rPr/>
        <w:t xml:space="preserve"> 2011;43: 23.</w:t>
      </w:r>
    </w:p>
    <w:p>
      <w:pPr>
        <w:pStyle w:val="Bibliography1"/>
        <w:spacing w:lineRule="auto" w:line="480"/>
        <w:rPr/>
      </w:pPr>
      <w:r>
        <w:rPr/>
        <w:t xml:space="preserve">[13] </w:t>
        <w:tab/>
        <w:t xml:space="preserve">Van Grevenhof EM, Van Arendonk JAM, Bijma P. Response to genomic selection: the Bulmer effect and the potential of genomic selection when the number of phenotypic records is limiting. </w:t>
      </w:r>
      <w:r>
        <w:rPr>
          <w:i w:val="false"/>
          <w:iCs w:val="false"/>
        </w:rPr>
        <w:t>Genet Sel Evol.</w:t>
      </w:r>
      <w:r>
        <w:rPr/>
        <w:t xml:space="preserve"> 2012;44: 26.</w:t>
      </w:r>
    </w:p>
    <w:p>
      <w:pPr>
        <w:pStyle w:val="Bibliography1"/>
        <w:spacing w:lineRule="auto" w:line="480"/>
        <w:rPr/>
      </w:pPr>
      <w:r>
        <w:rPr/>
        <w:t xml:space="preserve">[14] </w:t>
        <w:tab/>
        <w:t xml:space="preserve">Gonzalez-Recio O, Coffey MP, Pryce JE. On the value of the phenotypes in the genomic era. </w:t>
      </w:r>
      <w:r>
        <w:rPr>
          <w:i w:val="false"/>
          <w:iCs w:val="false"/>
        </w:rPr>
        <w:t>Journal of Dairy Science.</w:t>
      </w:r>
      <w:r>
        <w:rPr/>
        <w:t xml:space="preserve"> 2014;97: 7905–7915.</w:t>
      </w:r>
    </w:p>
    <w:p>
      <w:pPr>
        <w:pStyle w:val="Bibliography1"/>
        <w:spacing w:lineRule="auto" w:line="480"/>
        <w:rPr/>
      </w:pPr>
      <w:r>
        <w:rPr/>
        <w:t xml:space="preserve">[15] </w:t>
        <w:tab/>
        <w:t xml:space="preserve">Gao H, Christensen OF, Madsen P, Nielsen US, Zhang Y, Lund MS, et al. Comparison on genomic predictions using three GBLUP methods and two single-step blending methods in the Nordic Holstein population. </w:t>
      </w:r>
      <w:r>
        <w:rPr>
          <w:i w:val="false"/>
          <w:iCs w:val="false"/>
        </w:rPr>
        <w:t>Genetics Selection Evolution. 2012;44: 8.</w:t>
      </w:r>
    </w:p>
    <w:p>
      <w:pPr>
        <w:pStyle w:val="Bibliography1"/>
        <w:spacing w:lineRule="auto" w:line="480"/>
        <w:rPr/>
      </w:pPr>
      <w:r>
        <w:rPr/>
        <w:t xml:space="preserve">[16] </w:t>
        <w:tab/>
        <w:t xml:space="preserve">Gray KA, Cassady JP, Huang Y, Maltecca C. Effectiveness of genomic prediction on milk flow traits in dairy cattle. </w:t>
      </w:r>
      <w:r>
        <w:rPr>
          <w:i w:val="false"/>
          <w:iCs w:val="false"/>
        </w:rPr>
        <w:t>Genetics, Selection, Evolution.</w:t>
      </w:r>
      <w:r>
        <w:rPr/>
        <w:t xml:space="preserve"> 2012;44: 24.</w:t>
      </w:r>
    </w:p>
    <w:p>
      <w:pPr>
        <w:pStyle w:val="Bibliography1"/>
        <w:spacing w:lineRule="auto" w:line="480"/>
        <w:rPr/>
      </w:pPr>
      <w:r>
        <w:rPr/>
        <w:t xml:space="preserve">[17] </w:t>
        <w:tab/>
        <w:t xml:space="preserve">Lourenco D a. L, Tsuruta S, Fragomeni BO, Masuda Y, Aguilar I. Genetic evaluation using single-step genomic best linear unbiased predictor in American Angus. </w:t>
      </w:r>
      <w:r>
        <w:rPr>
          <w:i w:val="false"/>
          <w:iCs w:val="false"/>
        </w:rPr>
        <w:t>J Anim Sci.</w:t>
      </w:r>
      <w:r>
        <w:rPr/>
        <w:t xml:space="preserve"> 2015;93: 2653–2662.</w:t>
      </w:r>
    </w:p>
    <w:p>
      <w:pPr>
        <w:pStyle w:val="Bibliography1"/>
        <w:spacing w:lineRule="auto" w:line="480"/>
        <w:rPr/>
      </w:pPr>
      <w:r>
        <w:rPr/>
        <w:t xml:space="preserve">[18] </w:t>
        <w:tab/>
        <w:t xml:space="preserve">International Committee for Animal Recording. Section 02 - Cattle Milk Recording. Overview. In: </w:t>
      </w:r>
      <w:r>
        <w:rPr>
          <w:i w:val="false"/>
          <w:iCs w:val="false"/>
        </w:rPr>
        <w:t>ICAR Guidelines</w:t>
      </w:r>
      <w:r>
        <w:rPr/>
        <w:t>. Rome: ICAR, 2017.</w:t>
      </w:r>
    </w:p>
    <w:p>
      <w:pPr>
        <w:pStyle w:val="Bibliography1"/>
        <w:spacing w:lineRule="auto" w:line="480"/>
        <w:rPr/>
      </w:pPr>
      <w:r>
        <w:rPr/>
        <w:t xml:space="preserve">[19] </w:t>
        <w:tab/>
        <w:t xml:space="preserve">Misztal I, Tsuruta S, Strabel T, Auvray B, Druet T, Lee DH. BLUPF90 and related programs (BGF90). In: </w:t>
      </w:r>
      <w:r>
        <w:rPr>
          <w:i w:val="false"/>
          <w:iCs w:val="false"/>
        </w:rPr>
        <w:t>Proceedings of 7th World Congress on Genetics Applied to Livestock Production:</w:t>
      </w:r>
      <w:r>
        <w:rPr/>
        <w:t xml:space="preserve"> 19-23 August 2001; Montpellier, France.</w:t>
      </w:r>
      <w:bookmarkStart w:id="120" w:name="__UnoMark__22664_862860911"/>
      <w:bookmarkStart w:id="121" w:name="__UnoMark__22324_862860911"/>
      <w:bookmarkStart w:id="122" w:name="__UnoMark__21664_862860911"/>
      <w:bookmarkStart w:id="123" w:name="__UnoMark__21989_862860911"/>
      <w:bookmarkEnd w:id="117"/>
      <w:bookmarkEnd w:id="118"/>
      <w:bookmarkEnd w:id="120"/>
      <w:bookmarkEnd w:id="121"/>
      <w:bookmarkEnd w:id="122"/>
      <w:bookmarkEnd w:id="123"/>
    </w:p>
    <w:p>
      <w:pPr>
        <w:pStyle w:val="Bibliography1"/>
        <w:spacing w:lineRule="auto" w:line="480"/>
        <w:rPr/>
      </w:pPr>
      <w:r>
        <w:rPr/>
      </w:r>
    </w:p>
    <w:p>
      <w:pPr>
        <w:pStyle w:val="Heading1"/>
        <w:numPr>
          <w:ilvl w:val="0"/>
          <w:numId w:val="4"/>
        </w:numPr>
        <w:rPr/>
      </w:pPr>
      <w:r>
        <w:rPr/>
        <w:t>Figures</w:t>
      </w:r>
      <w:del w:id="0" w:author="GORJANC Gregor" w:date="2020-02-28T13:59:00Z">
        <w:r>
          <w:rPr/>
          <w:delText xml:space="preserve"> </w:delText>
        </w:r>
      </w:del>
    </w:p>
    <w:p>
      <w:pPr>
        <w:pStyle w:val="Normal"/>
        <w:rPr/>
      </w:pPr>
      <w:r>
        <w:rPr>
          <w:color w:val="000000"/>
        </w:rPr>
        <w:t xml:space="preserve">(only titles and legends should be included in main text; for more information on preparing figures, please see here </w:t>
      </w:r>
      <w:r>
        <w:fldChar w:fldCharType="begin"/>
      </w:r>
      <w:r>
        <w:rPr>
          <w:rStyle w:val="InternetLink"/>
        </w:rPr>
        <w:instrText> HYPERLINK "https://gsejournal.biomedcentral.com/submission-guidelines/preparing-your-manuscript" \l "preparing+figures"</w:instrText>
      </w:r>
      <w:r>
        <w:rPr>
          <w:rStyle w:val="InternetLink"/>
        </w:rPr>
        <w:fldChar w:fldCharType="separate"/>
      </w:r>
      <w:r>
        <w:rPr>
          <w:rStyle w:val="InternetLink"/>
        </w:rPr>
        <w:t>https://gsejournal.biomedcentral.com/submission-guidelines/preparing-your-manuscript#preparing+figures</w:t>
      </w:r>
      <w:r>
        <w:rPr>
          <w:rStyle w:val="InternetLink"/>
        </w:rPr>
        <w:fldChar w:fldCharType="end"/>
      </w:r>
      <w:r>
        <w:rPr>
          <w:color w:val="000000"/>
        </w:rPr>
        <w:t>)</w:t>
      </w:r>
    </w:p>
    <w:p>
      <w:pPr>
        <w:pStyle w:val="Normal"/>
        <w:rPr/>
      </w:pPr>
      <w:r>
        <w:rPr/>
        <w:t>Figure 1 Title.</w:t>
      </w:r>
    </w:p>
    <w:p>
      <w:pPr>
        <w:pStyle w:val="Normal"/>
        <w:rPr/>
      </w:pPr>
      <w:r>
        <w:rPr/>
        <w:t>Legend</w:t>
      </w:r>
    </w:p>
    <w:p>
      <w:pPr>
        <w:pStyle w:val="Normal"/>
        <w:rPr/>
      </w:pPr>
      <w:r>
        <w:rPr/>
        <w:t>Figure 2 Title.</w:t>
      </w:r>
    </w:p>
    <w:p>
      <w:pPr>
        <w:pStyle w:val="Normal"/>
        <w:rPr/>
      </w:pPr>
      <w:r>
        <w:rPr/>
        <w:t>Legend</w:t>
      </w:r>
    </w:p>
    <w:p>
      <w:pPr>
        <w:pStyle w:val="Heading1"/>
        <w:numPr>
          <w:ilvl w:val="0"/>
          <w:numId w:val="4"/>
        </w:numPr>
        <w:suppressAutoHyphens w:val="false"/>
        <w:rPr/>
      </w:pPr>
      <w:r>
        <w:rPr/>
        <w:t>Tables</w:t>
      </w:r>
    </w:p>
    <w:p>
      <w:pPr>
        <w:pStyle w:val="Normal"/>
        <w:rPr/>
      </w:pPr>
      <w:r>
        <w:rPr/>
        <w:t>Tables should be numbered and cited in the text in sequence using Arabic numerals (i.e. Table 1, Table 2 etc.).</w:t>
      </w:r>
    </w:p>
    <w:p>
      <w:pPr>
        <w:pStyle w:val="Normal"/>
        <w:rPr/>
      </w:pPr>
      <w:r>
        <w:rPr/>
        <w:t>Tables less than one A4 or Letter page in length can be placed in the appropriate location within the manuscript.</w:t>
      </w:r>
    </w:p>
    <w:p>
      <w:pPr>
        <w:pStyle w:val="Normal"/>
        <w:rPr/>
      </w:pPr>
      <w:r>
        <w:rPr/>
        <w:t>Tables larger than one A4 or Letter page in length can be placed at the end of the document text file. Please cite and indicate where the table should appear at the relevant location in the text file so that the table can be added in the correct place during production.</w:t>
      </w:r>
    </w:p>
    <w:p>
      <w:pPr>
        <w:pStyle w:val="Normal"/>
        <w:rPr/>
      </w:pPr>
      <w:r>
        <w:rPr/>
        <w:t>Larger datasets, or tables too wide for A4 or Letter landscape page can be uploaded as additional files. Please see [below] for more information.</w:t>
      </w:r>
    </w:p>
    <w:p>
      <w:pPr>
        <w:pStyle w:val="Normal"/>
        <w:rPr/>
      </w:pPr>
      <w:r>
        <w:rPr/>
        <w:t>Tabular data provided as additional files can be uploaded as an Excel spreadsheet (.xls ) or comma separated values (.csv). Please use the standard file extensions.</w:t>
      </w:r>
    </w:p>
    <w:p>
      <w:pPr>
        <w:pStyle w:val="Normal"/>
        <w:rPr/>
      </w:pPr>
      <w:r>
        <w:rPr/>
        <w:t>Table titles (max 15 words) should be included above the table, and legends (max 300 words) should be included underneath the table.</w:t>
      </w:r>
    </w:p>
    <w:p>
      <w:pPr>
        <w:pStyle w:val="Normal"/>
        <w:rPr/>
      </w:pPr>
      <w:r>
        <w:rPr/>
        <w:t>Tables should not be embedded as figures or spreadsheet files, but should be formatted using ‘Table object’ function in your word processing program.</w:t>
      </w:r>
    </w:p>
    <w:p>
      <w:pPr>
        <w:pStyle w:val="Normal"/>
        <w:rPr/>
      </w:pPr>
      <w:r>
        <w:rPr/>
        <w:t>Color and shading may not be used. Parts of the table can be highlighted using superscript, numbering, lettering, symbols or bold text, the meaning of which should be explained in a table legend.</w:t>
      </w:r>
    </w:p>
    <w:p>
      <w:pPr>
        <w:pStyle w:val="Normal"/>
        <w:rPr/>
      </w:pPr>
      <w:r>
        <w:rPr/>
        <w:t>Commas should not be used to indicate numerical values.</w:t>
      </w:r>
    </w:p>
    <w:p>
      <w:pPr>
        <w:pStyle w:val="Normal"/>
        <w:rPr/>
      </w:pPr>
      <w:r>
        <w:rPr/>
        <w:t>Table 1 Title</w:t>
      </w:r>
    </w:p>
    <w:tbl>
      <w:tblPr>
        <w:tblW w:w="9212" w:type="dxa"/>
        <w:jc w:val="left"/>
        <w:tblInd w:w="-217"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1842"/>
        <w:gridCol w:w="1833"/>
        <w:gridCol w:w="1848"/>
        <w:gridCol w:w="1836"/>
        <w:gridCol w:w="1853"/>
      </w:tblGrid>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1</w:t>
            </w:r>
          </w:p>
        </w:tc>
        <w:tc>
          <w:tcPr>
            <w:tcW w:w="1833"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2</w:t>
            </w:r>
          </w:p>
        </w:tc>
        <w:tc>
          <w:tcPr>
            <w:tcW w:w="1848"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3</w:t>
            </w:r>
          </w:p>
        </w:tc>
        <w:tc>
          <w:tcPr>
            <w:tcW w:w="1836"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4</w:t>
            </w:r>
          </w:p>
        </w:tc>
        <w:tc>
          <w:tcPr>
            <w:tcW w:w="1853"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5</w:t>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1</w:t>
            </w:r>
          </w:p>
        </w:tc>
        <w:tc>
          <w:tcPr>
            <w:tcW w:w="1833"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53"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2</w:t>
            </w:r>
          </w:p>
        </w:tc>
        <w:tc>
          <w:tcPr>
            <w:tcW w:w="1833"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53"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bl>
    <w:p>
      <w:pPr>
        <w:pStyle w:val="Normal"/>
        <w:rPr/>
      </w:pPr>
      <w:r>
        <w:rPr/>
        <w:t>Legend for Table under the table</w:t>
      </w:r>
    </w:p>
    <w:p>
      <w:pPr>
        <w:pStyle w:val="Normal"/>
        <w:rPr/>
      </w:pPr>
      <w:r>
        <w:rPr/>
        <w:t>Table 2 Title</w:t>
      </w:r>
    </w:p>
    <w:p>
      <w:pPr>
        <w:pStyle w:val="Normal"/>
        <w:rPr/>
      </w:pPr>
      <w:r>
        <w:rPr/>
        <w:t>Legend for Table under the table</w:t>
      </w:r>
    </w:p>
    <w:p>
      <w:pPr>
        <w:pStyle w:val="Heading1"/>
        <w:numPr>
          <w:ilvl w:val="0"/>
          <w:numId w:val="4"/>
        </w:numPr>
        <w:suppressAutoHyphens w:val="false"/>
        <w:rPr/>
      </w:pPr>
      <w:r>
        <w:rPr/>
        <w:t>Additional files</w:t>
      </w:r>
    </w:p>
    <w:p>
      <w:pPr>
        <w:pStyle w:val="Normal"/>
        <w:rPr/>
      </w:pPr>
      <w:r>
        <w:rPr/>
        <w:t xml:space="preserve">(only the format, title and legend of additional files should be provided in the main text; for more information on preparing additional files, please see here </w:t>
      </w:r>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r>
        <w:rPr>
          <w:rStyle w:val="InternetLink"/>
        </w:rPr>
        <w:t>https://gsejournal.biomedcentral.com/submission-guidelines/preparing-your-manuscript#preparing+additional+files</w:t>
      </w:r>
      <w:r>
        <w:rPr>
          <w:rStyle w:val="InternetLink"/>
        </w:rPr>
        <w:fldChar w:fldCharType="end"/>
      </w:r>
      <w:r>
        <w:rPr/>
        <w:t>)</w:t>
      </w:r>
    </w:p>
    <w:p>
      <w:pPr>
        <w:pStyle w:val="Normal"/>
        <w:rPr/>
      </w:pPr>
      <w:r>
        <w:rPr/>
        <w:t>Additional file 1 Table S1</w:t>
      </w:r>
    </w:p>
    <w:p>
      <w:pPr>
        <w:pStyle w:val="Normal"/>
        <w:rPr/>
      </w:pPr>
      <w:r>
        <w:rPr/>
        <w:t>Format:</w:t>
      </w:r>
    </w:p>
    <w:p>
      <w:pPr>
        <w:pStyle w:val="Normal"/>
        <w:rPr/>
      </w:pPr>
      <w:r>
        <w:rPr/>
        <w:t>Title:</w:t>
      </w:r>
    </w:p>
    <w:p>
      <w:pPr>
        <w:pStyle w:val="Normal"/>
        <w:rPr/>
      </w:pPr>
      <w:r>
        <w:rPr/>
        <w:t>Description:</w:t>
      </w:r>
    </w:p>
    <w:p>
      <w:pPr>
        <w:pStyle w:val="Normal"/>
        <w:rPr/>
      </w:pPr>
      <w:r>
        <w:rPr/>
        <w:t>Additional file 2 Figure S1</w:t>
      </w:r>
    </w:p>
    <w:p>
      <w:pPr>
        <w:pStyle w:val="Normal"/>
        <w:rPr/>
      </w:pPr>
      <w:r>
        <w:rPr/>
        <w:t>Format:</w:t>
      </w:r>
    </w:p>
    <w:p>
      <w:pPr>
        <w:pStyle w:val="Normal"/>
        <w:rPr/>
      </w:pPr>
      <w:r>
        <w:rPr/>
        <w:t>Title:</w:t>
      </w:r>
    </w:p>
    <w:p>
      <w:pPr>
        <w:pStyle w:val="Normal"/>
        <w:rPr/>
      </w:pPr>
      <w:r>
        <w:rPr/>
        <w:t>Description:</w:t>
      </w:r>
      <w:bookmarkStart w:id="124" w:name="move427238474"/>
      <w:bookmarkStart w:id="125" w:name="__DdeLink__2982_411696638416"/>
      <w:bookmarkStart w:id="126" w:name="move427253026"/>
      <w:bookmarkStart w:id="127" w:name="move42725302"/>
      <w:bookmarkStart w:id="128" w:name="__DdeLink__2982_41169663841"/>
      <w:bookmarkStart w:id="129" w:name="move427253024"/>
      <w:bookmarkStart w:id="130" w:name="__DdeLink__2982_411696638414"/>
      <w:bookmarkStart w:id="131" w:name="move427238477"/>
      <w:bookmarkStart w:id="132" w:name="move42723847"/>
      <w:bookmarkEnd w:id="124"/>
      <w:bookmarkEnd w:id="125"/>
      <w:bookmarkEnd w:id="126"/>
      <w:bookmarkEnd w:id="127"/>
      <w:bookmarkEnd w:id="128"/>
      <w:bookmarkEnd w:id="129"/>
      <w:bookmarkEnd w:id="130"/>
      <w:bookmarkEnd w:id="131"/>
      <w:bookmarkEnd w:id="132"/>
      <w:r>
        <w:br w:type="page"/>
      </w:r>
    </w:p>
    <w:tbl>
      <w:tblPr>
        <w:tblW w:w="9645" w:type="dxa"/>
        <w:jc w:val="left"/>
        <w:tblInd w:w="-49" w:type="dxa"/>
        <w:tblBorders>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1031"/>
        <w:gridCol w:w="1175"/>
        <w:gridCol w:w="1593"/>
        <w:gridCol w:w="1635"/>
        <w:gridCol w:w="1634"/>
        <w:gridCol w:w="1001"/>
        <w:gridCol w:w="1575"/>
      </w:tblGrid>
      <w:tr>
        <w:trPr/>
        <w:tc>
          <w:tcPr>
            <w:tcW w:w="9644" w:type="dxa"/>
            <w:gridSpan w:val="7"/>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pageBreakBefore/>
              <w:spacing w:before="0" w:after="240"/>
              <w:rPr/>
            </w:pPr>
            <w:r>
              <w:rPr>
                <w:b/>
                <w:bCs/>
              </w:rPr>
              <w:t>Conventional selection,</w:t>
            </w:r>
            <w:r>
              <w:rPr/>
              <w:t xml:space="preserve"> BLUP simulation, 100 sires</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records</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daughters / sire</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sires</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cows</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non-phenotyped animals</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phenotyped cows</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phenotypes</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0.93</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0.96</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0.97</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b/>
                <w:b/>
                <w:bCs/>
              </w:rPr>
            </w:pPr>
            <w:r>
              <w:rPr>
                <w:b/>
                <w:bCs/>
              </w:rPr>
              <w:t>Genomic selection</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0.53</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0.77</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bidi w:val="0"/>
        <w:spacing w:lineRule="auto" w:line="480" w:before="0" w:after="240"/>
        <w:jc w:val="both"/>
        <w:rPr/>
      </w:pPr>
      <w:r>
        <w:rPr/>
      </w:r>
    </w:p>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fldChar w:fldCharType="begin"/>
    </w:r>
    <w:r>
      <w:rPr/>
      <w:instrText> PAGE </w:instrText>
    </w:r>
    <w:r>
      <w:rPr/>
      <w:fldChar w:fldCharType="separate"/>
    </w:r>
    <w:r>
      <w:rPr/>
      <w:t>29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isplayBackgroundShape/>
  <w:defaultTabStop w:val="862"/>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qFormat/>
    <w:pPr>
      <w:pageBreakBefore w:val="false"/>
      <w:numPr>
        <w:ilvl w:val="0"/>
        <w:numId w:val="1"/>
      </w:numPr>
      <w:outlineLvl w:val="0"/>
    </w:pPr>
    <w:rPr>
      <w:b/>
      <w:sz w:val="36"/>
      <w:szCs w:val="36"/>
    </w:rPr>
  </w:style>
  <w:style w:type="paragraph" w:styleId="Heading2">
    <w:name w:val="Heading 2"/>
    <w:basedOn w:val="Normal"/>
    <w:next w:val="Normal"/>
    <w:qFormat/>
    <w:pPr>
      <w:numPr>
        <w:ilvl w:val="1"/>
        <w:numId w:val="1"/>
      </w:numPr>
      <w:outlineLvl w:val="1"/>
    </w:pPr>
    <w:rPr>
      <w:b/>
      <w:bCs/>
      <w:lang w:val="en-US"/>
    </w:rPr>
  </w:style>
  <w:style w:type="paragraph" w:styleId="Heading3">
    <w:name w:val="Heading 3"/>
    <w:basedOn w:val="Heading"/>
    <w:qFormat/>
    <w:pPr>
      <w:numPr>
        <w:ilvl w:val="2"/>
        <w:numId w:val="1"/>
      </w:numPr>
      <w:spacing w:before="140" w:after="120"/>
      <w:outlineLvl w:val="2"/>
    </w:pPr>
    <w:rPr>
      <w:rFonts w:ascii="Times new roman" w:hAnsi="Times new roman"/>
      <w:b/>
      <w:bCs w:val="false"/>
      <w:i/>
      <w:sz w:val="24"/>
      <w:szCs w:val="28"/>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sz w:val="24"/>
      <w:szCs w:val="24"/>
      <w:highlight w:val="yellow"/>
      <w:lang w:val="en-U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lang w:val="en-US"/>
    </w:rPr>
  </w:style>
  <w:style w:type="character" w:styleId="WW8Num3z1">
    <w:name w:val="WW8Num3z1"/>
    <w:qFormat/>
    <w:rPr>
      <w:rFonts w:ascii="OpenSymbol;Arial Unicode MS" w:hAnsi="OpenSymbol;Arial Unicode MS" w:cs="OpenSymbol;Arial Unicode MS"/>
      <w:highlight w:val="green"/>
      <w:lang w:val="en-U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name w:val="WW8Num5z1"/>
    <w:qFormat/>
    <w:rPr>
      <w:rFonts w:ascii="OpenSymbol;Arial Unicode MS" w:hAnsi="OpenSymbol;Arial Unicode MS" w:cs="OpenSymbol;Arial Unicode MS"/>
      <w:color w:val="000000"/>
      <w:lang w:val="en-GB"/>
    </w:rPr>
  </w:style>
  <w:style w:type="character" w:styleId="WW8Num6z0">
    <w:name w:val="WW8Num6z0"/>
    <w:qFormat/>
    <w:rPr>
      <w:rFonts w:ascii="Symbol" w:hAnsi="Symbol" w:cs="OpenSymbol;Arial Unicode MS"/>
      <w:lang w:val="en-GB"/>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Times New Roman" w:hAnsi="Times New Roman" w:cs="Times New Roman"/>
      <w:i w:val="false"/>
      <w:iCs w:val="false"/>
      <w:sz w:val="24"/>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DefaultParagraphFont6">
    <w:name w:val="Default Paragraph Font6"/>
    <w:qFormat/>
    <w:rPr/>
  </w:style>
  <w:style w:type="character" w:styleId="DefaultParagraphFont5">
    <w:name w:val="Default Paragraph Font5"/>
    <w:qFormat/>
    <w:rPr/>
  </w:style>
  <w:style w:type="character" w:styleId="DefaultParagraphFont4">
    <w:name w:val="Default Paragraph Font4"/>
    <w:qFormat/>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OpenSymbol;Arial Unicode MS"/>
      <w:lang w:val="en-U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lang w:val="en-US"/>
    </w:rPr>
  </w:style>
  <w:style w:type="character" w:styleId="WW8Num12z1">
    <w:name w:val="WW8Num12z1"/>
    <w:qFormat/>
    <w:rPr>
      <w:rFonts w:ascii="OpenSymbol;Arial Unicode MS" w:hAnsi="OpenSymbol;Arial Unicode MS" w:cs="OpenSymbol;Arial Unicode MS"/>
      <w:lang w:val="en-U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name w:val="WW8Num14z1"/>
    <w:qFormat/>
    <w:rPr>
      <w:rFonts w:ascii="OpenSymbol;Arial Unicode MS" w:hAnsi="OpenSymbol;Arial Unicode MS" w:cs="OpenSymbol;Arial Unicode MS"/>
      <w:color w:val="000000"/>
      <w:lang w:val="en-GB"/>
    </w:rPr>
  </w:style>
  <w:style w:type="character" w:styleId="WW8Num15z0">
    <w:name w:val="WW8Num15z0"/>
    <w:qFormat/>
    <w:rPr>
      <w:rFonts w:ascii="Symbol" w:hAnsi="Symbol" w:cs="OpenSymbol;Arial Unicode MS"/>
      <w:lang w:val="en-GB"/>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Times New Roman" w:hAnsi="Times New Roman" w:cs="Times New Roman"/>
      <w:i w:val="false"/>
      <w:iCs w:val="false"/>
      <w:sz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eastAsia="Noto Sans CJK SC Regular"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DefaultParagraphFont3">
    <w:name w:val="Default Paragraph Font3"/>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2">
    <w:name w:val="Default Paragraph Font2"/>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DefaultParagraphFont">
    <w:name w:val="WW-Default Paragraph Font"/>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1">
    <w:name w:val="Default Paragraph Font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rPr>
  </w:style>
  <w:style w:type="character" w:styleId="BalloonTextChar">
    <w:name w:val="Balloon Text Char"/>
    <w:qFormat/>
    <w:rPr>
      <w:rFonts w:eastAsia="Noto Sans CJK SC Regular" w:cs="Mangal"/>
      <w:kern w:val="2"/>
      <w:sz w:val="18"/>
      <w:szCs w:val="16"/>
      <w:lang w:val="sl-SI" w:eastAsia="zh-CN" w:bidi="hi-IN"/>
    </w:rPr>
  </w:style>
  <w:style w:type="character" w:styleId="CommentReference1">
    <w:name w:val="Comment Reference1"/>
    <w:qFormat/>
    <w:rPr>
      <w:sz w:val="16"/>
      <w:szCs w:val="16"/>
    </w:rPr>
  </w:style>
  <w:style w:type="character" w:styleId="CommentTextChar">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name w:val="Visited Internet Link"/>
    <w:rPr>
      <w:color w:val="800000"/>
      <w:u w:val="single"/>
    </w:rPr>
  </w:style>
  <w:style w:type="character" w:styleId="Annotationreference">
    <w:name w:val="annotation reference"/>
    <w:qFormat/>
    <w:rPr>
      <w:sz w:val="16"/>
      <w:szCs w:val="16"/>
    </w:rPr>
  </w:style>
  <w:style w:type="character" w:styleId="HeaderChar">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name w:val="Comment Reference2"/>
    <w:qFormat/>
    <w:rPr>
      <w:sz w:val="16"/>
      <w:szCs w:val="16"/>
    </w:rPr>
  </w:style>
  <w:style w:type="character" w:styleId="CommentTextChar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name w:val="Numbering Symbols"/>
    <w:qFormat/>
    <w:rPr/>
  </w:style>
  <w:style w:type="character" w:styleId="ListLabel19">
    <w:name w:val="ListLabel 19"/>
    <w:qFormat/>
    <w:rPr>
      <w:rFonts w:ascii="Times New Roman" w:hAnsi="Times New Roman" w:cs="Times New Roman"/>
      <w:i w:val="false"/>
      <w:sz w:val="24"/>
    </w:rPr>
  </w:style>
  <w:style w:type="character" w:styleId="LineNumbering">
    <w:name w:val="Line Numbering"/>
    <w:rPr/>
  </w:style>
  <w:style w:type="character" w:styleId="HTMLPreformattedChar">
    <w:name w:val="HTML Preformatted Char"/>
    <w:qFormat/>
    <w:rPr>
      <w:rFonts w:ascii="Courier New" w:hAnsi="Courier New" w:cs="Courier New"/>
    </w:rPr>
  </w:style>
  <w:style w:type="character" w:styleId="Gnkrckgcmrb">
    <w:name w:val="gnkrckgcmrb"/>
    <w:qFormat/>
    <w:rPr/>
  </w:style>
  <w:style w:type="character" w:styleId="Gnkrckgcgsb">
    <w:name w:val="gnkrckgcgsb"/>
    <w:qFormat/>
    <w:rPr/>
  </w:style>
  <w:style w:type="character" w:styleId="Heading1Char">
    <w:name w:val="Heading 1 Char"/>
    <w:qFormat/>
    <w:rPr>
      <w:rFonts w:eastAsia="Noto Sans CJK SC Regular"/>
      <w:b/>
      <w:kern w:val="2"/>
      <w:sz w:val="36"/>
      <w:szCs w:val="36"/>
      <w:lang w:eastAsia="zh-CN" w:bidi="hi-IN"/>
    </w:rPr>
  </w:style>
  <w:style w:type="character" w:styleId="Heading2Char">
    <w:name w:val="Heading 2 Char"/>
    <w:qFormat/>
    <w:rPr>
      <w:rFonts w:eastAsia="Noto Sans CJK SC Regular"/>
      <w:b/>
      <w:bCs/>
      <w:kern w:val="2"/>
      <w:sz w:val="24"/>
      <w:szCs w:val="24"/>
      <w:lang w:val="en-US" w:eastAsia="zh-CN" w:bidi="hi-IN"/>
    </w:rPr>
  </w:style>
  <w:style w:type="character" w:styleId="BodyTextChar">
    <w:name w:val="Body Text Char"/>
    <w:qFormat/>
    <w:rPr>
      <w:rFonts w:eastAsia="Noto Sans CJK SC Regular" w:cs="FreeSans;Calibri"/>
      <w:kern w:val="2"/>
      <w:sz w:val="24"/>
      <w:szCs w:val="24"/>
      <w:lang w:eastAsia="zh-CN" w:bidi="hi-IN"/>
    </w:rPr>
  </w:style>
  <w:style w:type="character" w:styleId="CommentReference3">
    <w:name w:val="Comment Reference3"/>
    <w:qFormat/>
    <w:rPr>
      <w:sz w:val="16"/>
      <w:szCs w:val="16"/>
    </w:rPr>
  </w:style>
  <w:style w:type="character" w:styleId="CommentTextChar2">
    <w:name w:val="Comment Text Char2"/>
    <w:qFormat/>
    <w:rPr>
      <w:rFonts w:eastAsia="Noto Sans CJK SC Regular" w:cs="Mangal"/>
      <w:kern w:val="2"/>
      <w:szCs w:val="18"/>
      <w:lang w:eastAsia="zh-CN" w:bidi="hi-IN"/>
    </w:rPr>
  </w:style>
  <w:style w:type="character" w:styleId="CommentReference4">
    <w:name w:val="Comment Reference4"/>
    <w:qFormat/>
    <w:rPr>
      <w:sz w:val="16"/>
      <w:szCs w:val="16"/>
    </w:rPr>
  </w:style>
  <w:style w:type="character" w:styleId="CommentTextChar3">
    <w:name w:val="Comment Text Char3"/>
    <w:qFormat/>
    <w:rPr>
      <w:rFonts w:eastAsia="Noto Sans CJK SC Regular" w:cs="Mangal"/>
      <w:kern w:val="2"/>
      <w:szCs w:val="18"/>
      <w:lang w:eastAsia="zh-CN" w:bidi="hi-IN"/>
    </w:rPr>
  </w:style>
  <w:style w:type="character" w:styleId="CommentReference5">
    <w:name w:val="Comment Reference5"/>
    <w:qFormat/>
    <w:rPr>
      <w:sz w:val="16"/>
      <w:szCs w:val="16"/>
    </w:rPr>
  </w:style>
  <w:style w:type="character" w:styleId="CommentTextChar4">
    <w:name w:val="Comment Text Char4"/>
    <w:qFormat/>
    <w:rPr>
      <w:rFonts w:eastAsia="Noto Sans CJK SC Regular" w:cs="Mangal"/>
      <w:kern w:val="2"/>
      <w:szCs w:val="18"/>
      <w:lang w:eastAsia="zh-CN" w:bidi="hi-IN"/>
    </w:rPr>
  </w:style>
  <w:style w:type="character" w:styleId="CommentReference6">
    <w:name w:val="Comment Reference6"/>
    <w:qFormat/>
    <w:rPr>
      <w:sz w:val="16"/>
      <w:szCs w:val="16"/>
    </w:rPr>
  </w:style>
  <w:style w:type="character" w:styleId="CommentTextChar5">
    <w:name w:val="Comment Text Char5"/>
    <w:qFormat/>
    <w:rPr>
      <w:rFonts w:eastAsia="Noto Sans CJK SC Regular" w:cs="Mangal"/>
      <w:kern w:val="2"/>
      <w:szCs w:val="18"/>
      <w:lang w:eastAsia="zh-CN" w:bidi="hi-IN"/>
    </w:rPr>
  </w:style>
  <w:style w:type="character" w:styleId="CommentTextChar6">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ListLabel20">
    <w:name w:val="ListLabel 20"/>
    <w:qFormat/>
    <w:rPr>
      <w:rFonts w:cs="OpenSymbol;Arial Unicode MS"/>
      <w:sz w:val="24"/>
      <w:szCs w:val="24"/>
      <w:highlight w:val="yellow"/>
      <w:lang w:val="en-U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sz w:val="24"/>
      <w:szCs w:val="24"/>
      <w:highlight w:val="yellow"/>
      <w:lang w:val="en-U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sz w:val="24"/>
      <w:szCs w:val="24"/>
      <w:highlight w:val="yellow"/>
      <w:lang w:val="en-U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lang w:val="en-US"/>
    </w:rPr>
  </w:style>
  <w:style w:type="character" w:styleId="ListLabel30">
    <w:name w:val="ListLabel 30"/>
    <w:qFormat/>
    <w:rPr>
      <w:rFonts w:cs="OpenSymbol;Arial Unicode MS"/>
      <w:highlight w:val="green"/>
      <w:lang w:val="en-US"/>
    </w:rPr>
  </w:style>
  <w:style w:type="character" w:styleId="ListLabel31">
    <w:name w:val="ListLabel 31"/>
    <w:qFormat/>
    <w:rPr>
      <w:rFonts w:cs="OpenSymbol;Arial Unicode MS"/>
      <w:highlight w:val="green"/>
      <w:lang w:val="en-US"/>
    </w:rPr>
  </w:style>
  <w:style w:type="character" w:styleId="ListLabel32">
    <w:name w:val="ListLabel 32"/>
    <w:qFormat/>
    <w:rPr>
      <w:rFonts w:cs="OpenSymbol;Arial Unicode MS"/>
      <w:lang w:val="en-US"/>
    </w:rPr>
  </w:style>
  <w:style w:type="character" w:styleId="ListLabel33">
    <w:name w:val="ListLabel 33"/>
    <w:qFormat/>
    <w:rPr>
      <w:rFonts w:cs="OpenSymbol;Arial Unicode MS"/>
      <w:highlight w:val="green"/>
      <w:lang w:val="en-US"/>
    </w:rPr>
  </w:style>
  <w:style w:type="character" w:styleId="ListLabel34">
    <w:name w:val="ListLabel 34"/>
    <w:qFormat/>
    <w:rPr>
      <w:rFonts w:cs="OpenSymbol;Arial Unicode MS"/>
      <w:highlight w:val="green"/>
      <w:lang w:val="en-US"/>
    </w:rPr>
  </w:style>
  <w:style w:type="character" w:styleId="ListLabel35">
    <w:name w:val="ListLabel 35"/>
    <w:qFormat/>
    <w:rPr>
      <w:rFonts w:cs="OpenSymbol;Arial Unicode MS"/>
      <w:lang w:val="en-US"/>
    </w:rPr>
  </w:style>
  <w:style w:type="character" w:styleId="ListLabel36">
    <w:name w:val="ListLabel 36"/>
    <w:qFormat/>
    <w:rPr>
      <w:rFonts w:cs="OpenSymbol;Arial Unicode MS"/>
      <w:highlight w:val="green"/>
      <w:lang w:val="en-US"/>
    </w:rPr>
  </w:style>
  <w:style w:type="character" w:styleId="ListLabel37">
    <w:name w:val="ListLabel 37"/>
    <w:qFormat/>
    <w:rPr>
      <w:rFonts w:cs="OpenSymbol;Arial Unicode MS"/>
      <w:highlight w:val="green"/>
      <w:lang w:val="en-US"/>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name w:val="ListLabel 48"/>
    <w:qFormat/>
    <w:rPr>
      <w:rFonts w:cs="OpenSymbol;Arial Unicode MS"/>
      <w:color w:val="000000"/>
      <w:lang w:val="en-GB"/>
    </w:rPr>
  </w:style>
  <w:style w:type="character" w:styleId="ListLabel49">
    <w:name w:val="ListLabel 49"/>
    <w:qFormat/>
    <w:rPr>
      <w:rFonts w:cs="OpenSymbol;Arial Unicode MS"/>
      <w:color w:val="000000"/>
      <w:lang w:val="en-GB"/>
    </w:rPr>
  </w:style>
  <w:style w:type="character" w:styleId="ListLabel50">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name w:val="ListLabel 51"/>
    <w:qFormat/>
    <w:rPr>
      <w:rFonts w:cs="OpenSymbol;Arial Unicode MS"/>
      <w:color w:val="000000"/>
      <w:lang w:val="en-GB"/>
    </w:rPr>
  </w:style>
  <w:style w:type="character" w:styleId="ListLabel52">
    <w:name w:val="ListLabel 52"/>
    <w:qFormat/>
    <w:rPr>
      <w:rFonts w:cs="OpenSymbol;Arial Unicode MS"/>
      <w:color w:val="000000"/>
      <w:lang w:val="en-GB"/>
    </w:rPr>
  </w:style>
  <w:style w:type="character" w:styleId="ListLabel53">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name w:val="ListLabel 54"/>
    <w:qFormat/>
    <w:rPr>
      <w:rFonts w:cs="OpenSymbol;Arial Unicode MS"/>
      <w:color w:val="000000"/>
      <w:lang w:val="en-GB"/>
    </w:rPr>
  </w:style>
  <w:style w:type="character" w:styleId="ListLabel55">
    <w:name w:val="ListLabel 55"/>
    <w:qFormat/>
    <w:rPr>
      <w:rFonts w:cs="OpenSymbol;Arial Unicode MS"/>
      <w:color w:val="000000"/>
      <w:lang w:val="en-GB"/>
    </w:rPr>
  </w:style>
  <w:style w:type="character" w:styleId="ListLabel56">
    <w:name w:val="ListLabel 56"/>
    <w:qFormat/>
    <w:rPr>
      <w:rFonts w:cs="OpenSymbol;Arial Unicode MS"/>
      <w:lang w:val="en-GB"/>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lang w:val="en-GB"/>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lang w:val="en-GB"/>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Times New Roman"/>
      <w:i w:val="false"/>
      <w:iCs w:val="false"/>
      <w:sz w:val="24"/>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rPr>
  </w:style>
  <w:style w:type="character" w:styleId="ListLabel74">
    <w:name w:val="ListLabel 74"/>
    <w:qFormat/>
    <w:rPr>
      <w:rFonts w:cs="OpenSymbol;Arial Unicode MS"/>
    </w:rPr>
  </w:style>
  <w:style w:type="character" w:styleId="ListLabel75">
    <w:name w:val="ListLabel 75"/>
    <w:qFormat/>
    <w:rPr>
      <w:rFonts w:ascii="Times New Roman" w:hAnsi="Times New Roman" w:cs="Times New Roman"/>
      <w:lang w:val="en-GB"/>
    </w:rPr>
  </w:style>
  <w:style w:type="character" w:styleId="ListLabel76">
    <w:name w:val="ListLabel 76"/>
    <w:qFormat/>
    <w:rPr>
      <w:lang w:val="en-GB"/>
    </w:rPr>
  </w:style>
  <w:style w:type="character" w:styleId="ListLabel77">
    <w:name w:val="ListLabel 77"/>
    <w:qFormat/>
    <w:rPr>
      <w:rFonts w:cs="OpenSymbol;Arial Unicode MS"/>
      <w:sz w:val="24"/>
      <w:szCs w:val="24"/>
      <w:highlight w:val="yellow"/>
      <w:lang w:val="en-U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sz w:val="24"/>
      <w:szCs w:val="24"/>
      <w:highlight w:val="yellow"/>
      <w:lang w:val="en-US"/>
    </w:rPr>
  </w:style>
  <w:style w:type="character" w:styleId="ListLabel81">
    <w:name w:val="ListLabel 81"/>
    <w:qFormat/>
    <w:rPr>
      <w:rFonts w:cs="OpenSymbol;Arial Unicode MS"/>
    </w:rPr>
  </w:style>
  <w:style w:type="character" w:styleId="ListLabel82">
    <w:name w:val="ListLabel 82"/>
    <w:qFormat/>
    <w:rPr>
      <w:rFonts w:cs="OpenSymbol;Arial Unicode MS"/>
    </w:rPr>
  </w:style>
  <w:style w:type="character" w:styleId="ListLabel83">
    <w:name w:val="ListLabel 83"/>
    <w:qFormat/>
    <w:rPr>
      <w:rFonts w:cs="OpenSymbol;Arial Unicode MS"/>
      <w:sz w:val="24"/>
      <w:szCs w:val="24"/>
      <w:highlight w:val="yellow"/>
      <w:lang w:val="en-U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lang w:val="en-US"/>
    </w:rPr>
  </w:style>
  <w:style w:type="character" w:styleId="ListLabel87">
    <w:name w:val="ListLabel 87"/>
    <w:qFormat/>
    <w:rPr>
      <w:rFonts w:cs="OpenSymbol;Arial Unicode MS"/>
      <w:highlight w:val="green"/>
      <w:lang w:val="en-US"/>
    </w:rPr>
  </w:style>
  <w:style w:type="character" w:styleId="ListLabel88">
    <w:name w:val="ListLabel 88"/>
    <w:qFormat/>
    <w:rPr>
      <w:rFonts w:cs="OpenSymbol;Arial Unicode MS"/>
      <w:highlight w:val="green"/>
      <w:lang w:val="en-US"/>
    </w:rPr>
  </w:style>
  <w:style w:type="character" w:styleId="ListLabel89">
    <w:name w:val="ListLabel 89"/>
    <w:qFormat/>
    <w:rPr>
      <w:rFonts w:cs="OpenSymbol;Arial Unicode MS"/>
      <w:lang w:val="en-US"/>
    </w:rPr>
  </w:style>
  <w:style w:type="character" w:styleId="ListLabel90">
    <w:name w:val="ListLabel 90"/>
    <w:qFormat/>
    <w:rPr>
      <w:rFonts w:cs="OpenSymbol;Arial Unicode MS"/>
      <w:highlight w:val="green"/>
      <w:lang w:val="en-US"/>
    </w:rPr>
  </w:style>
  <w:style w:type="character" w:styleId="ListLabel91">
    <w:name w:val="ListLabel 91"/>
    <w:qFormat/>
    <w:rPr>
      <w:rFonts w:cs="OpenSymbol;Arial Unicode MS"/>
      <w:highlight w:val="green"/>
      <w:lang w:val="en-US"/>
    </w:rPr>
  </w:style>
  <w:style w:type="character" w:styleId="ListLabel92">
    <w:name w:val="ListLabel 92"/>
    <w:qFormat/>
    <w:rPr>
      <w:rFonts w:cs="OpenSymbol;Arial Unicode MS"/>
      <w:lang w:val="en-US"/>
    </w:rPr>
  </w:style>
  <w:style w:type="character" w:styleId="ListLabel93">
    <w:name w:val="ListLabel 93"/>
    <w:qFormat/>
    <w:rPr>
      <w:rFonts w:cs="OpenSymbol;Arial Unicode MS"/>
      <w:highlight w:val="green"/>
      <w:lang w:val="en-US"/>
    </w:rPr>
  </w:style>
  <w:style w:type="character" w:styleId="ListLabel94">
    <w:name w:val="ListLabel 94"/>
    <w:qFormat/>
    <w:rPr>
      <w:rFonts w:cs="OpenSymbol;Arial Unicode MS"/>
      <w:highlight w:val="green"/>
      <w:lang w:val="en-US"/>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cs="OpenSymbol;Arial Unicode MS"/>
    </w:rPr>
  </w:style>
  <w:style w:type="character" w:styleId="ListLabel101">
    <w:name w:val="ListLabel 101"/>
    <w:qFormat/>
    <w:rPr>
      <w:rFonts w:cs="OpenSymbol;Arial Unicode MS"/>
    </w:rPr>
  </w:style>
  <w:style w:type="character" w:styleId="ListLabel102">
    <w:name w:val="ListLabel 102"/>
    <w:qFormat/>
    <w:rPr>
      <w:rFonts w:cs="OpenSymbol;Arial Unicode MS"/>
    </w:rPr>
  </w:style>
  <w:style w:type="character" w:styleId="ListLabel103">
    <w:name w:val="ListLabel 103"/>
    <w:qFormat/>
    <w:rPr>
      <w:rFonts w:cs="OpenSymbol;Arial Unicode MS"/>
    </w:rPr>
  </w:style>
  <w:style w:type="character" w:styleId="ListLabel104">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name w:val="ListLabel 105"/>
    <w:qFormat/>
    <w:rPr>
      <w:rFonts w:cs="OpenSymbol;Arial Unicode MS"/>
      <w:color w:val="000000"/>
      <w:lang w:val="en-GB"/>
    </w:rPr>
  </w:style>
  <w:style w:type="character" w:styleId="ListLabel106">
    <w:name w:val="ListLabel 106"/>
    <w:qFormat/>
    <w:rPr>
      <w:rFonts w:cs="OpenSymbol;Arial Unicode MS"/>
      <w:color w:val="000000"/>
      <w:lang w:val="en-GB"/>
    </w:rPr>
  </w:style>
  <w:style w:type="character" w:styleId="ListLabel107">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name w:val="ListLabel 108"/>
    <w:qFormat/>
    <w:rPr>
      <w:rFonts w:cs="OpenSymbol;Arial Unicode MS"/>
      <w:color w:val="000000"/>
      <w:lang w:val="en-GB"/>
    </w:rPr>
  </w:style>
  <w:style w:type="character" w:styleId="ListLabel109">
    <w:name w:val="ListLabel 109"/>
    <w:qFormat/>
    <w:rPr>
      <w:rFonts w:cs="OpenSymbol;Arial Unicode MS"/>
      <w:color w:val="000000"/>
      <w:lang w:val="en-GB"/>
    </w:rPr>
  </w:style>
  <w:style w:type="character" w:styleId="ListLabel110">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name w:val="ListLabel 111"/>
    <w:qFormat/>
    <w:rPr>
      <w:rFonts w:cs="OpenSymbol;Arial Unicode MS"/>
      <w:color w:val="000000"/>
      <w:lang w:val="en-GB"/>
    </w:rPr>
  </w:style>
  <w:style w:type="character" w:styleId="ListLabel112">
    <w:name w:val="ListLabel 112"/>
    <w:qFormat/>
    <w:rPr>
      <w:rFonts w:cs="OpenSymbol;Arial Unicode MS"/>
      <w:color w:val="000000"/>
      <w:lang w:val="en-GB"/>
    </w:rPr>
  </w:style>
  <w:style w:type="character" w:styleId="ListLabel113">
    <w:name w:val="ListLabel 113"/>
    <w:qFormat/>
    <w:rPr>
      <w:rFonts w:cs="OpenSymbol;Arial Unicode MS"/>
      <w:lang w:val="en-GB"/>
    </w:rPr>
  </w:style>
  <w:style w:type="character" w:styleId="ListLabel114">
    <w:name w:val="ListLabel 114"/>
    <w:qFormat/>
    <w:rPr>
      <w:rFonts w:cs="OpenSymbol;Arial Unicode MS"/>
    </w:rPr>
  </w:style>
  <w:style w:type="character" w:styleId="ListLabel115">
    <w:name w:val="ListLabel 115"/>
    <w:qFormat/>
    <w:rPr>
      <w:rFonts w:cs="OpenSymbol;Arial Unicode MS"/>
    </w:rPr>
  </w:style>
  <w:style w:type="character" w:styleId="ListLabel116">
    <w:name w:val="ListLabel 116"/>
    <w:qFormat/>
    <w:rPr>
      <w:rFonts w:cs="OpenSymbol;Arial Unicode MS"/>
      <w:lang w:val="en-GB"/>
    </w:rPr>
  </w:style>
  <w:style w:type="character" w:styleId="ListLabel117">
    <w:name w:val="ListLabel 117"/>
    <w:qFormat/>
    <w:rPr>
      <w:rFonts w:cs="OpenSymbol;Arial Unicode MS"/>
    </w:rPr>
  </w:style>
  <w:style w:type="character" w:styleId="ListLabel118">
    <w:name w:val="ListLabel 118"/>
    <w:qFormat/>
    <w:rPr>
      <w:rFonts w:cs="OpenSymbol;Arial Unicode MS"/>
    </w:rPr>
  </w:style>
  <w:style w:type="character" w:styleId="ListLabel119">
    <w:name w:val="ListLabel 119"/>
    <w:qFormat/>
    <w:rPr>
      <w:rFonts w:cs="OpenSymbol;Arial Unicode MS"/>
      <w:lang w:val="en-GB"/>
    </w:rPr>
  </w:style>
  <w:style w:type="character" w:styleId="ListLabel120">
    <w:name w:val="ListLabel 120"/>
    <w:qFormat/>
    <w:rPr>
      <w:rFonts w:cs="OpenSymbol;Arial Unicode MS"/>
    </w:rPr>
  </w:style>
  <w:style w:type="character" w:styleId="ListLabel121">
    <w:name w:val="ListLabel 121"/>
    <w:qFormat/>
    <w:rPr>
      <w:rFonts w:cs="OpenSymbol;Arial Unicode MS"/>
    </w:rPr>
  </w:style>
  <w:style w:type="character" w:styleId="ListLabel122">
    <w:name w:val="ListLabel 122"/>
    <w:qFormat/>
    <w:rPr>
      <w:rFonts w:cs="Times New Roman"/>
      <w:i w:val="false"/>
      <w:iCs w:val="false"/>
      <w:sz w:val="24"/>
    </w:rPr>
  </w:style>
  <w:style w:type="character" w:styleId="ListLabel123">
    <w:name w:val="ListLabel 123"/>
    <w:qFormat/>
    <w:rPr>
      <w:rFonts w:cs="OpenSymbol;Arial Unicode MS"/>
    </w:rPr>
  </w:style>
  <w:style w:type="character" w:styleId="ListLabel124">
    <w:name w:val="ListLabel 124"/>
    <w:qFormat/>
    <w:rPr>
      <w:rFonts w:cs="OpenSymbol;Arial Unicode MS"/>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ascii="Times New Roman" w:hAnsi="Times New Roman" w:cs="Times New Roman"/>
      <w:lang w:val="en-GB"/>
    </w:rPr>
  </w:style>
  <w:style w:type="character" w:styleId="ListLabel133">
    <w:name w:val="ListLabel 133"/>
    <w:qFormat/>
    <w:rPr>
      <w:lang w:val="en-GB"/>
    </w:rPr>
  </w:style>
  <w:style w:type="character" w:styleId="ListLabel134">
    <w:name w:val="ListLabel 134"/>
    <w:qFormat/>
    <w:rPr>
      <w:rFonts w:cs="OpenSymbol;Arial Unicode MS"/>
      <w:sz w:val="24"/>
      <w:szCs w:val="24"/>
      <w:highlight w:val="yellow"/>
      <w:lang w:val="en-U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sz w:val="24"/>
      <w:szCs w:val="24"/>
      <w:highlight w:val="yellow"/>
      <w:lang w:val="en-U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sz w:val="24"/>
      <w:szCs w:val="24"/>
      <w:highlight w:val="yellow"/>
      <w:lang w:val="en-U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lang w:val="en-US"/>
    </w:rPr>
  </w:style>
  <w:style w:type="character" w:styleId="ListLabel144">
    <w:name w:val="ListLabel 144"/>
    <w:qFormat/>
    <w:rPr>
      <w:rFonts w:cs="OpenSymbol;Arial Unicode MS"/>
      <w:highlight w:val="green"/>
      <w:lang w:val="en-US"/>
    </w:rPr>
  </w:style>
  <w:style w:type="character" w:styleId="ListLabel145">
    <w:name w:val="ListLabel 145"/>
    <w:qFormat/>
    <w:rPr>
      <w:rFonts w:cs="OpenSymbol;Arial Unicode MS"/>
      <w:highlight w:val="green"/>
      <w:lang w:val="en-US"/>
    </w:rPr>
  </w:style>
  <w:style w:type="character" w:styleId="ListLabel146">
    <w:name w:val="ListLabel 146"/>
    <w:qFormat/>
    <w:rPr>
      <w:rFonts w:cs="OpenSymbol;Arial Unicode MS"/>
      <w:lang w:val="en-US"/>
    </w:rPr>
  </w:style>
  <w:style w:type="character" w:styleId="ListLabel147">
    <w:name w:val="ListLabel 147"/>
    <w:qFormat/>
    <w:rPr>
      <w:rFonts w:cs="OpenSymbol;Arial Unicode MS"/>
      <w:highlight w:val="green"/>
      <w:lang w:val="en-US"/>
    </w:rPr>
  </w:style>
  <w:style w:type="character" w:styleId="ListLabel148">
    <w:name w:val="ListLabel 148"/>
    <w:qFormat/>
    <w:rPr>
      <w:rFonts w:cs="OpenSymbol;Arial Unicode MS"/>
      <w:highlight w:val="green"/>
      <w:lang w:val="en-US"/>
    </w:rPr>
  </w:style>
  <w:style w:type="character" w:styleId="ListLabel149">
    <w:name w:val="ListLabel 149"/>
    <w:qFormat/>
    <w:rPr>
      <w:rFonts w:cs="OpenSymbol;Arial Unicode MS"/>
      <w:lang w:val="en-US"/>
    </w:rPr>
  </w:style>
  <w:style w:type="character" w:styleId="ListLabel150">
    <w:name w:val="ListLabel 150"/>
    <w:qFormat/>
    <w:rPr>
      <w:rFonts w:cs="OpenSymbol;Arial Unicode MS"/>
      <w:highlight w:val="green"/>
      <w:lang w:val="en-US"/>
    </w:rPr>
  </w:style>
  <w:style w:type="character" w:styleId="ListLabel151">
    <w:name w:val="ListLabel 151"/>
    <w:qFormat/>
    <w:rPr>
      <w:rFonts w:cs="OpenSymbol;Arial Unicode MS"/>
      <w:highlight w:val="green"/>
      <w:lang w:val="en-U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name w:val="ListLabel 162"/>
    <w:qFormat/>
    <w:rPr>
      <w:rFonts w:cs="OpenSymbol;Arial Unicode MS"/>
      <w:color w:val="000000"/>
      <w:lang w:val="en-GB"/>
    </w:rPr>
  </w:style>
  <w:style w:type="character" w:styleId="ListLabel163">
    <w:name w:val="ListLabel 163"/>
    <w:qFormat/>
    <w:rPr>
      <w:rFonts w:cs="OpenSymbol;Arial Unicode MS"/>
      <w:color w:val="000000"/>
      <w:lang w:val="en-GB"/>
    </w:rPr>
  </w:style>
  <w:style w:type="character" w:styleId="ListLabel164">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name w:val="ListLabel 165"/>
    <w:qFormat/>
    <w:rPr>
      <w:rFonts w:cs="OpenSymbol;Arial Unicode MS"/>
      <w:color w:val="000000"/>
      <w:lang w:val="en-GB"/>
    </w:rPr>
  </w:style>
  <w:style w:type="character" w:styleId="ListLabel166">
    <w:name w:val="ListLabel 166"/>
    <w:qFormat/>
    <w:rPr>
      <w:rFonts w:cs="OpenSymbol;Arial Unicode MS"/>
      <w:color w:val="000000"/>
      <w:lang w:val="en-GB"/>
    </w:rPr>
  </w:style>
  <w:style w:type="character" w:styleId="ListLabel167">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name w:val="ListLabel 168"/>
    <w:qFormat/>
    <w:rPr>
      <w:rFonts w:cs="OpenSymbol;Arial Unicode MS"/>
      <w:color w:val="000000"/>
      <w:lang w:val="en-GB"/>
    </w:rPr>
  </w:style>
  <w:style w:type="character" w:styleId="ListLabel169">
    <w:name w:val="ListLabel 169"/>
    <w:qFormat/>
    <w:rPr>
      <w:rFonts w:cs="OpenSymbol;Arial Unicode MS"/>
      <w:color w:val="000000"/>
      <w:lang w:val="en-GB"/>
    </w:rPr>
  </w:style>
  <w:style w:type="character" w:styleId="ListLabel170">
    <w:name w:val="ListLabel 170"/>
    <w:qFormat/>
    <w:rPr>
      <w:rFonts w:cs="OpenSymbol;Arial Unicode MS"/>
      <w:lang w:val="en-GB"/>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lang w:val="en-GB"/>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lang w:val="en-GB"/>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Times New Roman"/>
      <w:i w:val="false"/>
      <w:iCs w:val="false"/>
      <w:sz w:val="24"/>
    </w:rPr>
  </w:style>
  <w:style w:type="character" w:styleId="ListLabel180">
    <w:name w:val="ListLabel 180"/>
    <w:qFormat/>
    <w:rPr>
      <w:rFonts w:cs="OpenSymbol;Arial Unicode MS"/>
    </w:rPr>
  </w:style>
  <w:style w:type="character" w:styleId="ListLabel181">
    <w:name w:val="ListLabel 181"/>
    <w:qFormat/>
    <w:rPr>
      <w:rFonts w:cs="OpenSymbol;Arial Unicode MS"/>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ascii="Times New Roman" w:hAnsi="Times New Roman" w:cs="Times New Roman"/>
    </w:rPr>
  </w:style>
  <w:style w:type="character" w:styleId="ListLabel190">
    <w:name w:val="ListLabel 190"/>
    <w:qFormat/>
    <w:rPr/>
  </w:style>
  <w:style w:type="character" w:styleId="ListLabel191">
    <w:name w:val="ListLabel 191"/>
    <w:qFormat/>
    <w:rPr>
      <w:rFonts w:cs="OpenSymbol;Arial Unicode MS"/>
      <w:sz w:val="24"/>
      <w:szCs w:val="24"/>
      <w:highlight w:val="yellow"/>
      <w:lang w:val="en-US"/>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sz w:val="24"/>
      <w:szCs w:val="24"/>
      <w:highlight w:val="yellow"/>
      <w:lang w:val="en-U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sz w:val="24"/>
      <w:szCs w:val="24"/>
      <w:highlight w:val="yellow"/>
      <w:lang w:val="en-US"/>
    </w:rPr>
  </w:style>
  <w:style w:type="character" w:styleId="ListLabel198">
    <w:name w:val="ListLabel 198"/>
    <w:qFormat/>
    <w:rPr>
      <w:rFonts w:cs="OpenSymbol;Arial Unicode MS"/>
    </w:rPr>
  </w:style>
  <w:style w:type="character" w:styleId="ListLabel199">
    <w:name w:val="ListLabel 199"/>
    <w:qFormat/>
    <w:rPr>
      <w:rFonts w:cs="OpenSymbol;Arial Unicode MS"/>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Arial Unicode MS"/>
    </w:rPr>
  </w:style>
  <w:style w:type="character" w:styleId="ListLabel210">
    <w:name w:val="ListLabel 210"/>
    <w:qFormat/>
    <w:rPr>
      <w:rFonts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cs="OpenSymbol;Arial Unicode MS"/>
    </w:rPr>
  </w:style>
  <w:style w:type="character" w:styleId="ListLabel218">
    <w:name w:val="ListLabel 218"/>
    <w:qFormat/>
    <w:rPr>
      <w:rFonts w:cs="OpenSymbol;Arial Unicode MS"/>
      <w:strike w:val="false"/>
      <w:dstrike w:val="false"/>
      <w:outline w:val="false"/>
      <w:shadow w:val="false"/>
      <w:color w:val="000000"/>
      <w:spacing w:val="0"/>
      <w:kern w:val="2"/>
      <w:sz w:val="22"/>
      <w:em w:val="none"/>
      <w:lang w:val="en-GB"/>
    </w:rPr>
  </w:style>
  <w:style w:type="character" w:styleId="ListLabel219">
    <w:name w:val="ListLabel 219"/>
    <w:qFormat/>
    <w:rPr>
      <w:rFonts w:cs="OpenSymbol;Arial Unicode MS"/>
      <w:color w:val="000000"/>
      <w:lang w:val="en-GB"/>
    </w:rPr>
  </w:style>
  <w:style w:type="character" w:styleId="ListLabel220">
    <w:name w:val="ListLabel 220"/>
    <w:qFormat/>
    <w:rPr>
      <w:rFonts w:cs="OpenSymbol;Arial Unicode MS"/>
      <w:color w:val="000000"/>
      <w:lang w:val="en-GB"/>
    </w:rPr>
  </w:style>
  <w:style w:type="character" w:styleId="ListLabel221">
    <w:name w:val="ListLabel 221"/>
    <w:qFormat/>
    <w:rPr>
      <w:rFonts w:cs="OpenSymbol;Arial Unicode MS"/>
      <w:strike w:val="false"/>
      <w:dstrike w:val="false"/>
      <w:outline w:val="false"/>
      <w:shadow w:val="false"/>
      <w:color w:val="000000"/>
      <w:spacing w:val="0"/>
      <w:kern w:val="2"/>
      <w:sz w:val="22"/>
      <w:em w:val="none"/>
      <w:lang w:val="en-GB"/>
    </w:rPr>
  </w:style>
  <w:style w:type="character" w:styleId="ListLabel222">
    <w:name w:val="ListLabel 222"/>
    <w:qFormat/>
    <w:rPr>
      <w:rFonts w:cs="OpenSymbol;Arial Unicode MS"/>
      <w:color w:val="000000"/>
      <w:lang w:val="en-GB"/>
    </w:rPr>
  </w:style>
  <w:style w:type="character" w:styleId="ListLabel223">
    <w:name w:val="ListLabel 223"/>
    <w:qFormat/>
    <w:rPr>
      <w:rFonts w:cs="OpenSymbol;Arial Unicode MS"/>
      <w:color w:val="000000"/>
      <w:lang w:val="en-GB"/>
    </w:rPr>
  </w:style>
  <w:style w:type="character" w:styleId="ListLabel224">
    <w:name w:val="ListLabel 224"/>
    <w:qFormat/>
    <w:rPr>
      <w:rFonts w:cs="OpenSymbol;Arial Unicode MS"/>
      <w:strike w:val="false"/>
      <w:dstrike w:val="false"/>
      <w:outline w:val="false"/>
      <w:shadow w:val="false"/>
      <w:color w:val="000000"/>
      <w:spacing w:val="0"/>
      <w:kern w:val="2"/>
      <w:sz w:val="22"/>
      <w:em w:val="none"/>
      <w:lang w:val="en-GB"/>
    </w:rPr>
  </w:style>
  <w:style w:type="character" w:styleId="ListLabel225">
    <w:name w:val="ListLabel 225"/>
    <w:qFormat/>
    <w:rPr>
      <w:rFonts w:cs="OpenSymbol;Arial Unicode MS"/>
      <w:color w:val="000000"/>
      <w:lang w:val="en-GB"/>
    </w:rPr>
  </w:style>
  <w:style w:type="character" w:styleId="ListLabel226">
    <w:name w:val="ListLabel 226"/>
    <w:qFormat/>
    <w:rPr>
      <w:rFonts w:cs="OpenSymbol;Arial Unicode MS"/>
      <w:color w:val="000000"/>
      <w:lang w:val="en-GB"/>
    </w:rPr>
  </w:style>
  <w:style w:type="character" w:styleId="ListLabel227">
    <w:name w:val="ListLabel 227"/>
    <w:qFormat/>
    <w:rPr>
      <w:rFonts w:cs="OpenSymbol;Arial Unicode MS"/>
      <w:lang w:val="en-GB"/>
    </w:rPr>
  </w:style>
  <w:style w:type="character" w:styleId="ListLabel228">
    <w:name w:val="ListLabel 228"/>
    <w:qFormat/>
    <w:rPr>
      <w:rFonts w:cs="OpenSymbol;Arial Unicode MS"/>
    </w:rPr>
  </w:style>
  <w:style w:type="character" w:styleId="ListLabel229">
    <w:name w:val="ListLabel 229"/>
    <w:qFormat/>
    <w:rPr>
      <w:rFonts w:cs="OpenSymbol;Arial Unicode MS"/>
    </w:rPr>
  </w:style>
  <w:style w:type="character" w:styleId="ListLabel230">
    <w:name w:val="ListLabel 230"/>
    <w:qFormat/>
    <w:rPr>
      <w:rFonts w:cs="OpenSymbol;Arial Unicode MS"/>
      <w:lang w:val="en-GB"/>
    </w:rPr>
  </w:style>
  <w:style w:type="character" w:styleId="ListLabel231">
    <w:name w:val="ListLabel 231"/>
    <w:qFormat/>
    <w:rPr>
      <w:rFonts w:cs="OpenSymbol;Arial Unicode MS"/>
    </w:rPr>
  </w:style>
  <w:style w:type="character" w:styleId="ListLabel232">
    <w:name w:val="ListLabel 232"/>
    <w:qFormat/>
    <w:rPr>
      <w:rFonts w:cs="OpenSymbol;Arial Unicode MS"/>
    </w:rPr>
  </w:style>
  <w:style w:type="character" w:styleId="ListLabel233">
    <w:name w:val="ListLabel 233"/>
    <w:qFormat/>
    <w:rPr>
      <w:rFonts w:cs="OpenSymbol;Arial Unicode MS"/>
      <w:lang w:val="en-GB"/>
    </w:rPr>
  </w:style>
  <w:style w:type="character" w:styleId="ListLabel234">
    <w:name w:val="ListLabel 234"/>
    <w:qFormat/>
    <w:rPr>
      <w:rFonts w:cs="OpenSymbol;Arial Unicode MS"/>
    </w:rPr>
  </w:style>
  <w:style w:type="character" w:styleId="ListLabel235">
    <w:name w:val="ListLabel 235"/>
    <w:qFormat/>
    <w:rPr>
      <w:rFonts w:cs="OpenSymbol;Arial Unicode MS"/>
    </w:rPr>
  </w:style>
  <w:style w:type="character" w:styleId="ListLabel236">
    <w:name w:val="ListLabel 236"/>
    <w:qFormat/>
    <w:rPr>
      <w:rFonts w:cs="Times New Roman"/>
      <w:i w:val="false"/>
      <w:iCs w:val="false"/>
      <w:sz w:val="24"/>
    </w:rPr>
  </w:style>
  <w:style w:type="character" w:styleId="ListLabel237">
    <w:name w:val="ListLabel 237"/>
    <w:qFormat/>
    <w:rPr>
      <w:rFonts w:cs="OpenSymbol;Arial Unicode MS"/>
    </w:rPr>
  </w:style>
  <w:style w:type="character" w:styleId="ListLabel238">
    <w:name w:val="ListLabel 238"/>
    <w:qFormat/>
    <w:rPr>
      <w:rFonts w:cs="OpenSymbol;Arial Unicode MS"/>
    </w:rPr>
  </w:style>
  <w:style w:type="character" w:styleId="ListLabel239">
    <w:name w:val="ListLabel 239"/>
    <w:qFormat/>
    <w:rPr>
      <w:rFonts w:cs="OpenSymbol;Arial Unicode MS"/>
    </w:rPr>
  </w:style>
  <w:style w:type="character" w:styleId="ListLabel240">
    <w:name w:val="ListLabel 240"/>
    <w:qFormat/>
    <w:rPr>
      <w:rFonts w:cs="OpenSymbol;Arial Unicode MS"/>
    </w:rPr>
  </w:style>
  <w:style w:type="character" w:styleId="ListLabel241">
    <w:name w:val="ListLabel 241"/>
    <w:qFormat/>
    <w:rPr>
      <w:rFonts w:cs="OpenSymbol;Arial Unicode MS"/>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ascii="Times New Roman" w:hAnsi="Times New Roman" w:cs="Times New Roman"/>
    </w:rPr>
  </w:style>
  <w:style w:type="character" w:styleId="ListLabel247">
    <w:name w:val="ListLabel 247"/>
    <w:qFormat/>
    <w:rPr/>
  </w:style>
  <w:style w:type="character" w:styleId="ListLabel248">
    <w:name w:val="ListLabel 248"/>
    <w:qFormat/>
    <w:rPr>
      <w:rFonts w:cs="OpenSymbol;Arial Unicode MS"/>
      <w:sz w:val="24"/>
      <w:szCs w:val="24"/>
      <w:highlight w:val="yellow"/>
      <w:lang w:val="en-US"/>
    </w:rPr>
  </w:style>
  <w:style w:type="character" w:styleId="ListLabel249">
    <w:name w:val="ListLabel 249"/>
    <w:qFormat/>
    <w:rPr>
      <w:rFonts w:cs="OpenSymbol;Arial Unicode MS"/>
    </w:rPr>
  </w:style>
  <w:style w:type="character" w:styleId="ListLabel250">
    <w:name w:val="ListLabel 250"/>
    <w:qFormat/>
    <w:rPr>
      <w:rFonts w:cs="OpenSymbol;Arial Unicode MS"/>
    </w:rPr>
  </w:style>
  <w:style w:type="character" w:styleId="ListLabel251">
    <w:name w:val="ListLabel 251"/>
    <w:qFormat/>
    <w:rPr>
      <w:rFonts w:cs="OpenSymbol;Arial Unicode MS"/>
      <w:sz w:val="24"/>
      <w:szCs w:val="24"/>
      <w:highlight w:val="yellow"/>
      <w:lang w:val="en-US"/>
    </w:rPr>
  </w:style>
  <w:style w:type="character" w:styleId="ListLabel252">
    <w:name w:val="ListLabel 252"/>
    <w:qFormat/>
    <w:rPr>
      <w:rFonts w:cs="OpenSymbol;Arial Unicode MS"/>
    </w:rPr>
  </w:style>
  <w:style w:type="character" w:styleId="ListLabel253">
    <w:name w:val="ListLabel 253"/>
    <w:qFormat/>
    <w:rPr>
      <w:rFonts w:cs="OpenSymbol;Arial Unicode MS"/>
    </w:rPr>
  </w:style>
  <w:style w:type="character" w:styleId="ListLabel254">
    <w:name w:val="ListLabel 254"/>
    <w:qFormat/>
    <w:rPr>
      <w:rFonts w:cs="OpenSymbol;Arial Unicode MS"/>
      <w:sz w:val="24"/>
      <w:szCs w:val="24"/>
      <w:highlight w:val="yellow"/>
      <w:lang w:val="en-US"/>
    </w:rPr>
  </w:style>
  <w:style w:type="character" w:styleId="ListLabel255">
    <w:name w:val="ListLabel 255"/>
    <w:qFormat/>
    <w:rPr>
      <w:rFonts w:cs="OpenSymbol;Arial Unicode MS"/>
    </w:rPr>
  </w:style>
  <w:style w:type="character" w:styleId="ListLabel256">
    <w:name w:val="ListLabel 256"/>
    <w:qFormat/>
    <w:rPr>
      <w:rFonts w:cs="OpenSymbol;Arial Unicode MS"/>
    </w:rPr>
  </w:style>
  <w:style w:type="character" w:styleId="ListLabel257">
    <w:name w:val="ListLabel 257"/>
    <w:qFormat/>
    <w:rPr>
      <w:rFonts w:cs="OpenSymbol;Arial Unicode MS"/>
      <w:lang w:val="en-US"/>
    </w:rPr>
  </w:style>
  <w:style w:type="character" w:styleId="ListLabel258">
    <w:name w:val="ListLabel 258"/>
    <w:qFormat/>
    <w:rPr>
      <w:rFonts w:cs="OpenSymbol;Arial Unicode MS"/>
      <w:highlight w:val="green"/>
      <w:lang w:val="en-US"/>
    </w:rPr>
  </w:style>
  <w:style w:type="character" w:styleId="ListLabel259">
    <w:name w:val="ListLabel 259"/>
    <w:qFormat/>
    <w:rPr>
      <w:rFonts w:cs="OpenSymbol;Arial Unicode MS"/>
      <w:highlight w:val="green"/>
      <w:lang w:val="en-US"/>
    </w:rPr>
  </w:style>
  <w:style w:type="character" w:styleId="ListLabel260">
    <w:name w:val="ListLabel 260"/>
    <w:qFormat/>
    <w:rPr>
      <w:rFonts w:cs="OpenSymbol;Arial Unicode MS"/>
      <w:lang w:val="en-US"/>
    </w:rPr>
  </w:style>
  <w:style w:type="character" w:styleId="ListLabel261">
    <w:name w:val="ListLabel 261"/>
    <w:qFormat/>
    <w:rPr>
      <w:rFonts w:cs="OpenSymbol;Arial Unicode MS"/>
      <w:highlight w:val="green"/>
      <w:lang w:val="en-US"/>
    </w:rPr>
  </w:style>
  <w:style w:type="character" w:styleId="ListLabel262">
    <w:name w:val="ListLabel 262"/>
    <w:qFormat/>
    <w:rPr>
      <w:rFonts w:cs="OpenSymbol;Arial Unicode MS"/>
      <w:highlight w:val="green"/>
      <w:lang w:val="en-US"/>
    </w:rPr>
  </w:style>
  <w:style w:type="character" w:styleId="ListLabel263">
    <w:name w:val="ListLabel 263"/>
    <w:qFormat/>
    <w:rPr>
      <w:rFonts w:cs="OpenSymbol;Arial Unicode MS"/>
      <w:lang w:val="en-US"/>
    </w:rPr>
  </w:style>
  <w:style w:type="character" w:styleId="ListLabel264">
    <w:name w:val="ListLabel 264"/>
    <w:qFormat/>
    <w:rPr>
      <w:rFonts w:cs="OpenSymbol;Arial Unicode MS"/>
      <w:highlight w:val="green"/>
      <w:lang w:val="en-US"/>
    </w:rPr>
  </w:style>
  <w:style w:type="character" w:styleId="ListLabel265">
    <w:name w:val="ListLabel 265"/>
    <w:qFormat/>
    <w:rPr>
      <w:rFonts w:cs="OpenSymbol;Arial Unicode MS"/>
      <w:highlight w:val="green"/>
      <w:lang w:val="en-US"/>
    </w:rPr>
  </w:style>
  <w:style w:type="character" w:styleId="ListLabel266">
    <w:name w:val="ListLabel 266"/>
    <w:qFormat/>
    <w:rPr>
      <w:rFonts w:cs="OpenSymbol;Arial Unicode MS"/>
    </w:rPr>
  </w:style>
  <w:style w:type="character" w:styleId="ListLabel267">
    <w:name w:val="ListLabel 267"/>
    <w:qFormat/>
    <w:rPr>
      <w:rFonts w:cs="OpenSymbol;Arial Unicode MS"/>
    </w:rPr>
  </w:style>
  <w:style w:type="character" w:styleId="ListLabel268">
    <w:name w:val="ListLabel 268"/>
    <w:qFormat/>
    <w:rPr>
      <w:rFonts w:cs="OpenSymbol;Arial Unicode MS"/>
    </w:rPr>
  </w:style>
  <w:style w:type="character" w:styleId="ListLabel269">
    <w:name w:val="ListLabel 269"/>
    <w:qFormat/>
    <w:rPr>
      <w:rFonts w:cs="OpenSymbol;Arial Unicode MS"/>
    </w:rPr>
  </w:style>
  <w:style w:type="character" w:styleId="ListLabel270">
    <w:name w:val="ListLabel 270"/>
    <w:qFormat/>
    <w:rPr>
      <w:rFonts w:cs="OpenSymbol;Arial Unicode MS"/>
    </w:rPr>
  </w:style>
  <w:style w:type="character" w:styleId="ListLabel271">
    <w:name w:val="ListLabel 271"/>
    <w:qFormat/>
    <w:rPr>
      <w:rFonts w:cs="OpenSymbol;Arial Unicode MS"/>
    </w:rPr>
  </w:style>
  <w:style w:type="character" w:styleId="ListLabel272">
    <w:name w:val="ListLabel 272"/>
    <w:qFormat/>
    <w:rPr>
      <w:rFonts w:cs="OpenSymbol;Arial Unicode MS"/>
    </w:rPr>
  </w:style>
  <w:style w:type="character" w:styleId="ListLabel273">
    <w:name w:val="ListLabel 273"/>
    <w:qFormat/>
    <w:rPr>
      <w:rFonts w:cs="OpenSymbol;Arial Unicode MS"/>
    </w:rPr>
  </w:style>
  <w:style w:type="character" w:styleId="ListLabel274">
    <w:name w:val="ListLabel 274"/>
    <w:qFormat/>
    <w:rPr>
      <w:rFonts w:cs="OpenSymbol;Arial Unicode MS"/>
    </w:rPr>
  </w:style>
  <w:style w:type="character" w:styleId="ListLabel275">
    <w:name w:val="ListLabel 275"/>
    <w:qFormat/>
    <w:rPr>
      <w:rFonts w:cs="OpenSymbol;Arial Unicode MS"/>
      <w:strike w:val="false"/>
      <w:dstrike w:val="false"/>
      <w:outline w:val="false"/>
      <w:shadow w:val="false"/>
      <w:color w:val="000000"/>
      <w:spacing w:val="0"/>
      <w:kern w:val="2"/>
      <w:sz w:val="22"/>
      <w:em w:val="none"/>
      <w:lang w:val="en-GB"/>
    </w:rPr>
  </w:style>
  <w:style w:type="character" w:styleId="ListLabel276">
    <w:name w:val="ListLabel 276"/>
    <w:qFormat/>
    <w:rPr>
      <w:rFonts w:cs="OpenSymbol;Arial Unicode MS"/>
      <w:color w:val="000000"/>
      <w:lang w:val="en-GB"/>
    </w:rPr>
  </w:style>
  <w:style w:type="character" w:styleId="ListLabel277">
    <w:name w:val="ListLabel 277"/>
    <w:qFormat/>
    <w:rPr>
      <w:rFonts w:cs="OpenSymbol;Arial Unicode MS"/>
      <w:color w:val="000000"/>
      <w:lang w:val="en-GB"/>
    </w:rPr>
  </w:style>
  <w:style w:type="character" w:styleId="ListLabel278">
    <w:name w:val="ListLabel 278"/>
    <w:qFormat/>
    <w:rPr>
      <w:rFonts w:cs="OpenSymbol;Arial Unicode MS"/>
      <w:strike w:val="false"/>
      <w:dstrike w:val="false"/>
      <w:outline w:val="false"/>
      <w:shadow w:val="false"/>
      <w:color w:val="000000"/>
      <w:spacing w:val="0"/>
      <w:kern w:val="2"/>
      <w:sz w:val="22"/>
      <w:em w:val="none"/>
      <w:lang w:val="en-GB"/>
    </w:rPr>
  </w:style>
  <w:style w:type="character" w:styleId="ListLabel279">
    <w:name w:val="ListLabel 279"/>
    <w:qFormat/>
    <w:rPr>
      <w:rFonts w:cs="OpenSymbol;Arial Unicode MS"/>
      <w:color w:val="000000"/>
      <w:lang w:val="en-GB"/>
    </w:rPr>
  </w:style>
  <w:style w:type="character" w:styleId="ListLabel280">
    <w:name w:val="ListLabel 280"/>
    <w:qFormat/>
    <w:rPr>
      <w:rFonts w:cs="OpenSymbol;Arial Unicode MS"/>
      <w:color w:val="000000"/>
      <w:lang w:val="en-GB"/>
    </w:rPr>
  </w:style>
  <w:style w:type="character" w:styleId="ListLabel281">
    <w:name w:val="ListLabel 281"/>
    <w:qFormat/>
    <w:rPr>
      <w:rFonts w:cs="OpenSymbol;Arial Unicode MS"/>
      <w:strike w:val="false"/>
      <w:dstrike w:val="false"/>
      <w:outline w:val="false"/>
      <w:shadow w:val="false"/>
      <w:color w:val="000000"/>
      <w:spacing w:val="0"/>
      <w:kern w:val="2"/>
      <w:sz w:val="22"/>
      <w:em w:val="none"/>
      <w:lang w:val="en-GB"/>
    </w:rPr>
  </w:style>
  <w:style w:type="character" w:styleId="ListLabel282">
    <w:name w:val="ListLabel 282"/>
    <w:qFormat/>
    <w:rPr>
      <w:rFonts w:cs="OpenSymbol;Arial Unicode MS"/>
      <w:color w:val="000000"/>
      <w:lang w:val="en-GB"/>
    </w:rPr>
  </w:style>
  <w:style w:type="character" w:styleId="ListLabel283">
    <w:name w:val="ListLabel 283"/>
    <w:qFormat/>
    <w:rPr>
      <w:rFonts w:cs="OpenSymbol;Arial Unicode MS"/>
      <w:color w:val="000000"/>
      <w:lang w:val="en-GB"/>
    </w:rPr>
  </w:style>
  <w:style w:type="character" w:styleId="ListLabel284">
    <w:name w:val="ListLabel 284"/>
    <w:qFormat/>
    <w:rPr>
      <w:rFonts w:cs="OpenSymbol;Arial Unicode MS"/>
      <w:lang w:val="en-GB"/>
    </w:rPr>
  </w:style>
  <w:style w:type="character" w:styleId="ListLabel285">
    <w:name w:val="ListLabel 285"/>
    <w:qFormat/>
    <w:rPr>
      <w:rFonts w:cs="OpenSymbol;Arial Unicode MS"/>
    </w:rPr>
  </w:style>
  <w:style w:type="character" w:styleId="ListLabel286">
    <w:name w:val="ListLabel 286"/>
    <w:qFormat/>
    <w:rPr>
      <w:rFonts w:cs="OpenSymbol;Arial Unicode MS"/>
    </w:rPr>
  </w:style>
  <w:style w:type="character" w:styleId="ListLabel287">
    <w:name w:val="ListLabel 287"/>
    <w:qFormat/>
    <w:rPr>
      <w:rFonts w:cs="OpenSymbol;Arial Unicode MS"/>
      <w:lang w:val="en-GB"/>
    </w:rPr>
  </w:style>
  <w:style w:type="character" w:styleId="ListLabel288">
    <w:name w:val="ListLabel 288"/>
    <w:qFormat/>
    <w:rPr>
      <w:rFonts w:cs="OpenSymbol;Arial Unicode MS"/>
    </w:rPr>
  </w:style>
  <w:style w:type="character" w:styleId="ListLabel289">
    <w:name w:val="ListLabel 289"/>
    <w:qFormat/>
    <w:rPr>
      <w:rFonts w:cs="OpenSymbol;Arial Unicode MS"/>
    </w:rPr>
  </w:style>
  <w:style w:type="character" w:styleId="ListLabel290">
    <w:name w:val="ListLabel 290"/>
    <w:qFormat/>
    <w:rPr>
      <w:rFonts w:cs="OpenSymbol;Arial Unicode MS"/>
      <w:lang w:val="en-GB"/>
    </w:rPr>
  </w:style>
  <w:style w:type="character" w:styleId="ListLabel291">
    <w:name w:val="ListLabel 291"/>
    <w:qFormat/>
    <w:rPr>
      <w:rFonts w:cs="OpenSymbol;Arial Unicode MS"/>
    </w:rPr>
  </w:style>
  <w:style w:type="character" w:styleId="ListLabel292">
    <w:name w:val="ListLabel 292"/>
    <w:qFormat/>
    <w:rPr>
      <w:rFonts w:cs="OpenSymbol;Arial Unicode MS"/>
    </w:rPr>
  </w:style>
  <w:style w:type="character" w:styleId="ListLabel293">
    <w:name w:val="ListLabel 293"/>
    <w:qFormat/>
    <w:rPr>
      <w:rFonts w:cs="Times New Roman"/>
      <w:i w:val="false"/>
      <w:iCs w:val="false"/>
      <w:sz w:val="24"/>
    </w:rPr>
  </w:style>
  <w:style w:type="character" w:styleId="ListLabel294">
    <w:name w:val="ListLabel 294"/>
    <w:qFormat/>
    <w:rPr>
      <w:rFonts w:cs="OpenSymbol;Arial Unicode MS"/>
    </w:rPr>
  </w:style>
  <w:style w:type="character" w:styleId="ListLabel295">
    <w:name w:val="ListLabel 295"/>
    <w:qFormat/>
    <w:rPr>
      <w:rFonts w:cs="OpenSymbol;Arial Unicode MS"/>
    </w:rPr>
  </w:style>
  <w:style w:type="character" w:styleId="ListLabel296">
    <w:name w:val="ListLabel 296"/>
    <w:qFormat/>
    <w:rPr>
      <w:rFonts w:cs="OpenSymbol;Arial Unicode MS"/>
    </w:rPr>
  </w:style>
  <w:style w:type="character" w:styleId="ListLabel297">
    <w:name w:val="ListLabel 297"/>
    <w:qFormat/>
    <w:rPr>
      <w:rFonts w:cs="OpenSymbol;Arial Unicode MS"/>
    </w:rPr>
  </w:style>
  <w:style w:type="character" w:styleId="ListLabel298">
    <w:name w:val="ListLabel 298"/>
    <w:qFormat/>
    <w:rPr>
      <w:rFonts w:cs="OpenSymbol;Arial Unicode MS"/>
    </w:rPr>
  </w:style>
  <w:style w:type="character" w:styleId="ListLabel299">
    <w:name w:val="ListLabel 299"/>
    <w:qFormat/>
    <w:rPr>
      <w:rFonts w:cs="OpenSymbol;Arial Unicode MS"/>
    </w:rPr>
  </w:style>
  <w:style w:type="character" w:styleId="ListLabel300">
    <w:name w:val="ListLabel 300"/>
    <w:qFormat/>
    <w:rPr>
      <w:rFonts w:cs="OpenSymbol;Arial Unicode MS"/>
    </w:rPr>
  </w:style>
  <w:style w:type="character" w:styleId="ListLabel301">
    <w:name w:val="ListLabel 301"/>
    <w:qFormat/>
    <w:rPr>
      <w:rFonts w:cs="OpenSymbol;Arial Unicode MS"/>
    </w:rPr>
  </w:style>
  <w:style w:type="character" w:styleId="ListLabel302">
    <w:name w:val="ListLabel 302"/>
    <w:qFormat/>
    <w:rPr>
      <w:rFonts w:cs="OpenSymbol;Arial Unicode MS"/>
    </w:rPr>
  </w:style>
  <w:style w:type="character" w:styleId="ListLabel303">
    <w:name w:val="ListLabel 303"/>
    <w:qFormat/>
    <w:rPr>
      <w:rFonts w:ascii="Times New Roman" w:hAnsi="Times New Roman" w:cs="Times New Roman"/>
    </w:rPr>
  </w:style>
  <w:style w:type="character" w:styleId="ListLabel304">
    <w:name w:val="ListLabel 304"/>
    <w:qFormat/>
    <w:rPr/>
  </w:style>
  <w:style w:type="character" w:styleId="ListLabel305">
    <w:name w:val="ListLabel 305"/>
    <w:qFormat/>
    <w:rPr>
      <w:rFonts w:cs="OpenSymbol;Arial Unicode MS"/>
      <w:sz w:val="24"/>
      <w:szCs w:val="24"/>
      <w:highlight w:val="yellow"/>
      <w:lang w:val="en-US"/>
    </w:rPr>
  </w:style>
  <w:style w:type="character" w:styleId="ListLabel306">
    <w:name w:val="ListLabel 306"/>
    <w:qFormat/>
    <w:rPr>
      <w:rFonts w:cs="OpenSymbol;Arial Unicode MS"/>
    </w:rPr>
  </w:style>
  <w:style w:type="character" w:styleId="ListLabel307">
    <w:name w:val="ListLabel 307"/>
    <w:qFormat/>
    <w:rPr>
      <w:rFonts w:cs="OpenSymbol;Arial Unicode MS"/>
    </w:rPr>
  </w:style>
  <w:style w:type="character" w:styleId="ListLabel308">
    <w:name w:val="ListLabel 308"/>
    <w:qFormat/>
    <w:rPr>
      <w:rFonts w:cs="OpenSymbol;Arial Unicode MS"/>
      <w:sz w:val="24"/>
      <w:szCs w:val="24"/>
      <w:highlight w:val="yellow"/>
      <w:lang w:val="en-US"/>
    </w:rPr>
  </w:style>
  <w:style w:type="character" w:styleId="ListLabel309">
    <w:name w:val="ListLabel 309"/>
    <w:qFormat/>
    <w:rPr>
      <w:rFonts w:cs="OpenSymbol;Arial Unicode MS"/>
    </w:rPr>
  </w:style>
  <w:style w:type="character" w:styleId="ListLabel310">
    <w:name w:val="ListLabel 310"/>
    <w:qFormat/>
    <w:rPr>
      <w:rFonts w:cs="OpenSymbol;Arial Unicode MS"/>
    </w:rPr>
  </w:style>
  <w:style w:type="character" w:styleId="ListLabel311">
    <w:name w:val="ListLabel 311"/>
    <w:qFormat/>
    <w:rPr>
      <w:rFonts w:cs="OpenSymbol;Arial Unicode MS"/>
      <w:sz w:val="24"/>
      <w:szCs w:val="24"/>
      <w:highlight w:val="yellow"/>
      <w:lang w:val="en-US"/>
    </w:rPr>
  </w:style>
  <w:style w:type="character" w:styleId="ListLabel312">
    <w:name w:val="ListLabel 312"/>
    <w:qFormat/>
    <w:rPr>
      <w:rFonts w:cs="OpenSymbol;Arial Unicode MS"/>
    </w:rPr>
  </w:style>
  <w:style w:type="character" w:styleId="ListLabel313">
    <w:name w:val="ListLabel 313"/>
    <w:qFormat/>
    <w:rPr>
      <w:rFonts w:cs="OpenSymbol;Arial Unicode MS"/>
    </w:rPr>
  </w:style>
  <w:style w:type="character" w:styleId="ListLabel314">
    <w:name w:val="ListLabel 314"/>
    <w:qFormat/>
    <w:rPr>
      <w:rFonts w:cs="OpenSymbol;Arial Unicode MS"/>
      <w:lang w:val="en-US"/>
    </w:rPr>
  </w:style>
  <w:style w:type="character" w:styleId="ListLabel315">
    <w:name w:val="ListLabel 315"/>
    <w:qFormat/>
    <w:rPr>
      <w:rFonts w:cs="OpenSymbol;Arial Unicode MS"/>
      <w:highlight w:val="green"/>
      <w:lang w:val="en-US"/>
    </w:rPr>
  </w:style>
  <w:style w:type="character" w:styleId="ListLabel316">
    <w:name w:val="ListLabel 316"/>
    <w:qFormat/>
    <w:rPr>
      <w:rFonts w:cs="OpenSymbol;Arial Unicode MS"/>
      <w:highlight w:val="green"/>
      <w:lang w:val="en-US"/>
    </w:rPr>
  </w:style>
  <w:style w:type="character" w:styleId="ListLabel317">
    <w:name w:val="ListLabel 317"/>
    <w:qFormat/>
    <w:rPr>
      <w:rFonts w:cs="OpenSymbol;Arial Unicode MS"/>
      <w:lang w:val="en-US"/>
    </w:rPr>
  </w:style>
  <w:style w:type="character" w:styleId="ListLabel318">
    <w:name w:val="ListLabel 318"/>
    <w:qFormat/>
    <w:rPr>
      <w:rFonts w:cs="OpenSymbol;Arial Unicode MS"/>
      <w:highlight w:val="green"/>
      <w:lang w:val="en-US"/>
    </w:rPr>
  </w:style>
  <w:style w:type="character" w:styleId="ListLabel319">
    <w:name w:val="ListLabel 319"/>
    <w:qFormat/>
    <w:rPr>
      <w:rFonts w:cs="OpenSymbol;Arial Unicode MS"/>
      <w:highlight w:val="green"/>
      <w:lang w:val="en-US"/>
    </w:rPr>
  </w:style>
  <w:style w:type="character" w:styleId="ListLabel320">
    <w:name w:val="ListLabel 320"/>
    <w:qFormat/>
    <w:rPr>
      <w:rFonts w:cs="OpenSymbol;Arial Unicode MS"/>
      <w:lang w:val="en-US"/>
    </w:rPr>
  </w:style>
  <w:style w:type="character" w:styleId="ListLabel321">
    <w:name w:val="ListLabel 321"/>
    <w:qFormat/>
    <w:rPr>
      <w:rFonts w:cs="OpenSymbol;Arial Unicode MS"/>
      <w:highlight w:val="green"/>
      <w:lang w:val="en-US"/>
    </w:rPr>
  </w:style>
  <w:style w:type="character" w:styleId="ListLabel322">
    <w:name w:val="ListLabel 322"/>
    <w:qFormat/>
    <w:rPr>
      <w:rFonts w:cs="OpenSymbol;Arial Unicode MS"/>
      <w:highlight w:val="green"/>
      <w:lang w:val="en-US"/>
    </w:rPr>
  </w:style>
  <w:style w:type="character" w:styleId="ListLabel323">
    <w:name w:val="ListLabel 323"/>
    <w:qFormat/>
    <w:rPr>
      <w:rFonts w:cs="OpenSymbol;Arial Unicode MS"/>
    </w:rPr>
  </w:style>
  <w:style w:type="character" w:styleId="ListLabel324">
    <w:name w:val="ListLabel 324"/>
    <w:qFormat/>
    <w:rPr>
      <w:rFonts w:cs="OpenSymbol;Arial Unicode MS"/>
    </w:rPr>
  </w:style>
  <w:style w:type="character" w:styleId="ListLabel325">
    <w:name w:val="ListLabel 325"/>
    <w:qFormat/>
    <w:rPr>
      <w:rFonts w:cs="OpenSymbol;Arial Unicode MS"/>
    </w:rPr>
  </w:style>
  <w:style w:type="character" w:styleId="ListLabel326">
    <w:name w:val="ListLabel 326"/>
    <w:qFormat/>
    <w:rPr>
      <w:rFonts w:cs="OpenSymbol;Arial Unicode MS"/>
    </w:rPr>
  </w:style>
  <w:style w:type="character" w:styleId="ListLabel327">
    <w:name w:val="ListLabel 327"/>
    <w:qFormat/>
    <w:rPr>
      <w:rFonts w:cs="OpenSymbol;Arial Unicode MS"/>
    </w:rPr>
  </w:style>
  <w:style w:type="character" w:styleId="ListLabel328">
    <w:name w:val="ListLabel 328"/>
    <w:qFormat/>
    <w:rPr>
      <w:rFonts w:cs="OpenSymbol;Arial Unicode MS"/>
    </w:rPr>
  </w:style>
  <w:style w:type="character" w:styleId="ListLabel329">
    <w:name w:val="ListLabel 329"/>
    <w:qFormat/>
    <w:rPr>
      <w:rFonts w:cs="OpenSymbol;Arial Unicode MS"/>
    </w:rPr>
  </w:style>
  <w:style w:type="character" w:styleId="ListLabel330">
    <w:name w:val="ListLabel 330"/>
    <w:qFormat/>
    <w:rPr>
      <w:rFonts w:cs="OpenSymbol;Arial Unicode MS"/>
    </w:rPr>
  </w:style>
  <w:style w:type="character" w:styleId="ListLabel331">
    <w:name w:val="ListLabel 331"/>
    <w:qFormat/>
    <w:rPr>
      <w:rFonts w:cs="OpenSymbol;Arial Unicode MS"/>
    </w:rPr>
  </w:style>
  <w:style w:type="character" w:styleId="ListLabel332">
    <w:name w:val="ListLabel 332"/>
    <w:qFormat/>
    <w:rPr>
      <w:rFonts w:cs="OpenSymbol;Arial Unicode MS"/>
      <w:strike w:val="false"/>
      <w:dstrike w:val="false"/>
      <w:outline w:val="false"/>
      <w:shadow w:val="false"/>
      <w:color w:val="000000"/>
      <w:spacing w:val="0"/>
      <w:kern w:val="2"/>
      <w:sz w:val="22"/>
      <w:em w:val="none"/>
      <w:lang w:val="en-GB"/>
    </w:rPr>
  </w:style>
  <w:style w:type="character" w:styleId="ListLabel333">
    <w:name w:val="ListLabel 333"/>
    <w:qFormat/>
    <w:rPr>
      <w:rFonts w:cs="OpenSymbol;Arial Unicode MS"/>
      <w:color w:val="000000"/>
      <w:lang w:val="en-GB"/>
    </w:rPr>
  </w:style>
  <w:style w:type="character" w:styleId="ListLabel334">
    <w:name w:val="ListLabel 334"/>
    <w:qFormat/>
    <w:rPr>
      <w:rFonts w:cs="OpenSymbol;Arial Unicode MS"/>
      <w:color w:val="000000"/>
      <w:lang w:val="en-GB"/>
    </w:rPr>
  </w:style>
  <w:style w:type="character" w:styleId="ListLabel335">
    <w:name w:val="ListLabel 335"/>
    <w:qFormat/>
    <w:rPr>
      <w:rFonts w:cs="OpenSymbol;Arial Unicode MS"/>
      <w:strike w:val="false"/>
      <w:dstrike w:val="false"/>
      <w:outline w:val="false"/>
      <w:shadow w:val="false"/>
      <w:color w:val="000000"/>
      <w:spacing w:val="0"/>
      <w:kern w:val="2"/>
      <w:sz w:val="22"/>
      <w:em w:val="none"/>
      <w:lang w:val="en-GB"/>
    </w:rPr>
  </w:style>
  <w:style w:type="character" w:styleId="ListLabel336">
    <w:name w:val="ListLabel 336"/>
    <w:qFormat/>
    <w:rPr>
      <w:rFonts w:cs="OpenSymbol;Arial Unicode MS"/>
      <w:color w:val="000000"/>
      <w:lang w:val="en-GB"/>
    </w:rPr>
  </w:style>
  <w:style w:type="character" w:styleId="ListLabel337">
    <w:name w:val="ListLabel 337"/>
    <w:qFormat/>
    <w:rPr>
      <w:rFonts w:cs="OpenSymbol;Arial Unicode MS"/>
      <w:color w:val="000000"/>
      <w:lang w:val="en-GB"/>
    </w:rPr>
  </w:style>
  <w:style w:type="character" w:styleId="ListLabel338">
    <w:name w:val="ListLabel 338"/>
    <w:qFormat/>
    <w:rPr>
      <w:rFonts w:cs="OpenSymbol;Arial Unicode MS"/>
      <w:strike w:val="false"/>
      <w:dstrike w:val="false"/>
      <w:outline w:val="false"/>
      <w:shadow w:val="false"/>
      <w:color w:val="000000"/>
      <w:spacing w:val="0"/>
      <w:kern w:val="2"/>
      <w:sz w:val="22"/>
      <w:em w:val="none"/>
      <w:lang w:val="en-GB"/>
    </w:rPr>
  </w:style>
  <w:style w:type="character" w:styleId="ListLabel339">
    <w:name w:val="ListLabel 339"/>
    <w:qFormat/>
    <w:rPr>
      <w:rFonts w:cs="OpenSymbol;Arial Unicode MS"/>
      <w:color w:val="000000"/>
      <w:lang w:val="en-GB"/>
    </w:rPr>
  </w:style>
  <w:style w:type="character" w:styleId="ListLabel340">
    <w:name w:val="ListLabel 340"/>
    <w:qFormat/>
    <w:rPr>
      <w:rFonts w:cs="OpenSymbol;Arial Unicode MS"/>
      <w:color w:val="000000"/>
      <w:lang w:val="en-GB"/>
    </w:rPr>
  </w:style>
  <w:style w:type="character" w:styleId="ListLabel341">
    <w:name w:val="ListLabel 341"/>
    <w:qFormat/>
    <w:rPr>
      <w:rFonts w:cs="OpenSymbol;Arial Unicode MS"/>
      <w:lang w:val="en-GB"/>
    </w:rPr>
  </w:style>
  <w:style w:type="character" w:styleId="ListLabel342">
    <w:name w:val="ListLabel 342"/>
    <w:qFormat/>
    <w:rPr>
      <w:rFonts w:cs="OpenSymbol;Arial Unicode MS"/>
    </w:rPr>
  </w:style>
  <w:style w:type="character" w:styleId="ListLabel343">
    <w:name w:val="ListLabel 343"/>
    <w:qFormat/>
    <w:rPr>
      <w:rFonts w:cs="OpenSymbol;Arial Unicode MS"/>
    </w:rPr>
  </w:style>
  <w:style w:type="character" w:styleId="ListLabel344">
    <w:name w:val="ListLabel 344"/>
    <w:qFormat/>
    <w:rPr>
      <w:rFonts w:cs="OpenSymbol;Arial Unicode MS"/>
      <w:lang w:val="en-GB"/>
    </w:rPr>
  </w:style>
  <w:style w:type="character" w:styleId="ListLabel345">
    <w:name w:val="ListLabel 345"/>
    <w:qFormat/>
    <w:rPr>
      <w:rFonts w:cs="OpenSymbol;Arial Unicode MS"/>
    </w:rPr>
  </w:style>
  <w:style w:type="character" w:styleId="ListLabel346">
    <w:name w:val="ListLabel 346"/>
    <w:qFormat/>
    <w:rPr>
      <w:rFonts w:cs="OpenSymbol;Arial Unicode MS"/>
    </w:rPr>
  </w:style>
  <w:style w:type="character" w:styleId="ListLabel347">
    <w:name w:val="ListLabel 347"/>
    <w:qFormat/>
    <w:rPr>
      <w:rFonts w:cs="OpenSymbol;Arial Unicode MS"/>
      <w:lang w:val="en-GB"/>
    </w:rPr>
  </w:style>
  <w:style w:type="character" w:styleId="ListLabel348">
    <w:name w:val="ListLabel 348"/>
    <w:qFormat/>
    <w:rPr>
      <w:rFonts w:cs="OpenSymbol;Arial Unicode MS"/>
    </w:rPr>
  </w:style>
  <w:style w:type="character" w:styleId="ListLabel349">
    <w:name w:val="ListLabel 349"/>
    <w:qFormat/>
    <w:rPr>
      <w:rFonts w:cs="OpenSymbol;Arial Unicode MS"/>
    </w:rPr>
  </w:style>
  <w:style w:type="character" w:styleId="ListLabel350">
    <w:name w:val="ListLabel 350"/>
    <w:qFormat/>
    <w:rPr>
      <w:rFonts w:cs="Times New Roman"/>
      <w:i w:val="false"/>
      <w:iCs w:val="false"/>
      <w:sz w:val="24"/>
    </w:rPr>
  </w:style>
  <w:style w:type="character" w:styleId="ListLabel351">
    <w:name w:val="ListLabel 351"/>
    <w:qFormat/>
    <w:rPr>
      <w:rFonts w:cs="OpenSymbol;Arial Unicode MS"/>
    </w:rPr>
  </w:style>
  <w:style w:type="character" w:styleId="ListLabel352">
    <w:name w:val="ListLabel 352"/>
    <w:qFormat/>
    <w:rPr>
      <w:rFonts w:cs="OpenSymbol;Arial Unicode MS"/>
    </w:rPr>
  </w:style>
  <w:style w:type="character" w:styleId="ListLabel353">
    <w:name w:val="ListLabel 353"/>
    <w:qFormat/>
    <w:rPr>
      <w:rFonts w:cs="OpenSymbol;Arial Unicode MS"/>
    </w:rPr>
  </w:style>
  <w:style w:type="character" w:styleId="ListLabel354">
    <w:name w:val="ListLabel 354"/>
    <w:qFormat/>
    <w:rPr>
      <w:rFonts w:cs="OpenSymbol;Arial Unicode MS"/>
    </w:rPr>
  </w:style>
  <w:style w:type="character" w:styleId="ListLabel355">
    <w:name w:val="ListLabel 355"/>
    <w:qFormat/>
    <w:rPr>
      <w:rFonts w:cs="OpenSymbol;Arial Unicode MS"/>
    </w:rPr>
  </w:style>
  <w:style w:type="character" w:styleId="ListLabel356">
    <w:name w:val="ListLabel 356"/>
    <w:qFormat/>
    <w:rPr>
      <w:rFonts w:cs="OpenSymbol;Arial Unicode MS"/>
    </w:rPr>
  </w:style>
  <w:style w:type="character" w:styleId="ListLabel357">
    <w:name w:val="ListLabel 357"/>
    <w:qFormat/>
    <w:rPr>
      <w:rFonts w:cs="OpenSymbol;Arial Unicode MS"/>
    </w:rPr>
  </w:style>
  <w:style w:type="character" w:styleId="ListLabel358">
    <w:name w:val="ListLabel 358"/>
    <w:qFormat/>
    <w:rPr>
      <w:rFonts w:cs="OpenSymbol;Arial Unicode MS"/>
    </w:rPr>
  </w:style>
  <w:style w:type="character" w:styleId="ListLabel359">
    <w:name w:val="ListLabel 359"/>
    <w:qFormat/>
    <w:rPr>
      <w:rFonts w:cs="OpenSymbol;Arial Unicode MS"/>
    </w:rPr>
  </w:style>
  <w:style w:type="character" w:styleId="ListLabel360">
    <w:name w:val="ListLabel 360"/>
    <w:qFormat/>
    <w:rPr>
      <w:rFonts w:ascii="Times New Roman" w:hAnsi="Times New Roman" w:cs="Times New Roman"/>
    </w:rPr>
  </w:style>
  <w:style w:type="character" w:styleId="ListLabel361">
    <w:name w:val="ListLabel 361"/>
    <w:qFormat/>
    <w:rPr/>
  </w:style>
  <w:style w:type="character" w:styleId="ListLabel362">
    <w:name w:val="ListLabel 362"/>
    <w:qFormat/>
    <w:rPr>
      <w:rFonts w:cs="OpenSymbol;Arial Unicode MS"/>
      <w:sz w:val="24"/>
      <w:szCs w:val="24"/>
      <w:highlight w:val="yellow"/>
      <w:lang w:val="en-US"/>
    </w:rPr>
  </w:style>
  <w:style w:type="character" w:styleId="ListLabel363">
    <w:name w:val="ListLabel 363"/>
    <w:qFormat/>
    <w:rPr>
      <w:rFonts w:cs="OpenSymbol;Arial Unicode MS"/>
    </w:rPr>
  </w:style>
  <w:style w:type="character" w:styleId="ListLabel364">
    <w:name w:val="ListLabel 364"/>
    <w:qFormat/>
    <w:rPr>
      <w:rFonts w:cs="OpenSymbol;Arial Unicode MS"/>
    </w:rPr>
  </w:style>
  <w:style w:type="character" w:styleId="ListLabel365">
    <w:name w:val="ListLabel 365"/>
    <w:qFormat/>
    <w:rPr>
      <w:rFonts w:cs="OpenSymbol;Arial Unicode MS"/>
      <w:sz w:val="24"/>
      <w:szCs w:val="24"/>
      <w:highlight w:val="yellow"/>
      <w:lang w:val="en-US"/>
    </w:rPr>
  </w:style>
  <w:style w:type="character" w:styleId="ListLabel366">
    <w:name w:val="ListLabel 366"/>
    <w:qFormat/>
    <w:rPr>
      <w:rFonts w:cs="OpenSymbol;Arial Unicode MS"/>
    </w:rPr>
  </w:style>
  <w:style w:type="character" w:styleId="ListLabel367">
    <w:name w:val="ListLabel 367"/>
    <w:qFormat/>
    <w:rPr>
      <w:rFonts w:cs="OpenSymbol;Arial Unicode MS"/>
    </w:rPr>
  </w:style>
  <w:style w:type="character" w:styleId="ListLabel368">
    <w:name w:val="ListLabel 368"/>
    <w:qFormat/>
    <w:rPr>
      <w:rFonts w:cs="OpenSymbol;Arial Unicode MS"/>
      <w:sz w:val="24"/>
      <w:szCs w:val="24"/>
      <w:highlight w:val="yellow"/>
      <w:lang w:val="en-US"/>
    </w:rPr>
  </w:style>
  <w:style w:type="character" w:styleId="ListLabel369">
    <w:name w:val="ListLabel 369"/>
    <w:qFormat/>
    <w:rPr>
      <w:rFonts w:cs="OpenSymbol;Arial Unicode MS"/>
    </w:rPr>
  </w:style>
  <w:style w:type="character" w:styleId="ListLabel370">
    <w:name w:val="ListLabel 370"/>
    <w:qFormat/>
    <w:rPr>
      <w:rFonts w:cs="OpenSymbol;Arial Unicode MS"/>
    </w:rPr>
  </w:style>
  <w:style w:type="character" w:styleId="ListLabel371">
    <w:name w:val="ListLabel 371"/>
    <w:qFormat/>
    <w:rPr>
      <w:rFonts w:cs="OpenSymbol;Arial Unicode MS"/>
      <w:lang w:val="en-US"/>
    </w:rPr>
  </w:style>
  <w:style w:type="character" w:styleId="ListLabel372">
    <w:name w:val="ListLabel 372"/>
    <w:qFormat/>
    <w:rPr>
      <w:rFonts w:cs="OpenSymbol;Arial Unicode MS"/>
      <w:highlight w:val="green"/>
      <w:lang w:val="en-US"/>
    </w:rPr>
  </w:style>
  <w:style w:type="character" w:styleId="ListLabel373">
    <w:name w:val="ListLabel 373"/>
    <w:qFormat/>
    <w:rPr>
      <w:rFonts w:cs="OpenSymbol;Arial Unicode MS"/>
      <w:highlight w:val="green"/>
      <w:lang w:val="en-US"/>
    </w:rPr>
  </w:style>
  <w:style w:type="character" w:styleId="ListLabel374">
    <w:name w:val="ListLabel 374"/>
    <w:qFormat/>
    <w:rPr>
      <w:rFonts w:cs="OpenSymbol;Arial Unicode MS"/>
      <w:lang w:val="en-US"/>
    </w:rPr>
  </w:style>
  <w:style w:type="character" w:styleId="ListLabel375">
    <w:name w:val="ListLabel 375"/>
    <w:qFormat/>
    <w:rPr>
      <w:rFonts w:cs="OpenSymbol;Arial Unicode MS"/>
      <w:highlight w:val="green"/>
      <w:lang w:val="en-US"/>
    </w:rPr>
  </w:style>
  <w:style w:type="character" w:styleId="ListLabel376">
    <w:name w:val="ListLabel 376"/>
    <w:qFormat/>
    <w:rPr>
      <w:rFonts w:cs="OpenSymbol;Arial Unicode MS"/>
      <w:highlight w:val="green"/>
      <w:lang w:val="en-US"/>
    </w:rPr>
  </w:style>
  <w:style w:type="character" w:styleId="ListLabel377">
    <w:name w:val="ListLabel 377"/>
    <w:qFormat/>
    <w:rPr>
      <w:rFonts w:cs="OpenSymbol;Arial Unicode MS"/>
      <w:lang w:val="en-US"/>
    </w:rPr>
  </w:style>
  <w:style w:type="character" w:styleId="ListLabel378">
    <w:name w:val="ListLabel 378"/>
    <w:qFormat/>
    <w:rPr>
      <w:rFonts w:cs="OpenSymbol;Arial Unicode MS"/>
      <w:highlight w:val="green"/>
      <w:lang w:val="en-US"/>
    </w:rPr>
  </w:style>
  <w:style w:type="character" w:styleId="ListLabel379">
    <w:name w:val="ListLabel 379"/>
    <w:qFormat/>
    <w:rPr>
      <w:rFonts w:cs="OpenSymbol;Arial Unicode MS"/>
      <w:highlight w:val="green"/>
      <w:lang w:val="en-US"/>
    </w:rPr>
  </w:style>
  <w:style w:type="character" w:styleId="ListLabel380">
    <w:name w:val="ListLabel 380"/>
    <w:qFormat/>
    <w:rPr>
      <w:rFonts w:cs="OpenSymbol;Arial Unicode MS"/>
    </w:rPr>
  </w:style>
  <w:style w:type="character" w:styleId="ListLabel381">
    <w:name w:val="ListLabel 381"/>
    <w:qFormat/>
    <w:rPr>
      <w:rFonts w:cs="OpenSymbol;Arial Unicode MS"/>
    </w:rPr>
  </w:style>
  <w:style w:type="character" w:styleId="ListLabel382">
    <w:name w:val="ListLabel 382"/>
    <w:qFormat/>
    <w:rPr>
      <w:rFonts w:cs="OpenSymbol;Arial Unicode MS"/>
    </w:rPr>
  </w:style>
  <w:style w:type="character" w:styleId="ListLabel383">
    <w:name w:val="ListLabel 383"/>
    <w:qFormat/>
    <w:rPr>
      <w:rFonts w:cs="OpenSymbol;Arial Unicode MS"/>
    </w:rPr>
  </w:style>
  <w:style w:type="character" w:styleId="ListLabel384">
    <w:name w:val="ListLabel 384"/>
    <w:qFormat/>
    <w:rPr>
      <w:rFonts w:cs="OpenSymbol;Arial Unicode MS"/>
    </w:rPr>
  </w:style>
  <w:style w:type="character" w:styleId="ListLabel385">
    <w:name w:val="ListLabel 385"/>
    <w:qFormat/>
    <w:rPr>
      <w:rFonts w:cs="OpenSymbol;Arial Unicode MS"/>
    </w:rPr>
  </w:style>
  <w:style w:type="character" w:styleId="ListLabel386">
    <w:name w:val="ListLabel 386"/>
    <w:qFormat/>
    <w:rPr>
      <w:rFonts w:cs="OpenSymbol;Arial Unicode MS"/>
    </w:rPr>
  </w:style>
  <w:style w:type="character" w:styleId="ListLabel387">
    <w:name w:val="ListLabel 387"/>
    <w:qFormat/>
    <w:rPr>
      <w:rFonts w:cs="OpenSymbol;Arial Unicode MS"/>
    </w:rPr>
  </w:style>
  <w:style w:type="character" w:styleId="ListLabel388">
    <w:name w:val="ListLabel 388"/>
    <w:qFormat/>
    <w:rPr>
      <w:rFonts w:cs="OpenSymbol;Arial Unicode MS"/>
    </w:rPr>
  </w:style>
  <w:style w:type="character" w:styleId="ListLabel389">
    <w:name w:val="ListLabel 389"/>
    <w:qFormat/>
    <w:rPr>
      <w:rFonts w:cs="OpenSymbol;Arial Unicode MS"/>
      <w:strike w:val="false"/>
      <w:dstrike w:val="false"/>
      <w:outline w:val="false"/>
      <w:shadow w:val="false"/>
      <w:color w:val="000000"/>
      <w:spacing w:val="0"/>
      <w:kern w:val="2"/>
      <w:sz w:val="22"/>
      <w:em w:val="none"/>
      <w:lang w:val="en-GB"/>
    </w:rPr>
  </w:style>
  <w:style w:type="character" w:styleId="ListLabel390">
    <w:name w:val="ListLabel 390"/>
    <w:qFormat/>
    <w:rPr>
      <w:rFonts w:cs="OpenSymbol;Arial Unicode MS"/>
      <w:color w:val="000000"/>
      <w:lang w:val="en-GB"/>
    </w:rPr>
  </w:style>
  <w:style w:type="character" w:styleId="ListLabel391">
    <w:name w:val="ListLabel 391"/>
    <w:qFormat/>
    <w:rPr>
      <w:rFonts w:cs="OpenSymbol;Arial Unicode MS"/>
      <w:color w:val="000000"/>
      <w:lang w:val="en-GB"/>
    </w:rPr>
  </w:style>
  <w:style w:type="character" w:styleId="ListLabel392">
    <w:name w:val="ListLabel 392"/>
    <w:qFormat/>
    <w:rPr>
      <w:rFonts w:cs="OpenSymbol;Arial Unicode MS"/>
      <w:strike w:val="false"/>
      <w:dstrike w:val="false"/>
      <w:outline w:val="false"/>
      <w:shadow w:val="false"/>
      <w:color w:val="000000"/>
      <w:spacing w:val="0"/>
      <w:kern w:val="2"/>
      <w:sz w:val="22"/>
      <w:em w:val="none"/>
      <w:lang w:val="en-GB"/>
    </w:rPr>
  </w:style>
  <w:style w:type="character" w:styleId="ListLabel393">
    <w:name w:val="ListLabel 393"/>
    <w:qFormat/>
    <w:rPr>
      <w:rFonts w:cs="OpenSymbol;Arial Unicode MS"/>
      <w:color w:val="000000"/>
      <w:lang w:val="en-GB"/>
    </w:rPr>
  </w:style>
  <w:style w:type="character" w:styleId="ListLabel394">
    <w:name w:val="ListLabel 394"/>
    <w:qFormat/>
    <w:rPr>
      <w:rFonts w:cs="OpenSymbol;Arial Unicode MS"/>
      <w:color w:val="000000"/>
      <w:lang w:val="en-GB"/>
    </w:rPr>
  </w:style>
  <w:style w:type="character" w:styleId="ListLabel395">
    <w:name w:val="ListLabel 395"/>
    <w:qFormat/>
    <w:rPr>
      <w:rFonts w:cs="OpenSymbol;Arial Unicode MS"/>
      <w:strike w:val="false"/>
      <w:dstrike w:val="false"/>
      <w:outline w:val="false"/>
      <w:shadow w:val="false"/>
      <w:color w:val="000000"/>
      <w:spacing w:val="0"/>
      <w:kern w:val="2"/>
      <w:sz w:val="22"/>
      <w:em w:val="none"/>
      <w:lang w:val="en-GB"/>
    </w:rPr>
  </w:style>
  <w:style w:type="character" w:styleId="ListLabel396">
    <w:name w:val="ListLabel 396"/>
    <w:qFormat/>
    <w:rPr>
      <w:rFonts w:cs="OpenSymbol;Arial Unicode MS"/>
      <w:color w:val="000000"/>
      <w:lang w:val="en-GB"/>
    </w:rPr>
  </w:style>
  <w:style w:type="character" w:styleId="ListLabel397">
    <w:name w:val="ListLabel 397"/>
    <w:qFormat/>
    <w:rPr>
      <w:rFonts w:cs="OpenSymbol;Arial Unicode MS"/>
      <w:color w:val="000000"/>
      <w:lang w:val="en-GB"/>
    </w:rPr>
  </w:style>
  <w:style w:type="character" w:styleId="ListLabel398">
    <w:name w:val="ListLabel 398"/>
    <w:qFormat/>
    <w:rPr>
      <w:rFonts w:cs="OpenSymbol;Arial Unicode MS"/>
      <w:lang w:val="en-GB"/>
    </w:rPr>
  </w:style>
  <w:style w:type="character" w:styleId="ListLabel399">
    <w:name w:val="ListLabel 399"/>
    <w:qFormat/>
    <w:rPr>
      <w:rFonts w:cs="OpenSymbol;Arial Unicode MS"/>
    </w:rPr>
  </w:style>
  <w:style w:type="character" w:styleId="ListLabel400">
    <w:name w:val="ListLabel 400"/>
    <w:qFormat/>
    <w:rPr>
      <w:rFonts w:cs="OpenSymbol;Arial Unicode MS"/>
    </w:rPr>
  </w:style>
  <w:style w:type="character" w:styleId="ListLabel401">
    <w:name w:val="ListLabel 401"/>
    <w:qFormat/>
    <w:rPr>
      <w:rFonts w:cs="OpenSymbol;Arial Unicode MS"/>
      <w:lang w:val="en-GB"/>
    </w:rPr>
  </w:style>
  <w:style w:type="character" w:styleId="ListLabel402">
    <w:name w:val="ListLabel 402"/>
    <w:qFormat/>
    <w:rPr>
      <w:rFonts w:cs="OpenSymbol;Arial Unicode MS"/>
    </w:rPr>
  </w:style>
  <w:style w:type="character" w:styleId="ListLabel403">
    <w:name w:val="ListLabel 403"/>
    <w:qFormat/>
    <w:rPr>
      <w:rFonts w:cs="OpenSymbol;Arial Unicode MS"/>
    </w:rPr>
  </w:style>
  <w:style w:type="character" w:styleId="ListLabel404">
    <w:name w:val="ListLabel 404"/>
    <w:qFormat/>
    <w:rPr>
      <w:rFonts w:cs="OpenSymbol;Arial Unicode MS"/>
      <w:lang w:val="en-GB"/>
    </w:rPr>
  </w:style>
  <w:style w:type="character" w:styleId="ListLabel405">
    <w:name w:val="ListLabel 405"/>
    <w:qFormat/>
    <w:rPr>
      <w:rFonts w:cs="OpenSymbol;Arial Unicode MS"/>
    </w:rPr>
  </w:style>
  <w:style w:type="character" w:styleId="ListLabel406">
    <w:name w:val="ListLabel 406"/>
    <w:qFormat/>
    <w:rPr>
      <w:rFonts w:cs="OpenSymbol;Arial Unicode MS"/>
    </w:rPr>
  </w:style>
  <w:style w:type="character" w:styleId="ListLabel407">
    <w:name w:val="ListLabel 407"/>
    <w:qFormat/>
    <w:rPr>
      <w:rFonts w:cs="Times New Roman"/>
      <w:i w:val="false"/>
      <w:iCs w:val="false"/>
      <w:sz w:val="24"/>
    </w:rPr>
  </w:style>
  <w:style w:type="character" w:styleId="ListLabel408">
    <w:name w:val="ListLabel 408"/>
    <w:qFormat/>
    <w:rPr>
      <w:rFonts w:cs="OpenSymbol;Arial Unicode MS"/>
    </w:rPr>
  </w:style>
  <w:style w:type="character" w:styleId="ListLabel409">
    <w:name w:val="ListLabel 409"/>
    <w:qFormat/>
    <w:rPr>
      <w:rFonts w:cs="OpenSymbol;Arial Unicode MS"/>
    </w:rPr>
  </w:style>
  <w:style w:type="character" w:styleId="ListLabel410">
    <w:name w:val="ListLabel 410"/>
    <w:qFormat/>
    <w:rPr>
      <w:rFonts w:cs="OpenSymbol;Arial Unicode MS"/>
    </w:rPr>
  </w:style>
  <w:style w:type="character" w:styleId="ListLabel411">
    <w:name w:val="ListLabel 411"/>
    <w:qFormat/>
    <w:rPr>
      <w:rFonts w:cs="OpenSymbol;Arial Unicode MS"/>
    </w:rPr>
  </w:style>
  <w:style w:type="character" w:styleId="ListLabel412">
    <w:name w:val="ListLabel 412"/>
    <w:qFormat/>
    <w:rPr>
      <w:rFonts w:cs="OpenSymbol;Arial Unicode MS"/>
    </w:rPr>
  </w:style>
  <w:style w:type="character" w:styleId="ListLabel413">
    <w:name w:val="ListLabel 413"/>
    <w:qFormat/>
    <w:rPr>
      <w:rFonts w:cs="OpenSymbol;Arial Unicode MS"/>
    </w:rPr>
  </w:style>
  <w:style w:type="character" w:styleId="ListLabel414">
    <w:name w:val="ListLabel 414"/>
    <w:qFormat/>
    <w:rPr>
      <w:rFonts w:cs="OpenSymbol;Arial Unicode MS"/>
    </w:rPr>
  </w:style>
  <w:style w:type="character" w:styleId="ListLabel415">
    <w:name w:val="ListLabel 415"/>
    <w:qFormat/>
    <w:rPr>
      <w:rFonts w:cs="OpenSymbol;Arial Unicode MS"/>
    </w:rPr>
  </w:style>
  <w:style w:type="character" w:styleId="ListLabel416">
    <w:name w:val="ListLabel 416"/>
    <w:qFormat/>
    <w:rPr>
      <w:rFonts w:cs="OpenSymbol;Arial Unicode MS"/>
    </w:rPr>
  </w:style>
  <w:style w:type="character" w:styleId="ListLabel417">
    <w:name w:val="ListLabel 417"/>
    <w:qFormat/>
    <w:rPr>
      <w:rFonts w:ascii="Times New Roman" w:hAnsi="Times New Roman" w:cs="Times New Roman"/>
    </w:rPr>
  </w:style>
  <w:style w:type="character" w:styleId="ListLabel418">
    <w:name w:val="ListLabel 418"/>
    <w:qFormat/>
    <w:rPr/>
  </w:style>
  <w:style w:type="character" w:styleId="ListLabel419">
    <w:name w:val="ListLabel 419"/>
    <w:qFormat/>
    <w:rPr>
      <w:rFonts w:cs="OpenSymbol;Arial Unicode MS"/>
      <w:sz w:val="24"/>
      <w:szCs w:val="24"/>
      <w:highlight w:val="yellow"/>
      <w:lang w:val="en-US"/>
    </w:rPr>
  </w:style>
  <w:style w:type="character" w:styleId="ListLabel420">
    <w:name w:val="ListLabel 420"/>
    <w:qFormat/>
    <w:rPr>
      <w:rFonts w:cs="OpenSymbol;Arial Unicode MS"/>
    </w:rPr>
  </w:style>
  <w:style w:type="character" w:styleId="ListLabel421">
    <w:name w:val="ListLabel 421"/>
    <w:qFormat/>
    <w:rPr>
      <w:rFonts w:cs="OpenSymbol;Arial Unicode MS"/>
    </w:rPr>
  </w:style>
  <w:style w:type="character" w:styleId="ListLabel422">
    <w:name w:val="ListLabel 422"/>
    <w:qFormat/>
    <w:rPr>
      <w:rFonts w:cs="OpenSymbol;Arial Unicode MS"/>
      <w:sz w:val="24"/>
      <w:szCs w:val="24"/>
      <w:highlight w:val="yellow"/>
      <w:lang w:val="en-US"/>
    </w:rPr>
  </w:style>
  <w:style w:type="character" w:styleId="ListLabel423">
    <w:name w:val="ListLabel 423"/>
    <w:qFormat/>
    <w:rPr>
      <w:rFonts w:cs="OpenSymbol;Arial Unicode MS"/>
    </w:rPr>
  </w:style>
  <w:style w:type="character" w:styleId="ListLabel424">
    <w:name w:val="ListLabel 424"/>
    <w:qFormat/>
    <w:rPr>
      <w:rFonts w:cs="OpenSymbol;Arial Unicode MS"/>
    </w:rPr>
  </w:style>
  <w:style w:type="character" w:styleId="ListLabel425">
    <w:name w:val="ListLabel 425"/>
    <w:qFormat/>
    <w:rPr>
      <w:rFonts w:cs="OpenSymbol;Arial Unicode MS"/>
      <w:sz w:val="24"/>
      <w:szCs w:val="24"/>
      <w:highlight w:val="yellow"/>
      <w:lang w:val="en-US"/>
    </w:rPr>
  </w:style>
  <w:style w:type="character" w:styleId="ListLabel426">
    <w:name w:val="ListLabel 426"/>
    <w:qFormat/>
    <w:rPr>
      <w:rFonts w:cs="OpenSymbol;Arial Unicode MS"/>
    </w:rPr>
  </w:style>
  <w:style w:type="character" w:styleId="ListLabel427">
    <w:name w:val="ListLabel 427"/>
    <w:qFormat/>
    <w:rPr>
      <w:rFonts w:cs="OpenSymbol;Arial Unicode MS"/>
    </w:rPr>
  </w:style>
  <w:style w:type="character" w:styleId="ListLabel428">
    <w:name w:val="ListLabel 428"/>
    <w:qFormat/>
    <w:rPr>
      <w:rFonts w:cs="OpenSymbol;Arial Unicode MS"/>
      <w:lang w:val="en-US"/>
    </w:rPr>
  </w:style>
  <w:style w:type="character" w:styleId="ListLabel429">
    <w:name w:val="ListLabel 429"/>
    <w:qFormat/>
    <w:rPr>
      <w:rFonts w:cs="OpenSymbol;Arial Unicode MS"/>
      <w:highlight w:val="green"/>
      <w:lang w:val="en-US"/>
    </w:rPr>
  </w:style>
  <w:style w:type="character" w:styleId="ListLabel430">
    <w:name w:val="ListLabel 430"/>
    <w:qFormat/>
    <w:rPr>
      <w:rFonts w:cs="OpenSymbol;Arial Unicode MS"/>
      <w:highlight w:val="green"/>
      <w:lang w:val="en-US"/>
    </w:rPr>
  </w:style>
  <w:style w:type="character" w:styleId="ListLabel431">
    <w:name w:val="ListLabel 431"/>
    <w:qFormat/>
    <w:rPr>
      <w:rFonts w:cs="OpenSymbol;Arial Unicode MS"/>
      <w:lang w:val="en-US"/>
    </w:rPr>
  </w:style>
  <w:style w:type="character" w:styleId="ListLabel432">
    <w:name w:val="ListLabel 432"/>
    <w:qFormat/>
    <w:rPr>
      <w:rFonts w:cs="OpenSymbol;Arial Unicode MS"/>
      <w:highlight w:val="green"/>
      <w:lang w:val="en-US"/>
    </w:rPr>
  </w:style>
  <w:style w:type="character" w:styleId="ListLabel433">
    <w:name w:val="ListLabel 433"/>
    <w:qFormat/>
    <w:rPr>
      <w:rFonts w:cs="OpenSymbol;Arial Unicode MS"/>
      <w:highlight w:val="green"/>
      <w:lang w:val="en-US"/>
    </w:rPr>
  </w:style>
  <w:style w:type="character" w:styleId="ListLabel434">
    <w:name w:val="ListLabel 434"/>
    <w:qFormat/>
    <w:rPr>
      <w:rFonts w:cs="OpenSymbol;Arial Unicode MS"/>
      <w:lang w:val="en-US"/>
    </w:rPr>
  </w:style>
  <w:style w:type="character" w:styleId="ListLabel435">
    <w:name w:val="ListLabel 435"/>
    <w:qFormat/>
    <w:rPr>
      <w:rFonts w:cs="OpenSymbol;Arial Unicode MS"/>
      <w:highlight w:val="green"/>
      <w:lang w:val="en-US"/>
    </w:rPr>
  </w:style>
  <w:style w:type="character" w:styleId="ListLabel436">
    <w:name w:val="ListLabel 436"/>
    <w:qFormat/>
    <w:rPr>
      <w:rFonts w:cs="OpenSymbol;Arial Unicode MS"/>
      <w:highlight w:val="green"/>
      <w:lang w:val="en-US"/>
    </w:rPr>
  </w:style>
  <w:style w:type="character" w:styleId="ListLabel437">
    <w:name w:val="ListLabel 437"/>
    <w:qFormat/>
    <w:rPr>
      <w:rFonts w:cs="OpenSymbol;Arial Unicode MS"/>
    </w:rPr>
  </w:style>
  <w:style w:type="character" w:styleId="ListLabel438">
    <w:name w:val="ListLabel 438"/>
    <w:qFormat/>
    <w:rPr>
      <w:rFonts w:cs="OpenSymbol;Arial Unicode MS"/>
    </w:rPr>
  </w:style>
  <w:style w:type="character" w:styleId="ListLabel439">
    <w:name w:val="ListLabel 439"/>
    <w:qFormat/>
    <w:rPr>
      <w:rFonts w:cs="OpenSymbol;Arial Unicode MS"/>
    </w:rPr>
  </w:style>
  <w:style w:type="character" w:styleId="ListLabel440">
    <w:name w:val="ListLabel 440"/>
    <w:qFormat/>
    <w:rPr>
      <w:rFonts w:cs="OpenSymbol;Arial Unicode MS"/>
    </w:rPr>
  </w:style>
  <w:style w:type="character" w:styleId="ListLabel441">
    <w:name w:val="ListLabel 441"/>
    <w:qFormat/>
    <w:rPr>
      <w:rFonts w:cs="OpenSymbol;Arial Unicode MS"/>
    </w:rPr>
  </w:style>
  <w:style w:type="character" w:styleId="ListLabel442">
    <w:name w:val="ListLabel 442"/>
    <w:qFormat/>
    <w:rPr>
      <w:rFonts w:cs="OpenSymbol;Arial Unicode MS"/>
    </w:rPr>
  </w:style>
  <w:style w:type="character" w:styleId="ListLabel443">
    <w:name w:val="ListLabel 443"/>
    <w:qFormat/>
    <w:rPr>
      <w:rFonts w:cs="OpenSymbol;Arial Unicode MS"/>
    </w:rPr>
  </w:style>
  <w:style w:type="character" w:styleId="ListLabel444">
    <w:name w:val="ListLabel 444"/>
    <w:qFormat/>
    <w:rPr>
      <w:rFonts w:cs="OpenSymbol;Arial Unicode MS"/>
    </w:rPr>
  </w:style>
  <w:style w:type="character" w:styleId="ListLabel445">
    <w:name w:val="ListLabel 445"/>
    <w:qFormat/>
    <w:rPr>
      <w:rFonts w:cs="OpenSymbol;Arial Unicode MS"/>
    </w:rPr>
  </w:style>
  <w:style w:type="character" w:styleId="ListLabel446">
    <w:name w:val="ListLabel 446"/>
    <w:qFormat/>
    <w:rPr>
      <w:rFonts w:cs="OpenSymbol;Arial Unicode MS"/>
      <w:strike w:val="false"/>
      <w:dstrike w:val="false"/>
      <w:outline w:val="false"/>
      <w:shadow w:val="false"/>
      <w:color w:val="000000"/>
      <w:spacing w:val="0"/>
      <w:kern w:val="2"/>
      <w:sz w:val="22"/>
      <w:em w:val="none"/>
      <w:lang w:val="en-GB"/>
    </w:rPr>
  </w:style>
  <w:style w:type="character" w:styleId="ListLabel447">
    <w:name w:val="ListLabel 447"/>
    <w:qFormat/>
    <w:rPr>
      <w:rFonts w:cs="OpenSymbol;Arial Unicode MS"/>
      <w:color w:val="000000"/>
      <w:lang w:val="en-GB"/>
    </w:rPr>
  </w:style>
  <w:style w:type="character" w:styleId="ListLabel448">
    <w:name w:val="ListLabel 448"/>
    <w:qFormat/>
    <w:rPr>
      <w:rFonts w:cs="OpenSymbol;Arial Unicode MS"/>
      <w:color w:val="000000"/>
      <w:lang w:val="en-GB"/>
    </w:rPr>
  </w:style>
  <w:style w:type="character" w:styleId="ListLabel449">
    <w:name w:val="ListLabel 449"/>
    <w:qFormat/>
    <w:rPr>
      <w:rFonts w:cs="OpenSymbol;Arial Unicode MS"/>
      <w:strike w:val="false"/>
      <w:dstrike w:val="false"/>
      <w:outline w:val="false"/>
      <w:shadow w:val="false"/>
      <w:color w:val="000000"/>
      <w:spacing w:val="0"/>
      <w:kern w:val="2"/>
      <w:sz w:val="22"/>
      <w:em w:val="none"/>
      <w:lang w:val="en-GB"/>
    </w:rPr>
  </w:style>
  <w:style w:type="character" w:styleId="ListLabel450">
    <w:name w:val="ListLabel 450"/>
    <w:qFormat/>
    <w:rPr>
      <w:rFonts w:cs="OpenSymbol;Arial Unicode MS"/>
      <w:color w:val="000000"/>
      <w:lang w:val="en-GB"/>
    </w:rPr>
  </w:style>
  <w:style w:type="character" w:styleId="ListLabel451">
    <w:name w:val="ListLabel 451"/>
    <w:qFormat/>
    <w:rPr>
      <w:rFonts w:cs="OpenSymbol;Arial Unicode MS"/>
      <w:color w:val="000000"/>
      <w:lang w:val="en-GB"/>
    </w:rPr>
  </w:style>
  <w:style w:type="character" w:styleId="ListLabel452">
    <w:name w:val="ListLabel 452"/>
    <w:qFormat/>
    <w:rPr>
      <w:rFonts w:cs="OpenSymbol;Arial Unicode MS"/>
      <w:strike w:val="false"/>
      <w:dstrike w:val="false"/>
      <w:outline w:val="false"/>
      <w:shadow w:val="false"/>
      <w:color w:val="000000"/>
      <w:spacing w:val="0"/>
      <w:kern w:val="2"/>
      <w:sz w:val="22"/>
      <w:em w:val="none"/>
      <w:lang w:val="en-GB"/>
    </w:rPr>
  </w:style>
  <w:style w:type="character" w:styleId="ListLabel453">
    <w:name w:val="ListLabel 453"/>
    <w:qFormat/>
    <w:rPr>
      <w:rFonts w:cs="OpenSymbol;Arial Unicode MS"/>
      <w:color w:val="000000"/>
      <w:lang w:val="en-GB"/>
    </w:rPr>
  </w:style>
  <w:style w:type="character" w:styleId="ListLabel454">
    <w:name w:val="ListLabel 454"/>
    <w:qFormat/>
    <w:rPr>
      <w:rFonts w:cs="OpenSymbol;Arial Unicode MS"/>
      <w:color w:val="000000"/>
      <w:lang w:val="en-GB"/>
    </w:rPr>
  </w:style>
  <w:style w:type="character" w:styleId="ListLabel455">
    <w:name w:val="ListLabel 455"/>
    <w:qFormat/>
    <w:rPr>
      <w:rFonts w:cs="OpenSymbol;Arial Unicode MS"/>
      <w:lang w:val="en-GB"/>
    </w:rPr>
  </w:style>
  <w:style w:type="character" w:styleId="ListLabel456">
    <w:name w:val="ListLabel 456"/>
    <w:qFormat/>
    <w:rPr>
      <w:rFonts w:cs="OpenSymbol;Arial Unicode MS"/>
    </w:rPr>
  </w:style>
  <w:style w:type="character" w:styleId="ListLabel457">
    <w:name w:val="ListLabel 457"/>
    <w:qFormat/>
    <w:rPr>
      <w:rFonts w:cs="OpenSymbol;Arial Unicode MS"/>
    </w:rPr>
  </w:style>
  <w:style w:type="character" w:styleId="ListLabel458">
    <w:name w:val="ListLabel 458"/>
    <w:qFormat/>
    <w:rPr>
      <w:rFonts w:cs="OpenSymbol;Arial Unicode MS"/>
      <w:lang w:val="en-GB"/>
    </w:rPr>
  </w:style>
  <w:style w:type="character" w:styleId="ListLabel459">
    <w:name w:val="ListLabel 459"/>
    <w:qFormat/>
    <w:rPr>
      <w:rFonts w:cs="OpenSymbol;Arial Unicode MS"/>
    </w:rPr>
  </w:style>
  <w:style w:type="character" w:styleId="ListLabel460">
    <w:name w:val="ListLabel 460"/>
    <w:qFormat/>
    <w:rPr>
      <w:rFonts w:cs="OpenSymbol;Arial Unicode MS"/>
    </w:rPr>
  </w:style>
  <w:style w:type="character" w:styleId="ListLabel461">
    <w:name w:val="ListLabel 461"/>
    <w:qFormat/>
    <w:rPr>
      <w:rFonts w:cs="OpenSymbol;Arial Unicode MS"/>
      <w:lang w:val="en-GB"/>
    </w:rPr>
  </w:style>
  <w:style w:type="character" w:styleId="ListLabel462">
    <w:name w:val="ListLabel 462"/>
    <w:qFormat/>
    <w:rPr>
      <w:rFonts w:cs="OpenSymbol;Arial Unicode MS"/>
    </w:rPr>
  </w:style>
  <w:style w:type="character" w:styleId="ListLabel463">
    <w:name w:val="ListLabel 463"/>
    <w:qFormat/>
    <w:rPr>
      <w:rFonts w:cs="OpenSymbol;Arial Unicode MS"/>
    </w:rPr>
  </w:style>
  <w:style w:type="character" w:styleId="ListLabel464">
    <w:name w:val="ListLabel 464"/>
    <w:qFormat/>
    <w:rPr>
      <w:rFonts w:cs="Times New Roman"/>
      <w:i w:val="false"/>
      <w:iCs w:val="false"/>
      <w:sz w:val="24"/>
    </w:rPr>
  </w:style>
  <w:style w:type="character" w:styleId="ListLabel465">
    <w:name w:val="ListLabel 465"/>
    <w:qFormat/>
    <w:rPr>
      <w:rFonts w:cs="OpenSymbol;Arial Unicode MS"/>
    </w:rPr>
  </w:style>
  <w:style w:type="character" w:styleId="ListLabel466">
    <w:name w:val="ListLabel 466"/>
    <w:qFormat/>
    <w:rPr>
      <w:rFonts w:cs="OpenSymbol;Arial Unicode MS"/>
    </w:rPr>
  </w:style>
  <w:style w:type="character" w:styleId="ListLabel467">
    <w:name w:val="ListLabel 467"/>
    <w:qFormat/>
    <w:rPr>
      <w:rFonts w:cs="OpenSymbol;Arial Unicode MS"/>
    </w:rPr>
  </w:style>
  <w:style w:type="character" w:styleId="ListLabel468">
    <w:name w:val="ListLabel 468"/>
    <w:qFormat/>
    <w:rPr>
      <w:rFonts w:cs="OpenSymbol;Arial Unicode MS"/>
    </w:rPr>
  </w:style>
  <w:style w:type="character" w:styleId="ListLabel469">
    <w:name w:val="ListLabel 469"/>
    <w:qFormat/>
    <w:rPr>
      <w:rFonts w:cs="OpenSymbol;Arial Unicode MS"/>
    </w:rPr>
  </w:style>
  <w:style w:type="character" w:styleId="ListLabel470">
    <w:name w:val="ListLabel 470"/>
    <w:qFormat/>
    <w:rPr>
      <w:rFonts w:cs="OpenSymbol;Arial Unicode MS"/>
    </w:rPr>
  </w:style>
  <w:style w:type="character" w:styleId="ListLabel471">
    <w:name w:val="ListLabel 471"/>
    <w:qFormat/>
    <w:rPr>
      <w:rFonts w:cs="OpenSymbol;Arial Unicode MS"/>
    </w:rPr>
  </w:style>
  <w:style w:type="character" w:styleId="ListLabel472">
    <w:name w:val="ListLabel 472"/>
    <w:qFormat/>
    <w:rPr>
      <w:rFonts w:cs="OpenSymbol;Arial Unicode MS"/>
    </w:rPr>
  </w:style>
  <w:style w:type="character" w:styleId="ListLabel473">
    <w:name w:val="ListLabel 473"/>
    <w:qFormat/>
    <w:rPr>
      <w:rFonts w:cs="OpenSymbol;Arial Unicode MS"/>
    </w:rPr>
  </w:style>
  <w:style w:type="character" w:styleId="ListLabel474">
    <w:name w:val="ListLabel 474"/>
    <w:qFormat/>
    <w:rPr>
      <w:rFonts w:ascii="Times New Roman" w:hAnsi="Times New Roman" w:cs="Times New Roman"/>
    </w:rPr>
  </w:style>
  <w:style w:type="character" w:styleId="ListLabel475">
    <w:name w:val="ListLabel 475"/>
    <w:qFormat/>
    <w:rPr/>
  </w:style>
  <w:style w:type="character" w:styleId="ListLabel476">
    <w:name w:val="ListLabel 476"/>
    <w:qFormat/>
    <w:rPr>
      <w:rFonts w:cs="Times New Roman"/>
      <w:i w:val="false"/>
      <w:iCs w:val="false"/>
      <w:sz w:val="24"/>
    </w:rPr>
  </w:style>
  <w:style w:type="character" w:styleId="ListLabel477">
    <w:name w:val="ListLabel 477"/>
    <w:qFormat/>
    <w:rPr>
      <w:rFonts w:ascii="Times New Roman" w:hAnsi="Times New Roman" w:cs="Times New Roman"/>
    </w:rPr>
  </w:style>
  <w:style w:type="character" w:styleId="ListLabel478">
    <w:name w:val="ListLabel 478"/>
    <w:qFormat/>
    <w:rPr/>
  </w:style>
  <w:style w:type="character" w:styleId="ListLabel479">
    <w:name w:val="ListLabel 479"/>
    <w:qFormat/>
    <w:rPr>
      <w:rFonts w:cs="Times New Roman"/>
      <w:i w:val="false"/>
      <w:iCs w:val="false"/>
      <w:sz w:val="24"/>
    </w:rPr>
  </w:style>
  <w:style w:type="character" w:styleId="ListLabel480">
    <w:name w:val="ListLabel 480"/>
    <w:qFormat/>
    <w:rPr>
      <w:rFonts w:ascii="Times New Roman" w:hAnsi="Times New Roman" w:cs="Times New Roman"/>
    </w:rPr>
  </w:style>
  <w:style w:type="character" w:styleId="ListLabel481">
    <w:name w:val="ListLabel 481"/>
    <w:qFormat/>
    <w:rPr/>
  </w:style>
  <w:style w:type="character" w:styleId="ListLabel482">
    <w:name w:val="ListLabel 482"/>
    <w:qFormat/>
    <w:rPr>
      <w:rFonts w:cs="Times New Roman"/>
      <w:i w:val="false"/>
      <w:iCs w:val="false"/>
      <w:sz w:val="24"/>
    </w:rPr>
  </w:style>
  <w:style w:type="character" w:styleId="ListLabel483">
    <w:name w:val="ListLabel 483"/>
    <w:qFormat/>
    <w:rPr>
      <w:rFonts w:ascii="Times New Roman" w:hAnsi="Times New Roman" w:cs="Times New Roman"/>
    </w:rPr>
  </w:style>
  <w:style w:type="character" w:styleId="ListLabel484">
    <w:name w:val="ListLabel 484"/>
    <w:qFormat/>
    <w:rPr/>
  </w:style>
  <w:style w:type="character" w:styleId="Emphasis">
    <w:name w:val="Emphasis"/>
    <w:qFormat/>
    <w:rPr>
      <w:i/>
      <w:iCs/>
    </w:rPr>
  </w:style>
  <w:style w:type="character" w:styleId="ListLabel485">
    <w:name w:val="ListLabel 485"/>
    <w:qFormat/>
    <w:rPr>
      <w:rFonts w:ascii="Times New Roman" w:hAnsi="Times New Roman" w:cs="Times New Roman"/>
    </w:rPr>
  </w:style>
  <w:style w:type="character" w:styleId="ListLabel486">
    <w:name w:val="ListLabel 486"/>
    <w:qFormat/>
    <w:rPr/>
  </w:style>
  <w:style w:type="character" w:styleId="ListLabel487">
    <w:name w:val="ListLabel 487"/>
    <w:qFormat/>
    <w:rPr>
      <w:rFonts w:ascii="Times New Roman" w:hAnsi="Times New Roman" w:cs="Times New Roman"/>
    </w:rPr>
  </w:style>
  <w:style w:type="character" w:styleId="ListLabel488">
    <w:name w:val="ListLabel 488"/>
    <w:qFormat/>
    <w:rPr/>
  </w:style>
  <w:style w:type="character" w:styleId="ListLabel18">
    <w:name w:val="ListLabel 18"/>
    <w:qFormat/>
    <w:rPr>
      <w:rFonts w:eastAsia="Courier New"/>
    </w:rPr>
  </w:style>
  <w:style w:type="character" w:styleId="ListLabel17">
    <w:name w:val="ListLabel 17"/>
    <w:qFormat/>
    <w:rPr>
      <w:rFonts w:eastAsia="Symbol"/>
    </w:rPr>
  </w:style>
  <w:style w:type="character" w:styleId="ListLabel16">
    <w:name w:val="ListLabel 16"/>
    <w:qFormat/>
    <w:rPr>
      <w:rFonts w:eastAsia="Wingdings"/>
    </w:rPr>
  </w:style>
  <w:style w:type="character" w:styleId="ListLabel15">
    <w:name w:val="ListLabel 15"/>
    <w:qFormat/>
    <w:rPr>
      <w:rFonts w:eastAsia="Courier New"/>
    </w:rPr>
  </w:style>
  <w:style w:type="character" w:styleId="ListLabel14">
    <w:name w:val="ListLabel 14"/>
    <w:qFormat/>
    <w:rPr>
      <w:rFonts w:eastAsia="Lohit Devanagari"/>
      <w:b/>
    </w:rPr>
  </w:style>
  <w:style w:type="character" w:styleId="ListLabel13">
    <w:name w:val="ListLabel 13"/>
    <w:qFormat/>
    <w:rPr>
      <w:rFonts w:eastAsia="Wingdings"/>
    </w:rPr>
  </w:style>
  <w:style w:type="character" w:styleId="ListLabel12">
    <w:name w:val="ListLabel 12"/>
    <w:qFormat/>
    <w:rPr>
      <w:rFonts w:eastAsia="Courier New"/>
    </w:rPr>
  </w:style>
  <w:style w:type="character" w:styleId="ListLabel11">
    <w:name w:val="ListLabel 11"/>
    <w:qFormat/>
    <w:rPr>
      <w:rFonts w:eastAsia="Symbol"/>
    </w:rPr>
  </w:style>
  <w:style w:type="character" w:styleId="ListLabel10">
    <w:name w:val="ListLabel 10"/>
    <w:qFormat/>
    <w:rPr>
      <w:rFonts w:eastAsia="Wingdings"/>
    </w:rPr>
  </w:style>
  <w:style w:type="character" w:styleId="ListLabel9">
    <w:name w:val="ListLabel 9"/>
    <w:qFormat/>
    <w:rPr>
      <w:rFonts w:eastAsia="Courier New"/>
    </w:rPr>
  </w:style>
  <w:style w:type="character" w:styleId="ListLabel8">
    <w:name w:val="ListLabel 8"/>
    <w:qFormat/>
    <w:rPr>
      <w:rFonts w:eastAsia="Symbol"/>
    </w:rPr>
  </w:style>
  <w:style w:type="character" w:styleId="ListLabel7">
    <w:name w:val="ListLabel 7"/>
    <w:qFormat/>
    <w:rPr>
      <w:rFonts w:eastAsia="Wingdings"/>
    </w:rPr>
  </w:style>
  <w:style w:type="character" w:styleId="ListLabel6">
    <w:name w:val="ListLabel 6"/>
    <w:qFormat/>
    <w:rPr>
      <w:rFonts w:eastAsia="Courier New"/>
    </w:rPr>
  </w:style>
  <w:style w:type="character" w:styleId="ListLabel5">
    <w:name w:val="ListLabel 5"/>
    <w:qFormat/>
    <w:rPr>
      <w:rFonts w:eastAsia="Lohit Devanagari"/>
      <w:b/>
    </w:rPr>
  </w:style>
  <w:style w:type="character" w:styleId="ListLabel4">
    <w:name w:val="ListLabel 4"/>
    <w:qFormat/>
    <w:rPr>
      <w:rFonts w:eastAsia="Courier New"/>
    </w:rPr>
  </w:style>
  <w:style w:type="character" w:styleId="ListLabel3">
    <w:name w:val="ListLabel 3"/>
    <w:qFormat/>
    <w:rPr>
      <w:rFonts w:eastAsia="Courier New"/>
    </w:rPr>
  </w:style>
  <w:style w:type="character" w:styleId="ListLabel2">
    <w:name w:val="ListLabel 2"/>
    <w:qFormat/>
    <w:rPr>
      <w:rFonts w:eastAsia="Courier New"/>
    </w:rPr>
  </w:style>
  <w:style w:type="character" w:styleId="ListLabel1">
    <w:name w:val="ListLabel 1"/>
    <w:qFormat/>
    <w:rPr>
      <w:rFonts w:eastAsia="Lohit Devanagari"/>
      <w:b/>
    </w:rPr>
  </w:style>
  <w:style w:type="character" w:styleId="ListLabel489">
    <w:name w:val="ListLabel 489"/>
    <w:qFormat/>
    <w:rPr>
      <w:rFonts w:ascii="Times New Roman" w:hAnsi="Times New Roman" w:cs="Times New Roman"/>
    </w:rPr>
  </w:style>
  <w:style w:type="character" w:styleId="ListLabel490">
    <w:name w:val="ListLabel 490"/>
    <w:qFormat/>
    <w:rPr/>
  </w:style>
  <w:style w:type="paragraph" w:styleId="Heading">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name w:val="Standard"/>
    <w:qFormat/>
    <w:pPr>
      <w:widowControl/>
      <w:suppressAutoHyphens w:val="true"/>
      <w:overflowPunct w:val="false"/>
      <w:bidi w:val="0"/>
      <w:ind w:left="0" w:right="0"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
    <w:name w:val="Header"/>
    <w:basedOn w:val="Normal"/>
    <w:pPr>
      <w:suppressLineNumbers/>
      <w:tabs>
        <w:tab w:val="center" w:pos="4680" w:leader="none"/>
        <w:tab w:val="right" w:pos="9360" w:leader="none"/>
      </w:tabs>
    </w:pPr>
    <w:rPr>
      <w:rFonts w:cs="Mangal"/>
      <w:szCs w:val="21"/>
    </w:rPr>
  </w:style>
  <w:style w:type="paragraph" w:styleId="Footer">
    <w:name w:val="Footer"/>
    <w:basedOn w:val="Normal"/>
    <w:pPr>
      <w:suppressLineNumbers/>
      <w:tabs>
        <w:tab w:val="center" w:pos="4680" w:leader="none"/>
        <w:tab w:val="right" w:pos="9360" w:leader="none"/>
      </w:tabs>
    </w:pPr>
    <w:rPr>
      <w:rFonts w:cs="Mangal"/>
      <w:szCs w:val="21"/>
    </w:rPr>
  </w:style>
  <w:style w:type="paragraph" w:styleId="CommentText2">
    <w:name w:val="Comment Text2"/>
    <w:basedOn w:val="Normal"/>
    <w:qFormat/>
    <w:pPr/>
    <w:rPr>
      <w:rFonts w:cs="Mangal"/>
      <w:sz w:val="20"/>
      <w:szCs w:val="18"/>
    </w:rPr>
  </w:style>
  <w:style w:type="paragraph" w:styleId="NoSpacing">
    <w:name w:val="No Spacing"/>
    <w:qFormat/>
    <w:pPr>
      <w:widowControl/>
      <w:tabs>
        <w:tab w:val="left" w:pos="1304" w:leader="none"/>
      </w:tabs>
      <w:suppressAutoHyphens w:val="true"/>
      <w:overflowPunct w:val="fals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right="0" w:hanging="0"/>
      <w:contextualSpacing/>
    </w:pPr>
    <w:rPr/>
  </w:style>
  <w:style w:type="paragraph" w:styleId="Bibliography1">
    <w:name w:val="Bibliography 1"/>
    <w:basedOn w:val="Index"/>
    <w:qFormat/>
    <w:pPr>
      <w:tabs>
        <w:tab w:val="left" w:pos="624" w:leader="none"/>
      </w:tabs>
      <w:spacing w:lineRule="atLeast" w:line="240" w:before="0" w:after="240"/>
      <w:ind w:left="624" w:right="0" w:hanging="624"/>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name w:val="Comment Text3"/>
    <w:basedOn w:val="Normal"/>
    <w:qFormat/>
    <w:pPr/>
    <w:rPr>
      <w:rFonts w:cs="Mangal"/>
      <w:sz w:val="20"/>
      <w:szCs w:val="18"/>
    </w:rPr>
  </w:style>
  <w:style w:type="paragraph" w:styleId="Revision">
    <w:name w:val="Revision"/>
    <w:qFormat/>
    <w:pPr>
      <w:widowControl/>
      <w:suppressAutoHyphens w:val="true"/>
      <w:overflowPunct w:val="fals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name w:val="Comment Text4"/>
    <w:basedOn w:val="Normal"/>
    <w:qFormat/>
    <w:pPr/>
    <w:rPr>
      <w:rFonts w:cs="Mangal"/>
      <w:sz w:val="20"/>
      <w:szCs w:val="18"/>
    </w:rPr>
  </w:style>
  <w:style w:type="paragraph" w:styleId="CommentText5">
    <w:name w:val="Comment Text5"/>
    <w:basedOn w:val="Normal"/>
    <w:qFormat/>
    <w:pPr/>
    <w:rPr>
      <w:rFonts w:cs="Mangal"/>
      <w:sz w:val="20"/>
      <w:szCs w:val="18"/>
    </w:rPr>
  </w:style>
  <w:style w:type="paragraph" w:styleId="CommentText6">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7891</TotalTime>
  <Application>LibreOffice/6.0.7.3$Linux_X86_64 LibreOffice_project/00m0$Build-3</Application>
  <Pages>29</Pages>
  <Words>6965</Words>
  <Characters>40027</Characters>
  <CharactersWithSpaces>46382</CharactersWithSpaces>
  <Paragraphs>628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2020-07-15T13:54:52Z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90)[16]","dontUpdate":true,"noteIndex":0},"citationItems":[{"id":5219,"uris":["http://zotero.org</vt:lpwstr>
  </property>
  <property fmtid="{D5CDD505-2E9C-101B-9397-08002B2CF9AE}" pid="9" name="ZOTERO_BREF_07i13LDGrO1r_2">
    <vt:lpwstr>/users/2983590/items/ZR4RUCDA"],"uri":["http://zotero.org/users/2983590/items/ZR4RUCDA"],"itemData":{"id":5219,"type":"paper-conference","container-title":"Proc. 7th World Congress on Genetics Applied to Livestock Production","event":"WCGALP","event-place</vt:lpwstr>
  </property>
  <property fmtid="{D5CDD505-2E9C-101B-9397-08002B2CF9AE}" pid="10" name="ZOTERO_BREF_07i13LDGrO1r_3">
    <vt:lpwstr>":"Montpellier, France","page":"1-2","publisher-place":"Montpellier, France","title":"BLUPF90 and related programs (BGF90)","author":[{"family":"Misztal","given":"I"},{"family":"Tsuruta","given":"S"},{"family":"Strabel","given":"T"},{"family":"Auvray","gi</vt:lpwstr>
  </property>
  <property fmtid="{D5CDD505-2E9C-101B-9397-08002B2CF9AE}" pid="11" name="ZOTERO_BREF_07i13LDGrO1r_4">
    <vt:lpwstr>ven":"B"},{"family":"Druet","given":"T"},{"family":"Lee","given":"D.H."}],"issued":{"date-parts":[["2002"]]}},"locator":"90"}],"schema":"https://github.com/citation-style-language/schema/raw/master/csl-citation.json"}</vt:lpwstr>
  </property>
  <property fmtid="{D5CDD505-2E9C-101B-9397-08002B2CF9AE}" pid="12" name="ZOTERO_BREF_2ManwXjQ9SDN_1">
    <vt:lpwstr>ZOTERO_ITEM CSL_CITATION {"citationID":"yWk2xiSV","properties":{"formattedCitation":"[2, 3]","plainCitation":"[2, 3]","noteIndex":0},"citationItems":[{"id":6603,"uris":["http://zotero.org/users/2983590/items/S38QEJ2Y"],"uri":["http://zotero.org/users/2983</vt:lpwstr>
  </property>
  <property fmtid="{D5CDD505-2E9C-101B-9397-08002B2CF9AE}" pid="13" name="ZOTERO_BREF_2ManwXjQ9SDN_10">
    <vt:lpwstr>narios with truncation or optimum contribution selection in a small dairy population by simulation. Breeding programs have to maximize genetic gain but also ensure sustainability by maintaining genetic variation. Numerous studies have shown that genomic s</vt:lpwstr>
  </property>
  <property fmtid="{D5CDD505-2E9C-101B-9397-08002B2CF9AE}" pid="14" name="ZOTERO_BREF_2ManwXjQ9SDN_11">
    <vt:lpwstr>election increases genetic gain. Although genomic selection is a well-established method, small populations still struggle with choosing the most sustainable strategy to adopt this type of selection. We developed a simulator of a dairy population and simu</vt:lpwstr>
  </property>
  <property fmtid="{D5CDD505-2E9C-101B-9397-08002B2CF9AE}" pid="15" name="ZOTERO_BREF_2ManwXjQ9SDN_12">
    <vt:lpwstr>lated a model after the Slovenian Brown Swiss population with ∼10,500 cows. We compared different truncation selection scenarios by varying (1) the method of sire selection and their use on cows or bull-dams, and (2) selection intensity and the number of </vt:lpwstr>
  </property>
  <property fmtid="{D5CDD505-2E9C-101B-9397-08002B2CF9AE}" pid="16" name="ZOTERO_BREF_2ManwXjQ9SDN_13">
    <vt:lpwstr>years a sire is in use. Furthermore, we compared different optimum contribution selection scenarios with optimization of sire selection and their usage. We compared scenarios in terms of genetic gain, selection accuracy, generation interval, genetic and g</vt:lpwstr>
  </property>
  <property fmtid="{D5CDD505-2E9C-101B-9397-08002B2CF9AE}" pid="17" name="ZOTERO_BREF_2ManwXjQ9SDN_14">
    <vt:lpwstr>enic variance, rate of coancestry, effective population size, and conversion efficiency. The results showed that early use of genomically tested sires increased genetic gain compared with progeny testing, as expected from changes in selection accuracy and</vt:lpwstr>
  </property>
  <property fmtid="{D5CDD505-2E9C-101B-9397-08002B2CF9AE}" pid="18" name="ZOTERO_BREF_2ManwXjQ9SDN_15">
    <vt:lpwstr> generation interval. A faster turnover of sires from year to year and higher intensity increased the genetic gain even further but increased the loss of genetic variation per year. Although maximizing intensity gave the lowest conversion efficiency, fast</vt:lpwstr>
  </property>
  <property fmtid="{D5CDD505-2E9C-101B-9397-08002B2CF9AE}" pid="19" name="ZOTERO_BREF_2ManwXjQ9SDN_16">
    <vt:lpwstr>er turnover of sires gave an intermediate conversion efficiency. The largest conversion efficiency was achieved with the simultaneous use of genomically and progeny-tested sires that were used over several years. Compared with truncation selection, optimi</vt:lpwstr>
  </property>
  <property fmtid="{D5CDD505-2E9C-101B-9397-08002B2CF9AE}" pid="20" name="ZOTERO_BREF_2ManwXjQ9SDN_17">
    <vt:lpwstr>zing sire selection and their usage increased the conversion efficiency by achieving either comparable genetic gain for a smaller loss of genetic variation or higher genetic gain for a comparable loss of genetic variation. Our results will help breeding o</vt:lpwstr>
  </property>
  <property fmtid="{D5CDD505-2E9C-101B-9397-08002B2CF9AE}" pid="21" name="ZOTERO_BREF_2ManwXjQ9SDN_18">
    <vt:lpwstr>rganizations implement sustainable genomic selection.","container-title":"Journal of Dairy Science","DOI":"10.3168/jds.2019-16853","ISSN":"0022-0302","issue":"11","journalAbbreviation":"Journal of Dairy Science","language":"en","page":"9971-9982","source"</vt:lpwstr>
  </property>
  <property fmtid="{D5CDD505-2E9C-101B-9397-08002B2CF9AE}" pid="22" name="ZOTERO_BREF_2ManwXjQ9SDN_19">
    <vt:lpwstr>:"ScienceDirect","title":"Efficient use of genomic information for sustainable genetic improvement in small cattle populations","volume":"102","author":[{"family":"Obšteter","given":"J."},{"family":"Jenko","given":"J."},{"family":"Hickey","given":"J. M."}</vt:lpwstr>
  </property>
  <property fmtid="{D5CDD505-2E9C-101B-9397-08002B2CF9AE}" pid="23" name="ZOTERO_BREF_2ManwXjQ9SDN_2">
    <vt:lpwstr>590/items/S38QEJ2Y"],"itemData":{"id":6603,"type":"article-journal","abstract":"Animals can be genotyped for thousands of single nucleotide polymorphisms (SNPs) at one time, where the SNPs are located at roughly 1-cM intervals throughout the genome. For e</vt:lpwstr>
  </property>
  <property fmtid="{D5CDD505-2E9C-101B-9397-08002B2CF9AE}" pid="24" name="ZOTERO_BREF_2ManwXjQ9SDN_20">
    <vt:lpwstr>,{"family":"Gorjanc","given":"G."}],"issued":{"date-parts":[["2019",11,1]]}}}],"schema":"https://github.com/citation-style-language/schema/raw/master/csl-citation.json"}</vt:lpwstr>
  </property>
  <property fmtid="{D5CDD505-2E9C-101B-9397-08002B2CF9AE}" pid="25" name="ZOTERO_BREF_2ManwXjQ9SDN_21">
    <vt:lpwstr/>
  </property>
  <property fmtid="{D5CDD505-2E9C-101B-9397-08002B2CF9AE}" pid="26" name="ZOTERO_BREF_2ManwXjQ9SDN_3">
    <vt:lpwstr>ach contiguous pair of SNPs there are four possible haplotypes that could be inherited from the sire. The effects of each interval on a trait can be estimated for all intervals simultaneously in a model where interval effects are random factors. Given the</vt:lpwstr>
  </property>
  <property fmtid="{D5CDD505-2E9C-101B-9397-08002B2CF9AE}" pid="27" name="ZOTERO_BREF_2ManwXjQ9SDN_4">
    <vt:lpwstr> estimated effects of each haplotype for every interval in the genome, and given an animal's genotype, a 'genomic' estimated breeding value is obtained by summing the estimated effects for that genotype. The accuracy of that estimator of breeding values i</vt:lpwstr>
  </property>
  <property fmtid="{D5CDD505-2E9C-101B-9397-08002B2CF9AE}" pid="28" name="ZOTERO_BREF_2ManwXjQ9SDN_5">
    <vt:lpwstr>s around 80%. Because the genomic estimated breeding values can be calculated at birth, and because it has a high accuracy, a strategy that utilizes these advantages was compared with a traditional progeny testing strategy under a typical Canadian-like da</vt:lpwstr>
  </property>
  <property fmtid="{D5CDD505-2E9C-101B-9397-08002B2CF9AE}" pid="29" name="ZOTERO_BREF_2ManwXjQ9SDN_6">
    <vt:lpwstr>iry cattle situation. Costs of proving bulls were reduced by 92% and genetic change was increased by a factor of 2. Genome-wide selection may become a popular tool for genetic improvement in livestock.","container-title":"Journal of Animal Breeding and Ge</vt:lpwstr>
  </property>
  <property fmtid="{D5CDD505-2E9C-101B-9397-08002B2CF9AE}" pid="30" name="ZOTERO_BREF_2ManwXjQ9SDN_7">
    <vt:lpwstr>netics = Zeitschrift Fur Tierzuchtung Und Zuchtungsbiologie","DOI":"10.1111/j.1439-0388.2006.00595.x","ISSN":"0931-2668","issue":"4","journalAbbreviation":"J. Anim. Breed. Genet.","language":"eng","note":"PMID: 16882088","page":"218-223","source":"PubMed"</vt:lpwstr>
  </property>
  <property fmtid="{D5CDD505-2E9C-101B-9397-08002B2CF9AE}" pid="31" name="ZOTERO_BREF_2ManwXjQ9SDN_8">
    <vt:lpwstr>,"title":"Strategy for applying genome-wide selection in dairy cattle","volume":"123","author":[{"family":"Schaeffer","given":"L. R."}],"issued":{"date-parts":[["2006",8]]}}},{"id":6756,"uris":["http://zotero.org/users/2983590/items/S9NXUB9E"],"uri":["htt</vt:lpwstr>
  </property>
  <property fmtid="{D5CDD505-2E9C-101B-9397-08002B2CF9AE}" pid="32" name="ZOTERO_BREF_2ManwXjQ9SDN_9">
    <vt:lpwstr>p://zotero.org/users/2983590/items/S9NXUB9E"],"itemData":{"id":6756,"type":"article-journal","abstract":"In this study, we compared genetic gain, genetic variation, and the efficiency of converting variation into gain under different genomic selection sce</vt:lpwstr>
  </property>
  <property fmtid="{D5CDD505-2E9C-101B-9397-08002B2CF9AE}" pid="33"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34"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35" name="ZOTERO_BREF_5arYpAG8Nvi4_11">
    <vt:lpwstr>,10,14]]}}}],"schema":"https://github.com/citation-style-language/schema/raw/master/csl-citation.json"}</vt:lpwstr>
  </property>
  <property fmtid="{D5CDD505-2E9C-101B-9397-08002B2CF9AE}" pid="36"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37"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38"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39"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40"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41"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42"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43"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44" name="ZOTERO_BREF_6Oxkvq6GXkeS_1">
    <vt:lpwstr>ZOTERO_ITEM CSL_CITATION {"citationID":"EMISQ33A","properties":{"formattedCitation":"[13, 15]","plainCitation":"[13, 15]","dontUpdate":true,"noteIndex":0},"citationItems":[{"id":6600,"uris":["http://zotero.org/users/2983590/items/Y26HFMND"],"uri":["http:/</vt:lpwstr>
  </property>
  <property fmtid="{D5CDD505-2E9C-101B-9397-08002B2CF9AE}" pid="45" name="ZOTERO_BREF_6Oxkvq6GXkeS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46" name="ZOTERO_BREF_6Oxkvq6GXkeS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47" name="ZOTERO_BREF_6Oxkvq6GXkeS_12">
    <vt:lpwstr>n: GSE","DOI":"10.1186/1297-9686-44-26","ISSN":"1297-9686","journalAbbreviation":"Genet. Sel. Evol.","language":"eng","note":"PMID: 22862849\nPMCID: PMC3441475","page":"26","source":"PubMed","title":"Response to genomic selection: the Bulmer effect and th</vt:lpwstr>
  </property>
  <property fmtid="{D5CDD505-2E9C-101B-9397-08002B2CF9AE}" pid="48" name="ZOTERO_BREF_6Oxkvq6GXkeS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49" name="ZOTERO_BREF_6Oxkvq6GXkeS_14">
    <vt:lpwstr>amily":"Bijma","given":"Piter"}],"issued":{"date-parts":[["2012",8,3]]}}},{"id":6604,"uris":["http://zotero.org/users/2983590/items/5V5JWRGS"],"uri":["http://zotero.org/users/2983590/items/5V5JWRGS"],"itemData":{"id":6604,"type":"webpage","title":"On the </vt:lpwstr>
  </property>
  <property fmtid="{D5CDD505-2E9C-101B-9397-08002B2CF9AE}" pid="50" name="ZOTERO_BREF_6Oxkvq6GXkeS_15">
    <vt:lpwstr>value of the phenotypes in the genomic era - Journal of Dairy Science","URL":"https://www.journalofdairyscience.org/article/S0022-0302(14)00689-4/abstract","accessed":{"date-parts":[["2020",6,6]]}}}],"schema":"https://github.com/citation-style-language/sc</vt:lpwstr>
  </property>
  <property fmtid="{D5CDD505-2E9C-101B-9397-08002B2CF9AE}" pid="51" name="ZOTERO_BREF_6Oxkvq6GXkeS_16">
    <vt:lpwstr>hema/raw/master/csl-citation.json"}</vt:lpwstr>
  </property>
  <property fmtid="{D5CDD505-2E9C-101B-9397-08002B2CF9AE}" pid="52" name="ZOTERO_BREF_6Oxkvq6GXkeS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53" name="ZOTERO_BREF_6Oxkvq6GXkeS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54" name="ZOTERO_BREF_6Oxkvq6GXkeS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55" name="ZOTERO_BREF_6Oxkvq6GXkeS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56" name="ZOTERO_BREF_6Oxkvq6GXkeS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57" name="ZOTERO_BREF_6Oxkvq6GXkeS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58" name="ZOTERO_BREF_6Oxkvq6GXkeS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59" name="ZOTERO_BREF_6Oxkvq6GXkeS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60" name="ZOTERO_BREF_Bplby7z9636a_1">
    <vt:lpwstr>ZOTERO_ITEM CSL_CITATION {"citationID":"SKTIPfBB","properties":{"formattedCitation":"[18]","plainCitation":"[18]","noteIndex":0},"citationItems":[{"id":6667,"uris":["http://zotero.org/users/2983590/items/5354396U"],"uri":["http://zotero.org/users/2983590/</vt:lpwstr>
  </property>
  <property fmtid="{D5CDD505-2E9C-101B-9397-08002B2CF9AE}" pid="61" name="ZOTERO_BREF_Bplby7z9636a_2">
    <vt:lpwstr>items/5354396U"],"itemData":{"id":6667,"type":"chapter","container-title":"ICAR Guidelines","event-place":"Rome","publisher":"ICAR","publisher-place":"Rome","title":"Section 02 - Cattle Milk Recording. Overview.","author":[{"family":"International Committ</vt:lpwstr>
  </property>
  <property fmtid="{D5CDD505-2E9C-101B-9397-08002B2CF9AE}" pid="62" name="ZOTERO_BREF_Bplby7z9636a_3">
    <vt:lpwstr>ee for Animal Recording.","given":""}],"issued":{"date-parts":[["2017",10]]}}}],"schema":"https://github.com/citation-style-language/schema/raw/master/csl-citation.json"}</vt:lpwstr>
  </property>
  <property fmtid="{D5CDD505-2E9C-101B-9397-08002B2CF9AE}" pid="63" name="ZOTERO_BREF_CBIgIDAUpR7W_1">
    <vt:lpwstr>ZOTERO_ITEM CSL_CITATION {"citationID":"IQjRVHWf","properties":{"formattedCitation":"[1, 8, 11, 12]","plainCitation":"[1, 8, 11, 12]","noteIndex":0},"citationItems":[{"id":6608,"uris":["http://zotero.org/users/2983590/items/R7X2FSRG"],"uri":["http://zoter</vt:lpwstr>
  </property>
  <property fmtid="{D5CDD505-2E9C-101B-9397-08002B2CF9AE}" pid="64" name="ZOTERO_BREF_CBIgIDAUpR7W_10">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65" name="ZOTERO_BREF_CBIgIDAUpR7W_11">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66" name="ZOTERO_BREF_CBIgIDAUpR7W_12">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67" name="ZOTERO_BREF_CBIgIDAUpR7W_13">
    <vt:lpwstr>l","title":"The impact of genetic relationship information on genomic breeding values in German Holstein cattle","volume":"42","author":[{"family":"Habier","given":"David"},{"family":"Tetens","given":"Jens"},{"family":"Seefried","given":"Franz-Reinhold"},</vt:lpwstr>
  </property>
  <property fmtid="{D5CDD505-2E9C-101B-9397-08002B2CF9AE}" pid="68" name="ZOTERO_BREF_CBIgIDAUpR7W_14">
    <vt:lpwstr>{"family":"Lichtner","given":"Peter"},{"family":"Thaller","given":"Georg"}],"issued":{"date-parts":[["2010",2,19]]}}},{"id":6629,"uris":["http://zotero.org/users/2983590/items/25MDEGBM"],"uri":["http://zotero.org/users/2983590/items/25MDEGBM"],"itemData":</vt:lpwstr>
  </property>
  <property fmtid="{D5CDD505-2E9C-101B-9397-08002B2CF9AE}" pid="69" name="ZOTERO_BREF_CBIgIDAUpR7W_15">
    <vt:lpwstr>{"id":6629,"type":"article-journal","abstract":"Animal breeding faces one of the most significant changes of the past decades - the implementation of genomic selection. Genomic selection uses dense marker maps to predict the breeding value of animals with</vt:lpwstr>
  </property>
  <property fmtid="{D5CDD505-2E9C-101B-9397-08002B2CF9AE}" pid="70" name="ZOTERO_BREF_CBIgIDAUpR7W_16">
    <vt:lpwstr> reported accuracies that are up to 0.31 higher than those of pedigree indexes, without the need to phenotype the animals themselves, or close relatives thereof. The basic principle is that because of the high marker density, each quantitative trait loci </vt:lpwstr>
  </property>
  <property fmtid="{D5CDD505-2E9C-101B-9397-08002B2CF9AE}" pid="71" name="ZOTERO_BREF_CBIgIDAUpR7W_17">
    <vt:lpwstr>(QTL) is in linkage disequilibrium (LD) with at least one nearby marker. The process involves putting a reference population together of animals with known phenotypes and genotypes to estimate the marker effects. Marker effects have been estimated with se</vt:lpwstr>
  </property>
  <property fmtid="{D5CDD505-2E9C-101B-9397-08002B2CF9AE}" pid="72" name="ZOTERO_BREF_CBIgIDAUpR7W_18">
    <vt:lpwstr>veral different methods that generally aim at reducing the dimensions of the marker data. Nearly all reported models only included additive effects. Once the marker effects are estimated, breeding values of young selection candidates can be predicted with</vt:lpwstr>
  </property>
  <property fmtid="{D5CDD505-2E9C-101B-9397-08002B2CF9AE}" pid="73" name="ZOTERO_BREF_CBIgIDAUpR7W_19">
    <vt:lpwstr> reported accuracies up to 0.85. Although results from simulation studies suggest that different models may yield more accurate genomic estimated breeding values (GEBVs) for different traits, depending on the underlying QTL distribution of the trait, ther</vt:lpwstr>
  </property>
  <property fmtid="{D5CDD505-2E9C-101B-9397-08002B2CF9AE}" pid="74" name="ZOTERO_BREF_CBIgIDAUpR7W_2">
    <vt:lpwstr>o.org/users/2983590/items/R7X2FSRG"],"itemData":{"id":6608,"type":"article-journal","abstract":"Recent advances in molecular genetic techniques will make dense marker maps available and genotyping many individuals for these markers feasible. Here we attem</vt:lpwstr>
  </property>
  <property fmtid="{D5CDD505-2E9C-101B-9397-08002B2CF9AE}" pid="75" name="ZOTERO_BREF_CBIgIDAUpR7W_20">
    <vt:lpwstr>e is so far only little evidence from studies based on real data to support this. The accuracy of genomic predictions strongly depends on characteristics of the reference populations, such as number of animals, number of markers, and the heritability of t</vt:lpwstr>
  </property>
  <property fmtid="{D5CDD505-2E9C-101B-9397-08002B2CF9AE}" pid="76" name="ZOTERO_BREF_CBIgIDAUpR7W_21">
    <vt:lpwstr>he recorded phenotype. Another important factor is the relationship between animals in the reference population and the evaluated animals. The breakup of LD between markers and QTL across generations advocates frequent re-estimation of marker effects to m</vt:lpwstr>
  </property>
  <property fmtid="{D5CDD505-2E9C-101B-9397-08002B2CF9AE}" pid="77" name="ZOTERO_BREF_CBIgIDAUpR7W_22">
    <vt:lpwstr>aintain the accuracy of GEBVs at an acceptable level. Therefore, at low frequencies of re-estimating marker effects, it becomes more important that the model that estimates the marker effects capitalizes on LD information that is persistent across generat</vt:lpwstr>
  </property>
  <property fmtid="{D5CDD505-2E9C-101B-9397-08002B2CF9AE}" pid="78" name="ZOTERO_BREF_CBIgIDAUpR7W_23">
    <vt:lpwstr>ions.","container-title":"Animal: An International Journal of Animal Bioscience","DOI":"10.1017/S1751731109991352","ISSN":"1751-7311","issue":"2","journalAbbreviation":"Animal","language":"eng","note":"PMID: 22443868","page":"157-164","source":"PubMed","t</vt:lpwstr>
  </property>
  <property fmtid="{D5CDD505-2E9C-101B-9397-08002B2CF9AE}" pid="79" name="ZOTERO_BREF_CBIgIDAUpR7W_24">
    <vt:lpwstr>itle":"Genomic breeding value prediction: methods and procedures","title-short":"Genomic breeding value prediction","volume":"4","author":[{"family":"Calus","given":"M. P. L."}],"issued":{"date-parts":[["2010",2]]}}},{"id":6275,"uris":["http://zotero.org/</vt:lpwstr>
  </property>
  <property fmtid="{D5CDD505-2E9C-101B-9397-08002B2CF9AE}" pid="80" name="ZOTERO_BREF_CBIgIDAUpR7W_25">
    <vt:lpwstr>users/2983590/items/XPUWKRAS"],"uri":["http://zotero.org/users/2983590/items/XPUWKRAS"],"itemData":{"id":6275,"type":"article-journal","abstract":"The predictive ability of genomic estimated breeding values (GEBV) originates both from associations between</vt:lpwstr>
  </property>
  <property fmtid="{D5CDD505-2E9C-101B-9397-08002B2CF9AE}" pid="81" name="ZOTERO_BREF_CBIgIDAUpR7W_26">
    <vt:lpwstr> high-density markers and QTL (Quantitative Trait Loci) and from pedigree information. Thus, GEBV are expected to provide more persistent accuracy over successive generations than breeding values estimated using pedigree-based methods. The objective of th</vt:lpwstr>
  </property>
  <property fmtid="{D5CDD505-2E9C-101B-9397-08002B2CF9AE}" pid="82" name="ZOTERO_BREF_CBIgIDAUpR7W_27">
    <vt:lpwstr>is study was to evaluate the accuracy of GEBV in a closed population of layer chickens and to quantify their persistence over five successive generations using marker or pedigree information.","container-title":"Genetics Selection Evolution","DOI":"10.118</vt:lpwstr>
  </property>
  <property fmtid="{D5CDD505-2E9C-101B-9397-08002B2CF9AE}" pid="83" name="ZOTERO_BREF_CBIgIDAUpR7W_28">
    <vt:lpwstr>6/1297-9686-43-23","ISSN":"1297-9686","issue":"1","journalAbbreviation":"Genetics Selection Evolution","page":"23","source":"BioMed Central","title":"Persistence of accuracy of genomic estimated breeding values over generations in layer chickens","volume"</vt:lpwstr>
  </property>
  <property fmtid="{D5CDD505-2E9C-101B-9397-08002B2CF9AE}" pid="84" name="ZOTERO_BREF_CBIgIDAUpR7W_29">
    <vt:lpwstr>:"43","author":[{"family":"Wolc","given":"Anna"},{"family":"Arango","given":"Jesus"},{"family":"Settar","given":"Petek"},{"family":"Fulton","given":"Janet E."},{"family":"O'Sullivan","given":"Neil P."},{"family":"Preisinger","given":"Rudolf"},{"family":"H</vt:lpwstr>
  </property>
  <property fmtid="{D5CDD505-2E9C-101B-9397-08002B2CF9AE}" pid="85" name="ZOTERO_BREF_CBIgIDAUpR7W_3">
    <vt:lpwstr>pted to estimate the effects of approximately 50,000 marker haplotypes simultaneously from a limited number of phenotypic records. A genome of 1000 cM was simulated with a marker spacing of 1 cM. The markers surrounding every 1-cM region were combined int</vt:lpwstr>
  </property>
  <property fmtid="{D5CDD505-2E9C-101B-9397-08002B2CF9AE}" pid="86" name="ZOTERO_BREF_CBIgIDAUpR7W_30">
    <vt:lpwstr>abier","given":"David"},{"family":"Fernando","given":"Rohan"},{"family":"Garrick","given":"Dorian J."},{"family":"Dekkers","given":"Jack CM"}],"issued":{"date-parts":[["2011",6,21]]}}}],"schema":"https://github.com/citation-style-language/schema/raw/maste</vt:lpwstr>
  </property>
  <property fmtid="{D5CDD505-2E9C-101B-9397-08002B2CF9AE}" pid="87" name="ZOTERO_BREF_CBIgIDAUpR7W_31">
    <vt:lpwstr>r/csl-citation.json"}</vt:lpwstr>
  </property>
  <property fmtid="{D5CDD505-2E9C-101B-9397-08002B2CF9AE}" pid="88" name="ZOTERO_BREF_CBIgIDAUpR7W_4">
    <vt:lpwstr>o marker haplotypes. Due to finite population size N(e) = 100, the marker haplotypes were in linkage disequilibrium with the QTL located between the markers. Using least squares, all haplotype effects could not be estimated simultaneously. When only the b</vt:lpwstr>
  </property>
  <property fmtid="{D5CDD505-2E9C-101B-9397-08002B2CF9AE}" pid="89" name="ZOTERO_BREF_CBIgIDAUpR7W_5">
    <vt:lpwstr>iggest effects were included, they were overestimated and the accuracy of predicting genetic values of the offspring of the recorded animals was only 0.32. Best linear unbiased prediction of haplotype effects assumed equal variances associated to each 1-c</vt:lpwstr>
  </property>
  <property fmtid="{D5CDD505-2E9C-101B-9397-08002B2CF9AE}" pid="90" name="ZOTERO_BREF_CBIgIDAUpR7W_6">
    <vt:lpwstr>M chromosomal segment, which yielded an accuracy of 0.73, although this assumption was far from true. Bayesian methods that assumed a prior distribution of the variance associated with each chromosome segment increased this accuracy to 0.85, even when the</vt:lpwstr>
  </property>
  <property fmtid="{D5CDD505-2E9C-101B-9397-08002B2CF9AE}" pid="91" name="ZOTERO_BREF_CBIgIDAUpR7W_7">
    <vt:lpwstr> prior was not correct. It was concluded that selection on genetic values predicted from markers could substantially increase the rate of genetic gain in animals and plants, especially if combined with reproductive techniques to shorten the generation int</vt:lpwstr>
  </property>
  <property fmtid="{D5CDD505-2E9C-101B-9397-08002B2CF9AE}" pid="92" name="ZOTERO_BREF_CBIgIDAUpR7W_8">
    <vt:lpwstr>erval.","container-title":"Genetics","ISSN":"0016-6731","issue":"4","journalAbbreviation":"Genetics","language":"eng","note":"PMID: 11290733\nPMCID: PMC1461589","page":"1819-1829","source":"PubMed","title":"Prediction of total genetic value using genome-w</vt:lpwstr>
  </property>
  <property fmtid="{D5CDD505-2E9C-101B-9397-08002B2CF9AE}" pid="93" name="ZOTERO_BREF_CBIgIDAUpR7W_9">
    <vt:lpwstr>ide dense marker maps","volume":"157","author":[{"family":"Meuwissen","given":"T. H."},{"family":"Hayes","given":"B. J."},{"family":"Goddard","given":"M. E."}],"issued":{"date-parts":[["2001",4]]}}},{"id":6278,"uris":["http://zotero.org/users/2983590/item</vt:lpwstr>
  </property>
  <property fmtid="{D5CDD505-2E9C-101B-9397-08002B2CF9AE}" pid="94" name="ZOTERO_BREF_HYIk7dEFsNtF_1">
    <vt:lpwstr>ZOTERO_ITEM CSL_CITATION {"citationID":"ZkwfqgWK","properties":{"formattedCitation":"[3]","plainCitation":"[3]","noteIndex":0},"citationItems":[{"id":6756,"uris":["http://zotero.org/users/2983590/items/S9NXUB9E"],"uri":["http://zotero.org/users/2983590/it</vt:lpwstr>
  </property>
  <property fmtid="{D5CDD505-2E9C-101B-9397-08002B2CF9AE}" pid="95" name="ZOTERO_BREF_HYIk7dEFsNtF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96" name="ZOTERO_BREF_HYIk7dEFsNtF_11">
    <vt:lpwstr>ble genomic selection.","container-title":"Journal of Dairy Science","DOI":"10.3168/jds.2019-16853","ISSN":"0022-0302","issue":"11","journalAbbreviation":"Journal of Dairy Science","language":"en","page":"9971-9982","source":"ScienceDirect","title":"Effic</vt:lpwstr>
  </property>
  <property fmtid="{D5CDD505-2E9C-101B-9397-08002B2CF9AE}" pid="97" name="ZOTERO_BREF_HYIk7dEFsNtF_12">
    <vt:lpwstr>ient use of genomic information for sustainable genetic improvement in small cattle populations","volume":"102","author":[{"family":"Obšteter","given":"J."},{"family":"Jenko","given":"J."},{"family":"Hickey","given":"J. M."},{"family":"Gorjanc","given":"G</vt:lpwstr>
  </property>
  <property fmtid="{D5CDD505-2E9C-101B-9397-08002B2CF9AE}" pid="98" name="ZOTERO_BREF_HYIk7dEFsNtF_13">
    <vt:lpwstr>."}],"issued":{"date-parts":[["2019",11,1]]}}}],"schema":"https://github.com/citation-style-language/schema/raw/master/csl-citation.json"}</vt:lpwstr>
  </property>
  <property fmtid="{D5CDD505-2E9C-101B-9397-08002B2CF9AE}" pid="99" name="ZOTERO_BREF_HYIk7dEFsNtF_14">
    <vt:lpwstr/>
  </property>
  <property fmtid="{D5CDD505-2E9C-101B-9397-08002B2CF9AE}" pid="100" name="ZOTERO_BREF_HYIk7dEFsNtF_2">
    <vt:lpwstr>ems/S9NXUB9E"],"itemData":{"id":6756,"type":"article-journal","abstract":"In this study, we compared genetic gain, genetic variation, and the efficiency of converting variation into gain under different genomic selection scenarios with truncation or optim</vt:lpwstr>
  </property>
  <property fmtid="{D5CDD505-2E9C-101B-9397-08002B2CF9AE}" pid="101" name="ZOTERO_BREF_HYIk7dEFsNtF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102" name="ZOTERO_BREF_HYIk7dEFsNtF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103" name="ZOTERO_BREF_HYIk7dEFsNtF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104" name="ZOTERO_BREF_HYIk7dEFsNtF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105" name="ZOTERO_BREF_HYIk7dEFsNtF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106" name="ZOTERO_BREF_HYIk7dEFsNtF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107" name="ZOTERO_BREF_HYIk7dEFsNtF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108" name="ZOTERO_BREF_Hb3x9gZdDKVR_1">
    <vt:lpwstr>ZOTERO_ITEM CSL_CITATION {"citationID":"Qc6Ddtxa","properties":{"formattedCitation":"[13, 14]","plainCitation":"[13, 14]","noteIndex":0},"citationItems":[{"id":6600,"uris":["http://zotero.org/users/2983590/items/Y26HFMND"],"uri":["http://zotero.org/users/</vt:lpwstr>
  </property>
  <property fmtid="{D5CDD505-2E9C-101B-9397-08002B2CF9AE}" pid="109" name="ZOTERO_BREF_Hb3x9gZdDKVR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110" name="ZOTERO_BREF_Hb3x9gZdDKVR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111" name="ZOTERO_BREF_Hb3x9gZdDKVR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112" name="ZOTERO_BREF_Hb3x9gZdDKVR_13">
    <vt:lpwstr>omic selection when the number of phenotypic records is limiting","title-short":"Response to genomic selection","volume":"44","author":[{"family":"Van Grevenhof","given":"Elizabeth M."},{"family":"Van Arendonk","given":"Johan A. M."},{"family":"Bijma","gi</vt:lpwstr>
  </property>
  <property fmtid="{D5CDD505-2E9C-101B-9397-08002B2CF9AE}" pid="113" name="ZOTERO_BREF_Hb3x9gZdDKVR_14">
    <vt:lpwstr>ven":"Piter"}],"issued":{"date-parts":[["2012",8,3]]}}},{"id":6753,"uris":["http://zotero.org/users/2983590/items/2ITRT5T6"],"uri":["http://zotero.org/users/2983590/items/2ITRT5T6"],"itemData":{"id":6753,"type":"article-journal","abstract":"Genetic improv</vt:lpwstr>
  </property>
  <property fmtid="{D5CDD505-2E9C-101B-9397-08002B2CF9AE}" pid="114" name="ZOTERO_BREF_Hb3x9gZdDKVR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115" name="ZOTERO_BREF_Hb3x9gZdDKVR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116" name="ZOTERO_BREF_Hb3x9gZdDKVR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117" name="ZOTERO_BREF_Hb3x9gZdDKVR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118" name="ZOTERO_BREF_Hb3x9gZdDKVR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119" name="ZOTERO_BREF_Hb3x9gZdDKVR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120" name="ZOTERO_BREF_Hb3x9gZdDKVR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121" name="ZOTERO_BREF_Hb3x9gZdDKVR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122" name="ZOTERO_BREF_Hb3x9gZdDKVR_22">
    <vt:lpwstr>"language":"en","page":"7905-7915","source":"ScienceDirect","title":"On the value of the phenotypes in the genomic era","volume":"97","author":[{"family":"Gonzalez-Recio","given":"O."},{"family":"Coffey","given":"M. P."},{"family":"Pryce","given":"J. E."}</vt:lpwstr>
  </property>
  <property fmtid="{D5CDD505-2E9C-101B-9397-08002B2CF9AE}" pid="123" name="ZOTERO_BREF_Hb3x9gZdDKVR_23">
    <vt:lpwstr>],"issued":{"date-parts":[["2014",12,1]]}}}],"schema":"https://github.com/citation-style-language/schema/raw/master/csl-citation.json"}</vt:lpwstr>
  </property>
  <property fmtid="{D5CDD505-2E9C-101B-9397-08002B2CF9AE}" pid="124" name="ZOTERO_BREF_Hb3x9gZdDKVR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125" name="ZOTERO_BREF_Hb3x9gZdDKVR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126" name="ZOTERO_BREF_Hb3x9gZdDKVR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127" name="ZOTERO_BREF_Hb3x9gZdDKVR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128" name="ZOTERO_BREF_Hb3x9gZdDKVR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129" name="ZOTERO_BREF_Hb3x9gZdDKVR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130" name="ZOTERO_BREF_Hb3x9gZdDKVR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131" name="ZOTERO_BREF_HjmbdZEtQZmX_1">
    <vt:lpwstr>ZOTERO_ITEM CSL_CITATION {"citationID":"Q3RcXEQP","properties":{"formattedCitation":"[1, 2]","plainCitation":"[1, 2]","noteIndex":0},"citationItems":[{"id":6608,"uris":["http://zotero.org/users/2983590/items/R7X2FSRG"],"uri":["http://zotero.org/users/2983</vt:lpwstr>
  </property>
  <property fmtid="{D5CDD505-2E9C-101B-9397-08002B2CF9AE}" pid="132" name="ZOTERO_BREF_HjmbdZEtQZmX_10">
    <vt:lpwstr>i":["http://zotero.org/users/2983590/items/S38QEJ2Y"],"itemData":{"id":6603,"type":"article-journal","abstract":"Animals can be genotyped for thousands of single nucleotide polymorphisms (SNPs) at one time, where the SNPs are located at roughly 1-cM inter</vt:lpwstr>
  </property>
  <property fmtid="{D5CDD505-2E9C-101B-9397-08002B2CF9AE}" pid="133" name="ZOTERO_BREF_HjmbdZEtQZmX_11">
    <vt:lpwstr>vals throughout the genome. For each contiguous pair of SNPs there are four possible haplotypes that could be inherited from the sire. The effects of each interval on a trait can be estimated for all intervals simultaneously in a model where interval effe</vt:lpwstr>
  </property>
  <property fmtid="{D5CDD505-2E9C-101B-9397-08002B2CF9AE}" pid="134" name="ZOTERO_BREF_HjmbdZEtQZmX_12">
    <vt:lpwstr>cts are random factors. Given the estimated effects of each haplotype for every interval in the genome, and given an animal's genotype, a 'genomic' estimated breeding value is obtained by summing the estimated effects for that genotype. The accuracy of th</vt:lpwstr>
  </property>
  <property fmtid="{D5CDD505-2E9C-101B-9397-08002B2CF9AE}" pid="135" name="ZOTERO_BREF_HjmbdZEtQZmX_13">
    <vt:lpwstr>at estimator of breeding values is around 80%. Because the genomic estimated breeding values can be calculated at birth, and because it has a high accuracy, a strategy that utilizes these advantages was compared with a traditional progeny testing strategy</vt:lpwstr>
  </property>
  <property fmtid="{D5CDD505-2E9C-101B-9397-08002B2CF9AE}" pid="136" name="ZOTERO_BREF_HjmbdZEtQZmX_14">
    <vt:lpwstr> under a typical Canadian-like dairy cattle situation. Costs of proving bulls were reduced by 92% and genetic change was increased by a factor of 2. Genome-wide selection may become a popular tool for genetic improvement in livestock.","container-title":"</vt:lpwstr>
  </property>
  <property fmtid="{D5CDD505-2E9C-101B-9397-08002B2CF9AE}" pid="137" name="ZOTERO_BREF_HjmbdZEtQZmX_15">
    <vt:lpwstr>Journal of Animal Breeding and Genetics = Zeitschrift Fur Tierzuchtung Und Zuchtungsbiologie","DOI":"10.1111/j.1439-0388.2006.00595.x","ISSN":"0931-2668","issue":"4","journalAbbreviation":"J. Anim. Breed. Genet.","language":"eng","note":"PMID: 16882088","</vt:lpwstr>
  </property>
  <property fmtid="{D5CDD505-2E9C-101B-9397-08002B2CF9AE}" pid="138" name="ZOTERO_BREF_HjmbdZEtQZmX_16">
    <vt:lpwstr>page":"218-223","source":"PubMed","title":"Strategy for applying genome-wide selection in dairy cattle","volume":"123","author":[{"family":"Schaeffer","given":"L. R."}],"issued":{"date-parts":[["2006",8]]}}}],"schema":"https://github.com/citation-style-la</vt:lpwstr>
  </property>
  <property fmtid="{D5CDD505-2E9C-101B-9397-08002B2CF9AE}" pid="139" name="ZOTERO_BREF_HjmbdZEtQZmX_17">
    <vt:lpwstr>nguage/schema/raw/master/csl-citation.json"}</vt:lpwstr>
  </property>
  <property fmtid="{D5CDD505-2E9C-101B-9397-08002B2CF9AE}" pid="140" name="ZOTERO_BREF_HjmbdZEtQZmX_2">
    <vt:lpwstr>590/items/R7X2FSRG"],"itemData":{"id":6608,"type":"article-journal","abstract":"Recent advances in molecular genetic techniques will make dense marker maps available and genotyping many individuals for these markers feasible. Here we attempted to estimate</vt:lpwstr>
  </property>
  <property fmtid="{D5CDD505-2E9C-101B-9397-08002B2CF9AE}" pid="141" name="ZOTERO_BREF_HjmbdZEtQZmX_3">
    <vt:lpwstr> the effects of approximately 50,000 marker haplotypes simultaneously from a limited number of phenotypic records. A genome of 1000 cM was simulated with a marker spacing of 1 cM. The markers surrounding every 1-cM region were combined into marker haploty</vt:lpwstr>
  </property>
  <property fmtid="{D5CDD505-2E9C-101B-9397-08002B2CF9AE}" pid="142" name="ZOTERO_BREF_HjmbdZEtQZmX_4">
    <vt:lpwstr>pes. Due to finite population size N(e) = 100, the marker haplotypes were in linkage disequilibrium with the QTL located between the markers. Using least squares, all haplotype effects could not be estimated simultaneously. When only the biggest effects w</vt:lpwstr>
  </property>
  <property fmtid="{D5CDD505-2E9C-101B-9397-08002B2CF9AE}" pid="143" name="ZOTERO_BREF_HjmbdZEtQZmX_5">
    <vt:lpwstr>ere included, they were overestimated and the accuracy of predicting genetic values of the offspring of the recorded animals was only 0.32. Best linear unbiased prediction of haplotype effects assumed equal variances associated to each 1-cM chromosomal se</vt:lpwstr>
  </property>
  <property fmtid="{D5CDD505-2E9C-101B-9397-08002B2CF9AE}" pid="144" name="ZOTERO_BREF_HjmbdZEtQZmX_6">
    <vt:lpwstr>gment, which yielded an accuracy of 0.73, although this assumption was far from true. Bayesian methods that assumed a prior distribution of the variance associated with each chromosome segment increased this accuracy to 0.85, even when the prior was not c</vt:lpwstr>
  </property>
  <property fmtid="{D5CDD505-2E9C-101B-9397-08002B2CF9AE}" pid="145" name="ZOTERO_BREF_HjmbdZEtQZmX_7">
    <vt:lpwstr>orrect. It was concluded that selection on genetic values predicted from markers could substantially increase the rate of genetic gain in animals and plants, especially if combined with reproductive techniques to shorten the generation interval.","contain</vt:lpwstr>
  </property>
  <property fmtid="{D5CDD505-2E9C-101B-9397-08002B2CF9AE}" pid="146" name="ZOTERO_BREF_HjmbdZEtQZmX_8">
    <vt:lpwstr>er-title":"Genetics","ISSN":"0016-6731","issue":"4","journalAbbreviation":"Genetics","language":"eng","note":"PMID: 11290733\nPMCID: PMC1461589","page":"1819-1829","source":"PubMed","title":"Prediction of total genetic value using genome-wide dense marker</vt:lpwstr>
  </property>
  <property fmtid="{D5CDD505-2E9C-101B-9397-08002B2CF9AE}" pid="147" name="ZOTERO_BREF_HjmbdZEtQZmX_9">
    <vt:lpwstr> maps","volume":"157","author":[{"family":"Meuwissen","given":"T. H."},{"family":"Hayes","given":"B. J."},{"family":"Goddard","given":"M. E."}],"issued":{"date-parts":[["2001",4]]}}},{"id":6603,"uris":["http://zotero.org/users/2983590/items/S38QEJ2Y"],"ur</vt:lpwstr>
  </property>
  <property fmtid="{D5CDD505-2E9C-101B-9397-08002B2CF9AE}" pid="148" name="ZOTERO_BREF_IyLofzg5TxrX_1">
    <vt:lpwstr>ZOTERO_ITEM CSL_CITATION {"citationID":"uWxfnkWg","properties":{"formattedCitation":"[4]","plainCitation":"[4]","noteIndex":0},"citationItems":[{"id":5893,"uris":["http://zotero.org/groups/231119/items/BV3VT7T6"],"uri":["http://zotero.org/groups/231119/it</vt:lpwstr>
  </property>
  <property fmtid="{D5CDD505-2E9C-101B-9397-08002B2CF9AE}" pid="149" name="ZOTERO_BREF_IyLofzg5TxrX_2">
    <vt:lpwstr>ems/BV3VT7T6"],"itemData":{"id":5893,"type":"article-journal","abstract":"Genomic selection has revolutionized dairy cattle breeding. Since 2000, assays have been developed to genotype large numbers of single-nucleotide polymorphisms (SNPs) at relatively </vt:lpwstr>
  </property>
  <property fmtid="{D5CDD505-2E9C-101B-9397-08002B2CF9AE}" pid="150" name="ZOTERO_BREF_IyLofzg5TxrX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151" name="ZOTERO_BREF_IyLofzg5TxrX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152" name="ZOTERO_BREF_IyLofzg5TxrX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153" name="ZOTERO_BREF_IyLofzg5TxrX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154" name="ZOTERO_BREF_IyLofzg5TxrX_7">
    <vt:lpwstr>m. Biosci.","page":"309-327","title":"Genomic Selection in Dairy Cattle: The USDA Experience","volume":"5","author":[{"family":"Wiggans","given":"George R."},{"family":"Cole","given":"John B."},{"family":"Hubbard","given":"Suzanne M."},{"family":"Sonstega</vt:lpwstr>
  </property>
  <property fmtid="{D5CDD505-2E9C-101B-9397-08002B2CF9AE}" pid="155" name="ZOTERO_BREF_IyLofzg5TxrX_8">
    <vt:lpwstr>rd","given":"Tad S."}],"issued":{"date-parts":[["2017",2,8]]}}}],"schema":"https://github.com/citation-style-language/schema/raw/master/csl-citation.json"}</vt:lpwstr>
  </property>
  <property fmtid="{D5CDD505-2E9C-101B-9397-08002B2CF9AE}" pid="156" name="ZOTERO_BREF_JfoTRDnycDTP_1">
    <vt:lpwstr>ZOTERO_ITEM CSL_CITATION {"citationID":"TqqssTIW","properties":{"formattedCitation":"[6]","plainCitation":"[6]","noteIndex":0},"citationItems":[{"id":6263,"uris":["http://zotero.org/users/2983590/items/C5B2PZB7"],"uri":["http://zotero.org/users/2983590/it</vt:lpwstr>
  </property>
  <property fmtid="{D5CDD505-2E9C-101B-9397-08002B2CF9AE}" pid="157" name="ZOTERO_BREF_JfoTRDnycDTP_10">
    <vt:lpwstr>Using a Genome-Wide Approach","volume":"3","author":[{"family":"Daetwyler","given":"Hans D."},{"family":"Villanueva","given":"Beatriz"},{"family":"Woolliams","given":"John A."}],"editor":[{"family":"Weedon","given":"Michael Nicholas"}],"issued":{"date-par</vt:lpwstr>
  </property>
  <property fmtid="{D5CDD505-2E9C-101B-9397-08002B2CF9AE}" pid="158" name="ZOTERO_BREF_JfoTRDnycDTP_11">
    <vt:lpwstr>ts":[["2008",10,14]]}}}],"schema":"https://github.com/citation-style-language/schema/raw/master/csl-citation.json"}</vt:lpwstr>
  </property>
  <property fmtid="{D5CDD505-2E9C-101B-9397-08002B2CF9AE}" pid="159" name="ZOTERO_BREF_JfoTRDnycDTP_2">
    <vt:lpwstr>ems/C5B2PZB7"],"itemData":{"id":6263,"type":"article-journal","abstract":"Background: The prediction of the genetic disease risk of an individual is a powerful public health tool. While predicting risk has been successful in diseases which follow simple M</vt:lpwstr>
  </property>
  <property fmtid="{D5CDD505-2E9C-101B-9397-08002B2CF9AE}" pid="160" name="ZOTERO_BREF_JfoTRDnycDTP_3">
    <vt:lpwstr>endelian inheritance, it has proven challenging in complex diseases for which a large number of loci contribute to the genetic variance. The large numbers of single nucleotide polymorphisms now available provide new opportunities for predicting genetic ri</vt:lpwstr>
  </property>
  <property fmtid="{D5CDD505-2E9C-101B-9397-08002B2CF9AE}" pid="161" name="ZOTERO_BREF_JfoTRDnycDTP_4">
    <vt:lpwstr>sk of complex diseases with high accuracy.\nMethodology/Principal Findings: We have derived simple deterministic formulae to predict the accuracy of predicted genetic risk from population or case control studies using a genome-wide approach and assuming a</vt:lpwstr>
  </property>
  <property fmtid="{D5CDD505-2E9C-101B-9397-08002B2CF9AE}" pid="162" name="ZOTERO_BREF_JfoTRDnycDTP_5">
    <vt:lpwstr> dichotomous disease phenotype with an underlying continuous liability. We show that the prediction equations are special cases of the more general problem of predicting the accuracy of estimates of genetic values of a continuous phenotype. Our predictive</vt:lpwstr>
  </property>
  <property fmtid="{D5CDD505-2E9C-101B-9397-08002B2CF9AE}" pid="163" name="ZOTERO_BREF_JfoTRDnycDTP_6">
    <vt:lpwstr> equations are responsive to all parameters that affect accuracy and they are independent of allele frequency and effect distributions. Deterministic prediction errors when tested by simulation were generally small. The common link among the expressions f</vt:lpwstr>
  </property>
  <property fmtid="{D5CDD505-2E9C-101B-9397-08002B2CF9AE}" pid="164" name="ZOTERO_BREF_JfoTRDnycDTP_7">
    <vt:lpwstr>or accuracy is that they are best summarized as the product of the ratio of number of phenotypic records per number of risk loci and the observed heritability.\nConclusions/Significance: This study advances the understanding of the relative power of case </vt:lpwstr>
  </property>
  <property fmtid="{D5CDD505-2E9C-101B-9397-08002B2CF9AE}" pid="165" name="ZOTERO_BREF_JfoTRDnycDTP_8">
    <vt:lpwstr>control and population studies of disease. The predictions represent an upper bound of accuracy which may be achievable with improved effect estimation methods. The formulae derived will help researchers determine an appropriate sample size to attain a ce</vt:lpwstr>
  </property>
  <property fmtid="{D5CDD505-2E9C-101B-9397-08002B2CF9AE}" pid="166" name="ZOTERO_BREF_JfoTRDnycDTP_9">
    <vt:lpwstr>rtain accuracy when predicting genetic risk.","container-title":"PLoS ONE","DOI":"10.1371/journal.pone.0003395","ISSN":"1932-6203","issue":"10","language":"en","page":"e3395","source":"Crossref","title":"Accuracy of Predicting the Genetic Risk of Disease </vt:lpwstr>
  </property>
  <property fmtid="{D5CDD505-2E9C-101B-9397-08002B2CF9AE}" pid="167" name="ZOTERO_BREF_KGzl4mCEcDo41_1">
    <vt:lpwstr>ZOTERO_ITEM CSL_CITATION {"citationID":"UKVywLxN","properties":{"formattedCitation":"[6]","plainCitation":"[6]","noteIndex":0},"citationItems":[{"id":6278,"uris":["http://zotero.org/users/2983590/items/PZM77XIV"],"uri":["http://zotero.org/users/2983590/it</vt:lpwstr>
  </property>
  <property fmtid="{D5CDD505-2E9C-101B-9397-08002B2CF9AE}" pid="168" name="ZOTERO_BREF_KGzl4mCEcDo41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169" name="ZOTERO_BREF_KGzl4mCEcDo41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170" name="ZOTERO_BREF_KGzl4mCEcDo41_4">
    <vt:lpwstr>","container-title":"Genetics Selection Evolution","DOI":"10.1186/1297-9686-42-5","ISSN":"1297-9686","issue":"1","journalAbbreviation":"Genetics Selection Evolution","page":"5","source":"BioMed Central","title":"The impact of genetic relationship informat</vt:lpwstr>
  </property>
  <property fmtid="{D5CDD505-2E9C-101B-9397-08002B2CF9AE}" pid="171" name="ZOTERO_BREF_KGzl4mCEcDo41_5">
    <vt:lpwstr>ion on genomic breeding values in German Holstein cattle","volume":"42","author":[{"family":"Habier","given":"David"},{"family":"Tetens","given":"Jens"},{"family":"Seefried","given":"Franz-Reinhold"},{"family":"Lichtner","given":"Peter"},{"family":"Thalle</vt:lpwstr>
  </property>
  <property fmtid="{D5CDD505-2E9C-101B-9397-08002B2CF9AE}" pid="172" name="ZOTERO_BREF_KGzl4mCEcDo41_6">
    <vt:lpwstr>r","given":"Georg"}],"issued":{"date-parts":[["2010",2,19]]}}}],"schema":"https://github.com/citation-style-language/schema/raw/master/csl-citation.json"}</vt:lpwstr>
  </property>
  <property fmtid="{D5CDD505-2E9C-101B-9397-08002B2CF9AE}" pid="173"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174"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175"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176"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177"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178" name="ZOTERO_BREF_KGzl4mCEcDo4_6">
    <vt:lpwstr>r","given":"Peter"},{"family":"Thaller","given":"Georg"}],"issued":{"date-parts":[["2010",2,19]]}}}],"schema":"https://github.com/citation-style-language/schema/raw/master/csl-citation.json"}</vt:lpwstr>
  </property>
  <property fmtid="{D5CDD505-2E9C-101B-9397-08002B2CF9AE}" pid="179" name="ZOTERO_BREF_Nle8vQQizG1V_1">
    <vt:lpwstr>ZOTERO_ITEM CSL_CITATION {"citationID":"hRKTNA4t","properties":{"formattedCitation":"[19]","plainCitation":"[19]","noteIndex":0},"citationItems":[{"id":5219,"uris":["http://zotero.org/users/2983590/items/ZR4RUCDA"],"uri":["http://zotero.org/users/2983590/</vt:lpwstr>
  </property>
  <property fmtid="{D5CDD505-2E9C-101B-9397-08002B2CF9AE}" pid="180" name="ZOTERO_BREF_Nle8vQQizG1V_2">
    <vt:lpwstr>items/ZR4RUCDA"],"itemData":{"id":5219,"type":"paper-conference","container-title":"Proc. 7th World Congress on Genetics Applied to Livestock Production","event":"WCGALP","event-place":"Montpellier, France","page":"1-2","publisher-place":"Montpellier, Fra</vt:lpwstr>
  </property>
  <property fmtid="{D5CDD505-2E9C-101B-9397-08002B2CF9AE}" pid="181" name="ZOTERO_BREF_Nle8vQQizG1V_3">
    <vt:lpwstr>nce","title":"BLUPF90 and related programs (BGF90)","author":[{"family":"Misztal","given":"I"},{"family":"Tsuruta","given":"S"},{"family":"Strabel","given":"T"},{"family":"Auvray","given":"B"},{"family":"Druet","given":"T"},{"family":"Lee","given":"D.H."}</vt:lpwstr>
  </property>
  <property fmtid="{D5CDD505-2E9C-101B-9397-08002B2CF9AE}" pid="182" name="ZOTERO_BREF_Nle8vQQizG1V_4">
    <vt:lpwstr>],"issued":{"date-parts":[["2002"]]}}}],"schema":"https://github.com/citation-style-language/schema/raw/master/csl-citation.json"}</vt:lpwstr>
  </property>
  <property fmtid="{D5CDD505-2E9C-101B-9397-08002B2CF9AE}" pid="183" name="ZOTERO_BREF_OUhSVBOxhWw5_1">
    <vt:lpwstr>ZOTERO_ITEM CSL_CITATION {"citationID":"mVLmCD1X","properties":{"formattedCitation":"[4]","plainCitation":"[4]","noteIndex":0},"citationItems":[{"id":5893,"uris":["http://zotero.org/groups/231119/items/BV3VT7T6"],"uri":["http://zotero.org/groups/231119/it</vt:lpwstr>
  </property>
  <property fmtid="{D5CDD505-2E9C-101B-9397-08002B2CF9AE}" pid="184" name="ZOTERO_BREF_OUhSVBOxhWw5_2">
    <vt:lpwstr>ems/BV3VT7T6"],"itemData":{"id":5893,"type":"article-journal","abstract":"Genomic selection has revolutionized dairy cattle breeding. Since 2000, assays have been developed to genotype large numbers of single-nucleotide polymorphisms (SNPs) at relatively </vt:lpwstr>
  </property>
  <property fmtid="{D5CDD505-2E9C-101B-9397-08002B2CF9AE}" pid="185" name="ZOTERO_BREF_OUhSVBOxhWw5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186" name="ZOTERO_BREF_OUhSVBOxhWw5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187" name="ZOTERO_BREF_OUhSVBOxhWw5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188" name="ZOTERO_BREF_OUhSVBOxhWw5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189" name="ZOTERO_BREF_OUhSVBOxhWw5_7">
    <vt:lpwstr>m. Biosci.","page":"309-327","title":"Genomic Selection in Dairy Cattle: The USDA Experience","volume":"5","author":[{"family":"Wiggans","given":"George R."},{"family":"Cole","given":"John B."},{"family":"Hubbard","given":"Suzanne M."},{"family":"Sonstega</vt:lpwstr>
  </property>
  <property fmtid="{D5CDD505-2E9C-101B-9397-08002B2CF9AE}" pid="190" name="ZOTERO_BREF_OUhSVBOxhWw5_8">
    <vt:lpwstr>rd","given":"Tad S."}],"issued":{"date-parts":[["2017",2,8]]}}}],"schema":"https://github.com/citation-style-language/schema/raw/master/csl-citation.json"}</vt:lpwstr>
  </property>
  <property fmtid="{D5CDD505-2E9C-101B-9397-08002B2CF9AE}" pid="191" name="ZOTERO_BREF_R5xZPQH1Kto5_1">
    <vt:lpwstr>ZOTERO_ITEM CSL_CITATION {"citationID":"OjZH8S5b","properties":{"formattedCitation":"[6\\uc0\\u8211{}10]","plainCitation":"[6–10]","noteIndex":0},"citationItems":[{"id":6263,"uris":["http://zotero.org/users/2983590/items/C5B2PZB7"],"uri":["http://zotero.o</vt:lpwstr>
  </property>
  <property fmtid="{D5CDD505-2E9C-101B-9397-08002B2CF9AE}" pid="192" name="ZOTERO_BREF_R5xZPQH1Kto5_10">
    <vt:lpwstr>ic Risk of Disease Using a Genome-Wide Approach","volume":"3","author":[{"family":"Daetwyler","given":"Hans D."},{"family":"Villanueva","given":"Beatriz"},{"family":"Woolliams","given":"John A."}],"editor":[{"family":"Weedon","given":"Michael Nicholas"}],</vt:lpwstr>
  </property>
  <property fmtid="{D5CDD505-2E9C-101B-9397-08002B2CF9AE}" pid="193" name="ZOTERO_BREF_R5xZPQH1Kto5_11">
    <vt:lpwstr>"issued":{"date-parts":[["2008",10,14]]}}},{"id":6619,"uris":["http://zotero.org/users/2983590/items/NC3NINJS"],"uri":["http://zotero.org/users/2983590/items/NC3NINJS"],"itemData":{"id":6619,"type":"article-journal","abstract":"Genomic selection refers to</vt:lpwstr>
  </property>
  <property fmtid="{D5CDD505-2E9C-101B-9397-08002B2CF9AE}" pid="194" name="ZOTERO_BREF_R5xZPQH1Kto5_12">
    <vt:lpwstr> the use of dense markers covering the whole genome to estimate the breeding value of selection candidates for a quantitative trait. This paper considers prediction of breeding value based on a linear combination of the markers. In this case the best esti</vt:lpwstr>
  </property>
  <property fmtid="{D5CDD505-2E9C-101B-9397-08002B2CF9AE}" pid="195" name="ZOTERO_BREF_R5xZPQH1Kto5_13">
    <vt:lpwstr>mate of each marker's effect is the expectation of the effect conditional on the data. To calculate this requires a prior distribution of marker effects. If the marker effects are normally distributed with constant variance, BLUP can be used to calculate </vt:lpwstr>
  </property>
  <property fmtid="{D5CDD505-2E9C-101B-9397-08002B2CF9AE}" pid="196" name="ZOTERO_BREF_R5xZPQH1Kto5_14">
    <vt:lpwstr>the estimated effects of the markers and hence the estimated breeding value (EBV). In this case the model is equivalent to a conventional animal model in which the relationship matrix among the animals is estimated from the markers instead of the pedigree</vt:lpwstr>
  </property>
  <property fmtid="{D5CDD505-2E9C-101B-9397-08002B2CF9AE}" pid="197" name="ZOTERO_BREF_R5xZPQH1Kto5_15">
    <vt:lpwstr>. The accuracy of the EBV can approach 1.0 but a very large amount of data is required. An alternative model was investigated in which only some markers have non-zero effects and these effects follow a reflected exponential distribution. In this case the </vt:lpwstr>
  </property>
  <property fmtid="{D5CDD505-2E9C-101B-9397-08002B2CF9AE}" pid="198" name="ZOTERO_BREF_R5xZPQH1Kto5_16">
    <vt:lpwstr>expected effect of a marker is a non-linear function of the data such that apparently small effects are regressed back almost to zero and consequently these markers can be deleted from the model. The accuracy in this case is considerably higher than when </vt:lpwstr>
  </property>
  <property fmtid="{D5CDD505-2E9C-101B-9397-08002B2CF9AE}" pid="199" name="ZOTERO_BREF_R5xZPQH1Kto5_17">
    <vt:lpwstr>marker effects are normally distributed. If genomic selection is practiced for several generations the response declines in a manner that can be predicted from the marker allele frequencies. Genomic selection is likely to lead to a more rapid decline in t</vt:lpwstr>
  </property>
  <property fmtid="{D5CDD505-2E9C-101B-9397-08002B2CF9AE}" pid="200" name="ZOTERO_BREF_R5xZPQH1Kto5_18">
    <vt:lpwstr>he selection response than phenotypic selection unless new markers are continually added to the prediction of breeding value. A method to find the optimum index to maximise long term selection response is derived. This index varies the weight given to a m</vt:lpwstr>
  </property>
  <property fmtid="{D5CDD505-2E9C-101B-9397-08002B2CF9AE}" pid="201" name="ZOTERO_BREF_R5xZPQH1Kto5_19">
    <vt:lpwstr>arker according to its frequency such that markers where the favourable allele has low frequency receive more weight in the index.","container-title":"Genetica","DOI":"10.1007/s10709-008-9308-0","ISSN":"1573-6857","issue":"2","journalAbbreviation":"Geneti</vt:lpwstr>
  </property>
  <property fmtid="{D5CDD505-2E9C-101B-9397-08002B2CF9AE}" pid="202" name="ZOTERO_BREF_R5xZPQH1Kto5_2">
    <vt:lpwstr>rg/users/2983590/items/C5B2PZB7"],"itemData":{"id":6263,"type":"article-journal","abstract":"Background: The prediction of the genetic disease risk of an individual is a powerful public health tool. While predicting risk has been successful in diseases wh</vt:lpwstr>
  </property>
  <property fmtid="{D5CDD505-2E9C-101B-9397-08002B2CF9AE}" pid="203" name="ZOTERO_BREF_R5xZPQH1Kto5_20">
    <vt:lpwstr>ca","language":"eng","note":"PMID: 18704696","page":"245-257","source":"PubMed","title":"Genomic selection: prediction of accuracy and maximisation of long term response","title-short":"Genomic selection","volume":"136","author":[{"family":"Goddard","give</vt:lpwstr>
  </property>
  <property fmtid="{D5CDD505-2E9C-101B-9397-08002B2CF9AE}" pid="204" name="ZOTERO_BREF_R5xZPQH1Kto5_21">
    <vt:lpwstr>n":"Mike"}],"issued":{"date-parts":[["2009",6]]}}},{"id":6278,"uris":["http://zotero.org/users/2983590/items/PZM77XIV"],"uri":["http://zotero.org/users/2983590/items/PZM77XIV"],"itemData":{"id":6278,"type":"article-journal","abstract":"The impact of addit</vt:lpwstr>
  </property>
  <property fmtid="{D5CDD505-2E9C-101B-9397-08002B2CF9AE}" pid="205" name="ZOTERO_BREF_R5xZPQH1Kto5_22">
    <vt:lpwstr>ive-genetic relationships captured by single nucleotide polymorphisms (SNPs) on the accuracy of genomic breeding values (GEBVs) has been demonstrated, but recent studies on data obtained from Holstein populations have ignored this fact. However, this impa</vt:lpwstr>
  </property>
  <property fmtid="{D5CDD505-2E9C-101B-9397-08002B2CF9AE}" pid="206" name="ZOTERO_BREF_R5xZPQH1Kto5_23">
    <vt:lpwstr>ct and the accuracy of GEBVs due to linkage disequilibrium (LD), which is fairly persistent over generations, must be known to implement future breeding programs.","container-title":"Genetics Selection Evolution","DOI":"10.1186/1297-9686-42-5","ISSN":"129</vt:lpwstr>
  </property>
  <property fmtid="{D5CDD505-2E9C-101B-9397-08002B2CF9AE}" pid="207" name="ZOTERO_BREF_R5xZPQH1Kto5_24">
    <vt:lpwstr>7-9686","issue":"1","journalAbbreviation":"Genetics Selection Evolution","page":"5","source":"BioMed Central","title":"The impact of genetic relationship information on genomic breeding values in German Holstein cattle","volume":"42","author":[{"family":"</vt:lpwstr>
  </property>
  <property fmtid="{D5CDD505-2E9C-101B-9397-08002B2CF9AE}" pid="208" name="ZOTERO_BREF_R5xZPQH1Kto5_25">
    <vt:lpwstr>Habier","given":"David"},{"family":"Tetens","given":"Jens"},{"family":"Seefried","given":"Franz-Reinhold"},{"family":"Lichtner","given":"Peter"},{"family":"Thaller","given":"Georg"}],"issued":{"date-parts":[["2010",2,19]]}}},{"id":6491,"uris":["http://zot</vt:lpwstr>
  </property>
  <property fmtid="{D5CDD505-2E9C-101B-9397-08002B2CF9AE}" pid="209" name="ZOTERO_BREF_R5xZPQH1Kto5_26">
    <vt:lpwstr>ero.org/users/2983590/items/39KX5QQZ"],"uri":["http://zotero.org/users/2983590/items/39KX5QQZ"],"itemData":{"id":6491,"type":"article-journal","abstract":"BACKGROUND: The theory of genomic selection is based on the prediction of the effects of quantitativ</vt:lpwstr>
  </property>
  <property fmtid="{D5CDD505-2E9C-101B-9397-08002B2CF9AE}" pid="210" name="ZOTERO_BREF_R5xZPQH1Kto5_27">
    <vt:lpwstr>e trait loci (QTL) in linkage disequilibrium (LD) with markers. However, there is increasing evidence that genomic selection also relies on \"relationships\" between individuals to accurately predict genetic values. Therefore, a better understanding of wh</vt:lpwstr>
  </property>
  <property fmtid="{D5CDD505-2E9C-101B-9397-08002B2CF9AE}" pid="211" name="ZOTERO_BREF_R5xZPQH1Kto5_28">
    <vt:lpwstr>at genomic selection actually predicts is relevant so that appropriate methods of analysis are used in genomic evaluations.\nMETHODS: Simulation was used to compare the performance of estimates of breeding values based on pedigree relationships (Best Line</vt:lpwstr>
  </property>
  <property fmtid="{D5CDD505-2E9C-101B-9397-08002B2CF9AE}" pid="212" name="ZOTERO_BREF_R5xZPQH1Kto5_29">
    <vt:lpwstr>ar Unbiased Prediction, BLUP), genomic relationships (gBLUP), and based on a Bayesian variable selection model (Bayes B) to estimate breeding values under a range of different underlying models of genetic variation. The effects of different marker densiti</vt:lpwstr>
  </property>
  <property fmtid="{D5CDD505-2E9C-101B-9397-08002B2CF9AE}" pid="213" name="ZOTERO_BREF_R5xZPQH1Kto5_3">
    <vt:lpwstr>ich follow simple Mendelian inheritance, it has proven challenging in complex diseases for which a large number of loci contribute to the genetic variance. The large numbers of single nucleotide polymorphisms now available provide new opportunities for pr</vt:lpwstr>
  </property>
  <property fmtid="{D5CDD505-2E9C-101B-9397-08002B2CF9AE}" pid="214" name="ZOTERO_BREF_R5xZPQH1Kto5_30">
    <vt:lpwstr>es and varying animal relationships were also examined.\nRESULTS: This study shows that genomic selection methods can predict a proportion of the additive genetic value when genetic variation is controlled by common quantitative trait loci (QTL model), ra</vt:lpwstr>
  </property>
  <property fmtid="{D5CDD505-2E9C-101B-9397-08002B2CF9AE}" pid="215" name="ZOTERO_BREF_R5xZPQH1Kto5_31">
    <vt:lpwstr>re loci (rare variant model), all loci (infinitesimal model) and a random association (a polygenic model). The Bayes B method was able to estimate breeding values more accurately than gBLUP under the QTL and rare variant models, for the alternative marker</vt:lpwstr>
  </property>
  <property fmtid="{D5CDD505-2E9C-101B-9397-08002B2CF9AE}" pid="216" name="ZOTERO_BREF_R5xZPQH1Kto5_32">
    <vt:lpwstr> densities and reference populations. The Bayes B and gBLUP methods had similar accuracies under the infinitesimal model.\nCONCLUSIONS: Our results suggest that Bayes B is superior to gBLUP to estimate breeding values from genomic data. The underlying mod</vt:lpwstr>
  </property>
  <property fmtid="{D5CDD505-2E9C-101B-9397-08002B2CF9AE}" pid="217" name="ZOTERO_BREF_R5xZPQH1Kto5_33">
    <vt:lpwstr>el of genetic variation greatly affects the predictive ability of genomic selection methods, and the superiority of Bayes B over gBLUP is highly dependent on the presence of large QTL effects. The use of SNP sequence data will outperform the less dense ma</vt:lpwstr>
  </property>
  <property fmtid="{D5CDD505-2E9C-101B-9397-08002B2CF9AE}" pid="218" name="ZOTERO_BREF_R5xZPQH1Kto5_34">
    <vt:lpwstr>rker panels. However, the size and distribution of QTL effects and the size of reference populations still greatly influence the effectiveness of using sequence data for genomic prediction.","container-title":"Genetics, selection, evolution: GSE","DOI":"1</vt:lpwstr>
  </property>
  <property fmtid="{D5CDD505-2E9C-101B-9397-08002B2CF9AE}" pid="219" name="ZOTERO_BREF_R5xZPQH1Kto5_35">
    <vt:lpwstr>0.1186/1297-9686-43-18","ISSN":"1297-9686","journalAbbreviation":"Genet. Sel. Evol.","language":"eng","note":"PMID: 21575265\nPMCID: PMC3114710","page":"18","source":"PubMed","title":"Different models of genetic variation and their effect on genomic evalu</vt:lpwstr>
  </property>
  <property fmtid="{D5CDD505-2E9C-101B-9397-08002B2CF9AE}" pid="220" name="ZOTERO_BREF_R5xZPQH1Kto5_36">
    <vt:lpwstr>ation","volume":"43","author":[{"family":"Clark","given":"Samuel A."},{"family":"Hickey","given":"John M."},{"family":"Werf","given":"Julius H. J.","non-dropping-particle":"van der"}],"issued":{"date-parts":[["2011",5,17]]}}},{"id":5444,"uris":["http://zo</vt:lpwstr>
  </property>
  <property fmtid="{D5CDD505-2E9C-101B-9397-08002B2CF9AE}" pid="221" name="ZOTERO_BREF_R5xZPQH1Kto5_37">
    <vt:lpwstr>tero.org/users/2983590/items/6P9VWTEZ"],"uri":["http://zotero.org/users/2983590/items/6P9VWTEZ"],"itemData":{"id":5444,"type":"article-journal","abstract":"Estimated breeding values (EBVs) using data from genetic markers can be predicted using a genomic r</vt:lpwstr>
  </property>
  <property fmtid="{D5CDD505-2E9C-101B-9397-08002B2CF9AE}" pid="222" name="ZOTERO_BREF_R5xZPQH1Kto5_38">
    <vt:lpwstr>elationship matrix, derived from animal's genotypes, and best linear unbiased prediction. However, if the accuracy of the EBVs is calculated in the usual manner (from the inverse element of the coefficient matrix), it is likely to be overestimated owing t</vt:lpwstr>
  </property>
  <property fmtid="{D5CDD505-2E9C-101B-9397-08002B2CF9AE}" pid="223" name="ZOTERO_BREF_R5xZPQH1Kto5_39">
    <vt:lpwstr>o sampling errors in elements of the genomic relationship matrix. We show here that the correct accuracy can be obtained by regressing the relationship matrix towards the pedigree relationship matrix so that it is an unbiased estimate of the relationships</vt:lpwstr>
  </property>
  <property fmtid="{D5CDD505-2E9C-101B-9397-08002B2CF9AE}" pid="224" name="ZOTERO_BREF_R5xZPQH1Kto5_4">
    <vt:lpwstr>edicting genetic risk of complex diseases with high accuracy.\nMethodology/Principal Findings: We have derived simple deterministic formulae to predict the accuracy of predicted genetic risk from population or case control studies using a genome-wide appr</vt:lpwstr>
  </property>
  <property fmtid="{D5CDD505-2E9C-101B-9397-08002B2CF9AE}" pid="225" name="ZOTERO_BREF_R5xZPQH1Kto5_40">
    <vt:lpwstr> at the QTL controlling the trait. This method shows how the accuracy increases as the number of markers used increases because the regression coefficient (of genomic relationship towards pedigree relationship) increases. We also present a deterministic m</vt:lpwstr>
  </property>
  <property fmtid="{D5CDD505-2E9C-101B-9397-08002B2CF9AE}" pid="226" name="ZOTERO_BREF_R5xZPQH1Kto5_41">
    <vt:lpwstr>ethod for predicting the accuracy of such genomic EBVs before data on individual animals are collected. This method estimates the proportion of genetic variance explained by the markers, which is equal to the regression coefficient described above, and th</vt:lpwstr>
  </property>
  <property fmtid="{D5CDD505-2E9C-101B-9397-08002B2CF9AE}" pid="227" name="ZOTERO_BREF_R5xZPQH1Kto5_42">
    <vt:lpwstr>e accuracy with which marker effects are estimated. The latter depends on the variance in relationship between pairs of animals, which equals the mean linkage disequilibrium over all pairs of loci. The theory was validated using simulated data and data on</vt:lpwstr>
  </property>
  <property fmtid="{D5CDD505-2E9C-101B-9397-08002B2CF9AE}" pid="228" name="ZOTERO_BREF_R5xZPQH1Kto5_43">
    <vt:lpwstr> fat concentration in the milk of Holstein cattle.","container-title":"Journal of Animal Breeding and Genetics = Zeitschrift Fur Tierzuchtung Und Zuchtungsbiologie","DOI":"10.1111/j.1439-0388.2011.00964.x","ISSN":"1439-0388","issue":"6","journalAbbreviati</vt:lpwstr>
  </property>
  <property fmtid="{D5CDD505-2E9C-101B-9397-08002B2CF9AE}" pid="229" name="ZOTERO_BREF_R5xZPQH1Kto5_44">
    <vt:lpwstr>on":"J. Anim. Breed. Genet.","language":"eng","note":"PMID: 22059574","page":"409-421","source":"PubMed","title":"Using the genomic relationship matrix to predict the accuracy of genomic selection","volume":"128","author":[{"family":"Goddard","given":"M. </vt:lpwstr>
  </property>
  <property fmtid="{D5CDD505-2E9C-101B-9397-08002B2CF9AE}" pid="230" name="ZOTERO_BREF_R5xZPQH1Kto5_45">
    <vt:lpwstr>E."},{"family":"Hayes","given":"B. J."},{"family":"Meuwissen","given":"T. H. E."}],"issued":{"date-parts":[["2011",12]]}}}],"schema":"https://github.com/citation-style-language/schema/raw/master/csl-citation.json"}</vt:lpwstr>
  </property>
  <property fmtid="{D5CDD505-2E9C-101B-9397-08002B2CF9AE}" pid="231" name="ZOTERO_BREF_R5xZPQH1Kto5_5">
    <vt:lpwstr>oach and assuming a dichotomous disease phenotype with an underlying continuous liability. We show that the prediction equations are special cases of the more general problem of predicting the accuracy of estimates of genetic values of a continuous phenot</vt:lpwstr>
  </property>
  <property fmtid="{D5CDD505-2E9C-101B-9397-08002B2CF9AE}" pid="232" name="ZOTERO_BREF_R5xZPQH1Kto5_6">
    <vt:lpwstr>ype. Our predictive equations are responsive to all parameters that affect accuracy and they are independent of allele frequency and effect distributions. Deterministic prediction errors when tested by simulation were generally small. The common link amon</vt:lpwstr>
  </property>
  <property fmtid="{D5CDD505-2E9C-101B-9397-08002B2CF9AE}" pid="233" name="ZOTERO_BREF_R5xZPQH1Kto5_7">
    <vt:lpwstr>g the expressions for accuracy is that they are best summarized as the product of the ratio of number of phenotypic records per number of risk loci and the observed heritability.\nConclusions/Significance: This study advances the understanding of the rela</vt:lpwstr>
  </property>
  <property fmtid="{D5CDD505-2E9C-101B-9397-08002B2CF9AE}" pid="234" name="ZOTERO_BREF_R5xZPQH1Kto5_8">
    <vt:lpwstr>tive power of case control and population studies of disease. The predictions represent an upper bound of accuracy which may be achievable with improved effect estimation methods. The formulae derived will help researchers determine an appropriate sample </vt:lpwstr>
  </property>
  <property fmtid="{D5CDD505-2E9C-101B-9397-08002B2CF9AE}" pid="235" name="ZOTERO_BREF_R5xZPQH1Kto5_9">
    <vt:lpwstr>size to attain a certain accuracy when predicting genetic risk.","container-title":"PLoS ONE","DOI":"10.1371/journal.pone.0003395","ISSN":"1932-6203","issue":"10","language":"en","page":"e3395","source":"Crossref","title":"Accuracy of Predicting the Genet</vt:lpwstr>
  </property>
  <property fmtid="{D5CDD505-2E9C-101B-9397-08002B2CF9AE}" pid="236" name="ZOTERO_BREF_TdDVvpj0nc3q_1">
    <vt:lpwstr>ZOTERO_ITEM CSL_CITATION {"citationID":"ImXbEYxp","properties":{"formattedCitation":"[3]","plainCitation":"[3]","noteIndex":0},"citationItems":[{"id":6756,"uris":["http://zotero.org/users/2983590/items/S9NXUB9E"],"uri":["http://zotero.org/users/2983590/it</vt:lpwstr>
  </property>
  <property fmtid="{D5CDD505-2E9C-101B-9397-08002B2CF9AE}" pid="237" name="ZOTERO_BREF_TdDVvpj0nc3q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238" name="ZOTERO_BREF_TdDVvpj0nc3q_11">
    <vt:lpwstr>ble genomic selection.","container-title":"Journal of Dairy Science","DOI":"10.3168/jds.2019-16853","ISSN":"0022-0302","issue":"11","journalAbbreviation":"Journal of Dairy Science","language":"en","page":"9971-9982","source":"ScienceDirect","title":"Effic</vt:lpwstr>
  </property>
  <property fmtid="{D5CDD505-2E9C-101B-9397-08002B2CF9AE}" pid="239" name="ZOTERO_BREF_TdDVvpj0nc3q_12">
    <vt:lpwstr>ient use of genomic information for sustainable genetic improvement in small cattle populations","volume":"102","author":[{"family":"Obšteter","given":"J."},{"family":"Jenko","given":"J."},{"family":"Hickey","given":"J. M."},{"family":"Gorjanc","given":"G</vt:lpwstr>
  </property>
  <property fmtid="{D5CDD505-2E9C-101B-9397-08002B2CF9AE}" pid="240" name="ZOTERO_BREF_TdDVvpj0nc3q_13">
    <vt:lpwstr>."}],"issued":{"date-parts":[["2019",11,1]]}}}],"schema":"https://github.com/citation-style-language/schema/raw/master/csl-citation.json"}</vt:lpwstr>
  </property>
  <property fmtid="{D5CDD505-2E9C-101B-9397-08002B2CF9AE}" pid="241" name="ZOTERO_BREF_TdDVvpj0nc3q_14">
    <vt:lpwstr/>
  </property>
  <property fmtid="{D5CDD505-2E9C-101B-9397-08002B2CF9AE}" pid="242" name="ZOTERO_BREF_TdDVvpj0nc3q_2">
    <vt:lpwstr>ems/S9NXUB9E"],"itemData":{"id":6756,"type":"article-journal","abstract":"In this study, we compared genetic gain, genetic variation, and the efficiency of converting variation into gain under different genomic selection scenarios with truncation or optim</vt:lpwstr>
  </property>
  <property fmtid="{D5CDD505-2E9C-101B-9397-08002B2CF9AE}" pid="243" name="ZOTERO_BREF_TdDVvpj0nc3q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244" name="ZOTERO_BREF_TdDVvpj0nc3q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245" name="ZOTERO_BREF_TdDVvpj0nc3q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246" name="ZOTERO_BREF_TdDVvpj0nc3q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247" name="ZOTERO_BREF_TdDVvpj0nc3q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248" name="ZOTERO_BREF_TdDVvpj0nc3q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249" name="ZOTERO_BREF_TdDVvpj0nc3q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250" name="ZOTERO_BREF_Ux4LadCJuUNv_1">
    <vt:lpwstr>ZOTERO_ITEM CSL_CITATION {"citationID":"o1WgUjDe","properties":{"formattedCitation":"[2]","plainCitation":"[2]","noteIndex":0},"citationItems":[{"id":6603,"uris":["http://zotero.org/users/2983590/items/S38QEJ2Y"],"uri":["http://zotero.org/users/2983590/it</vt:lpwstr>
  </property>
  <property fmtid="{D5CDD505-2E9C-101B-9397-08002B2CF9AE}" pid="251" name="ZOTERO_BREF_Ux4LadCJuUNv_2">
    <vt:lpwstr>ems/S38QEJ2Y"],"itemData":{"id":6603,"type":"article-journal","abstract":"Animals can be genotyped for thousands of single nucleotide polymorphisms (SNPs) at one time, where the SNPs are located at roughly 1-cM intervals throughout the genome. For each co</vt:lpwstr>
  </property>
  <property fmtid="{D5CDD505-2E9C-101B-9397-08002B2CF9AE}" pid="252" name="ZOTERO_BREF_Ux4LadCJuUNv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253" name="ZOTERO_BREF_Ux4LadCJuUNv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254" name="ZOTERO_BREF_Ux4LadCJuUNv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255" name="ZOTERO_BREF_Ux4LadCJuUNv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256" name="ZOTERO_BREF_Ux4LadCJuUNv_7">
    <vt:lpwstr> = Zeitschrift Fur Tierzuchtung Und Zuchtungsbiologie","DOI":"10.1111/j.1439-0388.2006.00595.x","ISSN":"0931-2668","issue":"4","journalAbbreviation":"J. Anim. Breed. Genet.","language":"eng","note":"PMID: 16882088","page":"218-223","source":"PubMed","titl</vt:lpwstr>
  </property>
  <property fmtid="{D5CDD505-2E9C-101B-9397-08002B2CF9AE}" pid="257" name="ZOTERO_BREF_Ux4LadCJuUNv_8">
    <vt:lpwstr>e":"Strategy for applying genome-wide selection in dairy cattle","volume":"123","author":[{"family":"Schaeffer","given":"L. R."}],"issued":{"date-parts":[["2006",8]]}}}],"schema":"https://github.com/citation-style-language/schema/raw/master/csl-citation.j</vt:lpwstr>
  </property>
  <property fmtid="{D5CDD505-2E9C-101B-9397-08002B2CF9AE}" pid="258" name="ZOTERO_BREF_Ux4LadCJuUNv_9">
    <vt:lpwstr>son"}</vt:lpwstr>
  </property>
  <property fmtid="{D5CDD505-2E9C-101B-9397-08002B2CF9AE}" pid="259" name="ZOTERO_BREF_Z8dXe69WUCtw_1">
    <vt:lpwstr>ZOTERO_ITEM CSL_CITATION {"citationID":"fvtCUIB5","properties":{"formattedCitation":"[3]","plainCitation":"[3]","noteIndex":0},"citationItems":[{"id":6756,"uris":["http://zotero.org/users/2983590/items/S9NXUB9E"],"uri":["http://zotero.org/users/2983590/it</vt:lpwstr>
  </property>
  <property fmtid="{D5CDD505-2E9C-101B-9397-08002B2CF9AE}" pid="260" name="ZOTERO_BREF_Z8dXe69WUCtw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261" name="ZOTERO_BREF_Z8dXe69WUCtw_11">
    <vt:lpwstr>ble genomic selection.","container-title":"Journal of Dairy Science","DOI":"10.3168/jds.2019-16853","ISSN":"0022-0302","issue":"11","journalAbbreviation":"Journal of Dairy Science","language":"en","page":"9971-9982","source":"ScienceDirect","title":"Effic</vt:lpwstr>
  </property>
  <property fmtid="{D5CDD505-2E9C-101B-9397-08002B2CF9AE}" pid="262" name="ZOTERO_BREF_Z8dXe69WUCtw_12">
    <vt:lpwstr>ient use of genomic information for sustainable genetic improvement in small cattle populations","volume":"102","author":[{"family":"Obšteter","given":"J."},{"family":"Jenko","given":"J."},{"family":"Hickey","given":"J. M."},{"family":"Gorjanc","given":"G</vt:lpwstr>
  </property>
  <property fmtid="{D5CDD505-2E9C-101B-9397-08002B2CF9AE}" pid="263" name="ZOTERO_BREF_Z8dXe69WUCtw_13">
    <vt:lpwstr>."}],"issued":{"date-parts":[["2019",11,1]]}}}],"schema":"https://github.com/citation-style-language/schema/raw/master/csl-citation.json"}</vt:lpwstr>
  </property>
  <property fmtid="{D5CDD505-2E9C-101B-9397-08002B2CF9AE}" pid="264" name="ZOTERO_BREF_Z8dXe69WUCtw_14">
    <vt:lpwstr/>
  </property>
  <property fmtid="{D5CDD505-2E9C-101B-9397-08002B2CF9AE}" pid="265" name="ZOTERO_BREF_Z8dXe69WUCtw_2">
    <vt:lpwstr>ems/S9NXUB9E"],"itemData":{"id":6756,"type":"article-journal","abstract":"In this study, we compared genetic gain, genetic variation, and the efficiency of converting variation into gain under different genomic selection scenarios with truncation or optim</vt:lpwstr>
  </property>
  <property fmtid="{D5CDD505-2E9C-101B-9397-08002B2CF9AE}" pid="266" name="ZOTERO_BREF_Z8dXe69WUCtw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267" name="ZOTERO_BREF_Z8dXe69WUCtw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268" name="ZOTERO_BREF_Z8dXe69WUCtw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269" name="ZOTERO_BREF_Z8dXe69WUCtw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270" name="ZOTERO_BREF_Z8dXe69WUCtw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271" name="ZOTERO_BREF_Z8dXe69WUCtw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272" name="ZOTERO_BREF_Z8dXe69WUCtw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273" name="ZOTERO_BREF_ZHPw6lgZ82GC1_1">
    <vt:lpwstr>ZOTERO_ITEM CSL_CITATION {"citationID":"y8s5weNw","properties":{"formattedCitation":"(Habier et al., 2010)","plainCitation":"(Habier et al., 2010))","dontUpdate":true,"noteIndex":0},"citationItems":[{"id":6278,"uris":["http://zotero.org/users/2983590/item</vt:lpwstr>
  </property>
  <property fmtid="{D5CDD505-2E9C-101B-9397-08002B2CF9AE}" pid="274" name="ZOTERO_BREF_ZHPw6lgZ82GC1_2">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275" name="ZOTERO_BREF_ZHPw6lgZ82GC1_3">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276" name="ZOTERO_BREF_ZHPw6lgZ82GC1_4">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277" name="ZOTERO_BREF_ZHPw6lgZ82GC1_5">
    <vt:lpwstr>l","title":"The impact of genetic relationship information on genomic breeding values in German Holstein cattle","volume":"42","author":[{"family":"Habier","given":"David"},{"family":"Tetens","given":"Jens"},{"family":"Seefried","given":"Franz-Reinhold"},</vt:lpwstr>
  </property>
  <property fmtid="{D5CDD505-2E9C-101B-9397-08002B2CF9AE}" pid="278" name="ZOTERO_BREF_ZHPw6lgZ82GC1_6">
    <vt:lpwstr>{"family":"Lichtner","given":"Peter"},{"family":"Thaller","given":"Georg"}],"issued":{"date-parts":[["2010",2,19]]}}}],"schema":"https://github.com/citation-style-language/schema/raw/master/csl-citation.json"}</vt:lpwstr>
  </property>
  <property fmtid="{D5CDD505-2E9C-101B-9397-08002B2CF9AE}" pid="279" name="ZOTERO_BREF_ZHPw6lgZ82GC_1">
    <vt:lpwstr>ZOTERO_ITEM CSL_CITATION {"citationID":"VEPR2gfB","properties":{"formattedCitation":"[6]","plainCitation":"[6]","noteIndex":0},"citationItems":[{"id":6278,"uris":["http://zotero.org/users/2983590/items/PZM77XIV"],"uri":["http://zotero.org/users/2983590/it</vt:lpwstr>
  </property>
  <property fmtid="{D5CDD505-2E9C-101B-9397-08002B2CF9AE}" pid="280" name="ZOTERO_BREF_ZHPw6lgZ82GC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281" name="ZOTERO_BREF_ZHPw6lgZ82GC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282" name="ZOTERO_BREF_ZHPw6lgZ82GC_4">
    <vt:lpwstr>","container-title":"Genetics Selection Evolution","DOI":"10.1186/1297-9686-42-5","ISSN":"1297-9686","issue":"1","journalAbbreviation":"Genetics Selection Evolution","page":"5","source":"BioMed Central","title":"The impact of genetic relationship informat</vt:lpwstr>
  </property>
  <property fmtid="{D5CDD505-2E9C-101B-9397-08002B2CF9AE}" pid="283" name="ZOTERO_BREF_ZHPw6lgZ82GC_5">
    <vt:lpwstr>ion on genomic breeding values in German Holstein cattle","volume":"42","author":[{"family":"Habier","given":"David"},{"family":"Tetens","given":"Jens"},{"family":"Seefried","given":"Franz-Reinhold"},{"family":"Lichtner","given":"Peter"},{"family":"Thalle</vt:lpwstr>
  </property>
  <property fmtid="{D5CDD505-2E9C-101B-9397-08002B2CF9AE}" pid="284" name="ZOTERO_BREF_ZHPw6lgZ82GC_6">
    <vt:lpwstr>r","given":"Georg"}],"issued":{"date-parts":[["2010",2,19]]}}}],"schema":"https://github.com/citation-style-language/schema/raw/master/csl-citation.json"}</vt:lpwstr>
  </property>
  <property fmtid="{D5CDD505-2E9C-101B-9397-08002B2CF9AE}" pid="285" name="ZOTERO_BREF_bn8EuCx1dJsz_1">
    <vt:lpwstr>ZOTERO_BIBL {"uncited":[],"omitted":[],"custom":[]} CSL_BIBLIOGRAPHY</vt:lpwstr>
  </property>
  <property fmtid="{D5CDD505-2E9C-101B-9397-08002B2CF9AE}" pid="286" name="ZOTERO_BREF_cZfNMHfOhnsL_1">
    <vt:lpwstr>ZOTERO_ITEM CSL_CITATION {"citationID":"UrpSX3lL","properties":{"formattedCitation":"[13, 14]","plainCitation":"[13, 14]","noteIndex":0},"citationItems":[{"id":6600,"uris":["http://zotero.org/users/2983590/items/Y26HFMND"],"uri":["http://zotero.org/users/</vt:lpwstr>
  </property>
  <property fmtid="{D5CDD505-2E9C-101B-9397-08002B2CF9AE}" pid="287" name="ZOTERO_BREF_cZfNMHfOhnsL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288" name="ZOTERO_BREF_cZfNMHfOhnsL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289" name="ZOTERO_BREF_cZfNMHfOhnsL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290" name="ZOTERO_BREF_cZfNMHfOhnsL_13">
    <vt:lpwstr>omic selection when the number of phenotypic records is limiting","title-short":"Response to genomic selection","volume":"44","author":[{"family":"Van Grevenhof","given":"Elizabeth M."},{"family":"Van Arendonk","given":"Johan A. M."},{"family":"Bijma","gi</vt:lpwstr>
  </property>
  <property fmtid="{D5CDD505-2E9C-101B-9397-08002B2CF9AE}" pid="291" name="ZOTERO_BREF_cZfNMHfOhnsL_14">
    <vt:lpwstr>ven":"Piter"}],"issued":{"date-parts":[["2012",8,3]]}}},{"id":6753,"uris":["http://zotero.org/users/2983590/items/2ITRT5T6"],"uri":["http://zotero.org/users/2983590/items/2ITRT5T6"],"itemData":{"id":6753,"type":"article-journal","abstract":"Genetic improv</vt:lpwstr>
  </property>
  <property fmtid="{D5CDD505-2E9C-101B-9397-08002B2CF9AE}" pid="292" name="ZOTERO_BREF_cZfNMHfOhnsL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293" name="ZOTERO_BREF_cZfNMHfOhnsL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294" name="ZOTERO_BREF_cZfNMHfOhnsL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295" name="ZOTERO_BREF_cZfNMHfOhnsL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296" name="ZOTERO_BREF_cZfNMHfOhnsL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297" name="ZOTERO_BREF_cZfNMHfOhnsL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298" name="ZOTERO_BREF_cZfNMHfOhnsL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299" name="ZOTERO_BREF_cZfNMHfOhnsL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00" name="ZOTERO_BREF_cZfNMHfOhnsL_22">
    <vt:lpwstr>"language":"en","page":"7905-7915","source":"ScienceDirect","title":"On the value of the phenotypes in the genomic era","volume":"97","author":[{"family":"Gonzalez-Recio","given":"O."},{"family":"Coffey","given":"M. P."},{"family":"Pryce","given":"J. E."}</vt:lpwstr>
  </property>
  <property fmtid="{D5CDD505-2E9C-101B-9397-08002B2CF9AE}" pid="301" name="ZOTERO_BREF_cZfNMHfOhnsL_23">
    <vt:lpwstr>],"issued":{"date-parts":[["2014",12,1]]}}}],"schema":"https://github.com/citation-style-language/schema/raw/master/csl-citation.json"}</vt:lpwstr>
  </property>
  <property fmtid="{D5CDD505-2E9C-101B-9397-08002B2CF9AE}" pid="302" name="ZOTERO_BREF_cZfNMHfOhnsL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03" name="ZOTERO_BREF_cZfNMHfOhnsL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04" name="ZOTERO_BREF_cZfNMHfOhnsL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05" name="ZOTERO_BREF_cZfNMHfOhnsL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06" name="ZOTERO_BREF_cZfNMHfOhnsL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07" name="ZOTERO_BREF_cZfNMHfOhnsL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08" name="ZOTERO_BREF_cZfNMHfOhnsL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09" name="ZOTERO_BREF_eDZY5kQF7gXa_1">
    <vt:lpwstr>ZOTERO_ITEM CSL_CITATION {"citationID":"3dgh3SMO","properties":{"formattedCitation":"[5]","plainCitation":"[5]","noteIndex":0},"citationItems":[{"id":747,"uris":["http://zotero.org/groups/231119/items/R5IXZNEV"],"uri":["http://zotero.org/groups/231119/ite</vt:lpwstr>
  </property>
  <property fmtid="{D5CDD505-2E9C-101B-9397-08002B2CF9AE}" pid="310" name="ZOTERO_BREF_eDZY5kQF7gXa_2">
    <vt:lpwstr>ms/R5IXZNEV"],"itemData":{"id":747,"type":"book","abstract":"Best Linear Unbiased Prediction (BLUP) has become the most widely accepted method for genetic evaluation of domestic livestock. Since its introduction, the method has evolved; and despite this, </vt:lpwstr>
  </property>
  <property fmtid="{D5CDD505-2E9C-101B-9397-08002B2CF9AE}" pid="311" name="ZOTERO_BREF_eDZY5kQF7gXa_3">
    <vt:lpwstr>there is no simple text on the application of linear models to the prediction of breeding values. This book has been written with a good balance of theory and application to fill this gap. Equations for partitioning breeding values into contributions from</vt:lpwstr>
  </property>
  <property fmtid="{D5CDD505-2E9C-101B-9397-08002B2CF9AE}" pid="312" name="ZOTERO_BREF_eDZY5kQF7gXa_4">
    <vt:lpwstr> various sources of information are derived under the various models. Recent developments in the analysis of longitudinal data with random regression models and the inclusion of genetic marker information in the evaluation of animals have been incorporate</vt:lpwstr>
  </property>
  <property fmtid="{D5CDD505-2E9C-101B-9397-08002B2CF9AE}" pid="313" name="ZOTERO_BREF_eDZY5kQF7gXa_5">
    <vt:lpwstr>d. Overall the book has been thoroughly updated since the first edition was published in 1996.","edition":"Second edition","event-place":"Wallingford, UK ; Cambridge, MA","ISBN":"978-0-85199-000-2","language":"English","note":"bibtex: mrode_linear_2005","</vt:lpwstr>
  </property>
  <property fmtid="{D5CDD505-2E9C-101B-9397-08002B2CF9AE}" pid="314" name="ZOTERO_BREF_eDZY5kQF7gXa_6">
    <vt:lpwstr>number-of-pages":"208","publisher":"CABI","publisher-place":"Wallingford, UK ; Cambridge, MA","source":"Amazon.com","title":"Linear Models for the Prediction of Animal Breeding Values","author":[{"family":"Mrode","given":"Raphael A."}],"issued":{"date-par</vt:lpwstr>
  </property>
  <property fmtid="{D5CDD505-2E9C-101B-9397-08002B2CF9AE}" pid="315" name="ZOTERO_BREF_eDZY5kQF7gXa_7">
    <vt:lpwstr>ts":[["2005",10]]}}}],"schema":"https://github.com/citation-style-language/schema/raw/master/csl-citation.json"}</vt:lpwstr>
  </property>
  <property fmtid="{D5CDD505-2E9C-101B-9397-08002B2CF9AE}" pid="316" name="ZOTERO_BREF_g8dqmzCRUbWx_1">
    <vt:lpwstr>ZOTERO_ITEM CSL_CITATION {"citationID":"hNLsfq9M","properties":{"formattedCitation":"[15\\uc0\\u8211{}17]","plainCitation":"[15–17]","noteIndex":0},"citationItems":[{"id":6441,"uris":["http://zotero.org/users/2983590/items/VYV6MDC8"],"uri":["http://zotero</vt:lpwstr>
  </property>
  <property fmtid="{D5CDD505-2E9C-101B-9397-08002B2CF9AE}" pid="317" name="ZOTERO_BREF_g8dqmzCRUbWx_10">
    <vt:lpwstr>","title":"Effectiveness of genomic prediction on milk flow traits in dairy cattle","volume":"44","author":[{"family":"Gray","given":"Kent A."},{"family":"Cassady","given":"Joseph P."},{"family":"Huang","given":"Yijian"},{"family":"Maltecca","given":"Chri</vt:lpwstr>
  </property>
  <property fmtid="{D5CDD505-2E9C-101B-9397-08002B2CF9AE}" pid="318" name="ZOTERO_BREF_g8dqmzCRUbWx_11">
    <vt:lpwstr>stian"}],"issued":{"date-parts":[["2012"]]}}},{"id":6494,"uris":["http://zotero.org/users/2983590/items/8SAKPRX5"],"uri":["http://zotero.org/users/2983590/items/8SAKPRX5"],"itemData":{"id":6494,"type":"article-journal","abstract":"Predictive ability of ge</vt:lpwstr>
  </property>
  <property fmtid="{D5CDD505-2E9C-101B-9397-08002B2CF9AE}" pid="319" name="ZOTERO_BREF_g8dqmzCRUbWx_12">
    <vt:lpwstr>nomic EBV when using single-step genomic BLUP (ssGBLUP) in Angus cattle was investigated. Over 6 million records were available on birth weight (BiW) and weaning weight (WW), almost 3.4 million on postweaning gain (PWG), and over 1.3 million on calving ea</vt:lpwstr>
  </property>
  <property fmtid="{D5CDD505-2E9C-101B-9397-08002B2CF9AE}" pid="320" name="ZOTERO_BREF_g8dqmzCRUbWx_13">
    <vt:lpwstr>se (CE). Genomic information was available on, at most, 51,883 animals, which included high and low EBV accuracy animals. Traditional EBV was computed by BLUP and genomic EBV by ssGBLUP and indirect prediction based on SNP effects was derived from ssGBLUP</vt:lpwstr>
  </property>
  <property fmtid="{D5CDD505-2E9C-101B-9397-08002B2CF9AE}" pid="321" name="ZOTERO_BREF_g8dqmzCRUbWx_14">
    <vt:lpwstr>; SNP effects were calculated based on the following reference populations: ref_2k (contains top bulls and top cows that had an EBV accuracy for BiW ≥0.85), ref_8k (contains all parents that were genotyped), and ref_33k (contains all genotyped animals bor</vt:lpwstr>
  </property>
  <property fmtid="{D5CDD505-2E9C-101B-9397-08002B2CF9AE}" pid="322" name="ZOTERO_BREF_g8dqmzCRUbWx_15">
    <vt:lpwstr>n up to 2012). Indirect prediction was obtained as direct genomic value (DGV) or as an index of DGV and parent average (PA). Additionally, runs with ssGBLUP used the inverse of the genomic relationship matrix calculated by an algorithm for proven and youn</vt:lpwstr>
  </property>
  <property fmtid="{D5CDD505-2E9C-101B-9397-08002B2CF9AE}" pid="323" name="ZOTERO_BREF_g8dqmzCRUbWx_16">
    <vt:lpwstr>g animals (APY) that uses recursions on a small subset of reference animals. An extra reference subset included 3,872 genotyped parents of genotyped animals (ref_4k). Cross-validation was used to assess predictive ability on a validation population of 18,</vt:lpwstr>
  </property>
  <property fmtid="{D5CDD505-2E9C-101B-9397-08002B2CF9AE}" pid="324" name="ZOTERO_BREF_g8dqmzCRUbWx_17">
    <vt:lpwstr>721 animals born in 2013. Computations for growth traits used multiple-trait linear model and, for CE, a bivariate CE-BiW threshold-linear model. With BLUP, predictivities were 0.29, 0.34, 0.23, and 0.12 for BiW, WW, PWG, and CE, respectively. With ssGBLU</vt:lpwstr>
  </property>
  <property fmtid="{D5CDD505-2E9C-101B-9397-08002B2CF9AE}" pid="325" name="ZOTERO_BREF_g8dqmzCRUbWx_18">
    <vt:lpwstr>P and ref_2k, predictivities were 0.34, 0.35, 0.27, and 0.13 for BiW, WW, PWG, and CE, respectively, and with ssGBLUP and ref_33k, predictivities were 0.39, 0.38, 0.29, and 0.13 for BiW, WW, PWG, and CE, respectively. Low predictivity for CE was due to lo</vt:lpwstr>
  </property>
  <property fmtid="{D5CDD505-2E9C-101B-9397-08002B2CF9AE}" pid="326" name="ZOTERO_BREF_g8dqmzCRUbWx_19">
    <vt:lpwstr>w incidence rate of difficult calving. Indirect predictions with ref_33k were as accurate as with full ssGBLUP. Using the APY and recursions on ref_4k gave 88% gains of full ssGBLUP and using the APY and recursions on ref_8k gave 97% gains of full ssGBLUP</vt:lpwstr>
  </property>
  <property fmtid="{D5CDD505-2E9C-101B-9397-08002B2CF9AE}" pid="327" name="ZOTERO_BREF_g8dqmzCRUbWx_2">
    <vt:lpwstr>.org/users/2983590/items/VYV6MDC8"],"itemData":{"id":6441,"type":"article-journal","abstract":"A single-step blending approach allows genomic prediction using information of genotyped and non-genotyped animals simultaneously. However, the combined relatio</vt:lpwstr>
  </property>
  <property fmtid="{D5CDD505-2E9C-101B-9397-08002B2CF9AE}" pid="328" name="ZOTERO_BREF_g8dqmzCRUbWx_20">
    <vt:lpwstr>. Genomic evaluation in beef cattle with ssGBLUP is feasible while keeping the models (maternal, multiple trait, and threshold) already used in regular BLUP. Gains in predictivity are dependent on the composition of the reference population. Indirect pred</vt:lpwstr>
  </property>
  <property fmtid="{D5CDD505-2E9C-101B-9397-08002B2CF9AE}" pid="329" name="ZOTERO_BREF_g8dqmzCRUbWx_21">
    <vt:lpwstr>ictions via SNP effects derived from ssGBLUP allow for accurate genomic predictions on young animals, with no advantage of including PA in the index if the reference population is large. With the APY conditioning on about 10,000 reference animals, ssGBLUP</vt:lpwstr>
  </property>
  <property fmtid="{D5CDD505-2E9C-101B-9397-08002B2CF9AE}" pid="330" name="ZOTERO_BREF_g8dqmzCRUbWx_22">
    <vt:lpwstr> is potentially applicable to a large number of genotyped animals without compromising predictive ability.","container-title":"Journal of Animal Science","DOI":"10.2527/jas.2014-8836","ISSN":"1525-3163","issue":"6","journalAbbreviation":"J. Anim. Sci.","l</vt:lpwstr>
  </property>
  <property fmtid="{D5CDD505-2E9C-101B-9397-08002B2CF9AE}" pid="331" name="ZOTERO_BREF_g8dqmzCRUbWx_23">
    <vt:lpwstr>anguage":"eng","note":"PMID: 26115253","page":"2653-2662","source":"PubMed","title":"Genetic evaluation using single-step genomic best linear unbiased predictor in American Angus","volume":"93","author":[{"family":"Lourenco","given":"D. a. L."},{"family":</vt:lpwstr>
  </property>
  <property fmtid="{D5CDD505-2E9C-101B-9397-08002B2CF9AE}" pid="332" name="ZOTERO_BREF_g8dqmzCRUbWx_24">
    <vt:lpwstr>"Tsuruta","given":"S."},{"family":"Fragomeni","given":"B. O."},{"family":"Masuda","given":"Y."},{"family":"Aguilar","given":"I."},{"family":"Legarra","given":"A."},{"family":"Bertrand","given":"J. K."},{"family":"Amen","given":"T. S."},{"family":"Wang","g</vt:lpwstr>
  </property>
  <property fmtid="{D5CDD505-2E9C-101B-9397-08002B2CF9AE}" pid="333" name="ZOTERO_BREF_g8dqmzCRUbWx_25">
    <vt:lpwstr>iven":"L."},{"family":"Moser","given":"D. W."},{"family":"Misztal","given":"I."}],"issued":{"date-parts":[["2015",6]]}}}],"schema":"https://github.com/citation-style-language/schema/raw/master/csl-citation.json"}</vt:lpwstr>
  </property>
  <property fmtid="{D5CDD505-2E9C-101B-9397-08002B2CF9AE}" pid="334" name="ZOTERO_BREF_g8dqmzCRUbWx_3">
    <vt:lpwstr>nship matrix in a single-step method may need to be adjusted because marker-based and pedigree-based relationship matrices may not be on the same scale. The same may apply when a GBLUP model includes both genomic breeding values and residual polygenic eff</vt:lpwstr>
  </property>
  <property fmtid="{D5CDD505-2E9C-101B-9397-08002B2CF9AE}" pid="335" name="ZOTERO_BREF_g8dqmzCRUbWx_4">
    <vt:lpwstr>ects. The objective of this study was to compare single-step blending methods and GBLUP methods with and without adjustment of the genomic relationship matrix for genomic prediction of 16 traits in the Nordic Holstein population.","container-title":"Genet</vt:lpwstr>
  </property>
  <property fmtid="{D5CDD505-2E9C-101B-9397-08002B2CF9AE}" pid="336" name="ZOTERO_BREF_g8dqmzCRUbWx_5">
    <vt:lpwstr>ics Selection Evolution","DOI":"10.1186/1297-9686-44-8","ISSN":"1297-9686","issue":"1","journalAbbreviation":"Genetics Selection Evolution","page":"8","source":"BioMed Central","title":"Comparison on genomic predictions using three GBLUP methods and two s</vt:lpwstr>
  </property>
  <property fmtid="{D5CDD505-2E9C-101B-9397-08002B2CF9AE}" pid="337" name="ZOTERO_BREF_g8dqmzCRUbWx_6">
    <vt:lpwstr>ingle-step blending methods in the Nordic Holstein population","volume":"44","author":[{"family":"Gao","given":"Hongding"},{"family":"Christensen","given":"Ole F."},{"family":"Madsen","given":"Per"},{"family":"Nielsen","given":"Ulrik S."},{"family":"Zhang</vt:lpwstr>
  </property>
  <property fmtid="{D5CDD505-2E9C-101B-9397-08002B2CF9AE}" pid="338" name="ZOTERO_BREF_g8dqmzCRUbWx_7">
    <vt:lpwstr>","given":"Yuan"},{"family":"Lund","given":"Mogens S."},{"family":"Su","given":"Guosheng"}],"issued":{"date-parts":[["2012",7,6]]}}},{"id":6433,"uris":["http://zotero.org/users/2983590/items/PS5PX7PM"],"uri":["http://zotero.org/users/2983590/items/PS5PX7P</vt:lpwstr>
  </property>
  <property fmtid="{D5CDD505-2E9C-101B-9397-08002B2CF9AE}" pid="339" name="ZOTERO_BREF_g8dqmzCRUbWx_8">
    <vt:lpwstr>M"],"itemData":{"id":6433,"type":"article-journal","abstract":"Milkability, primarily evaluated by measurements of milking speed and time, has an economic impact in milk production of dairy cattle. Recently the Italian Brown Swiss Breeders Association has</vt:lpwstr>
  </property>
  <property fmtid="{D5CDD505-2E9C-101B-9397-08002B2CF9AE}" pid="340" name="ZOTERO_BREF_g8dqmzCRUbWx_9">
    <vt:lpwstr> included milking speed in genetic evaluations. The main objective ...","container-title":"Genetics, Selection, Evolution : GSE","DOI":"10.1186/1297-9686-44-24","issue":"1","language":"en","note":"PMID: 22846230","page":"24","source":"www.ncbi.nlm.nih.gov</vt:lpwstr>
  </property>
  <property fmtid="{D5CDD505-2E9C-101B-9397-08002B2CF9AE}" pid="341" name="ZOTERO_BREF_smwC5dfpA8d9_1">
    <vt:lpwstr>ZOTERO_ITEM CSL_CITATION {"citationID":"UBfWVspX","properties":{"formattedCitation":"[18]","plainCitation":"[18]","noteIndex":0},"citationItems":[{"id":6667,"uris":["http://zotero.org/users/2983590/items/5354396U"],"uri":["http://zotero.org/users/2983590/</vt:lpwstr>
  </property>
  <property fmtid="{D5CDD505-2E9C-101B-9397-08002B2CF9AE}" pid="342" name="ZOTERO_BREF_smwC5dfpA8d9_2">
    <vt:lpwstr>items/5354396U"],"itemData":{"id":6667,"type":"chapter","container-title":"ICAR Guidelines","event-place":"Rome","publisher":"ICAR","publisher-place":"Rome","title":"Section 02 - Cattle Milk Recording. Overview.","author":[{"family":"International Committ</vt:lpwstr>
  </property>
  <property fmtid="{D5CDD505-2E9C-101B-9397-08002B2CF9AE}" pid="343" name="ZOTERO_BREF_smwC5dfpA8d9_3">
    <vt:lpwstr>ee for Animal Recording.","given":""}],"issued":{"date-parts":[["2017",10]]}}}],"schema":"https://github.com/citation-style-language/schema/raw/master/csl-citation.json"}</vt:lpwstr>
  </property>
  <property fmtid="{D5CDD505-2E9C-101B-9397-08002B2CF9AE}" pid="344" name="ZOTERO_BREF_vBzquWBEDhaT_1">
    <vt:lpwstr>ZOTERO_ITEM CSL_CITATION {"citationID":"s8r9ekIi","properties":{"formattedCitation":"[5]","plainCitation":"[5]","noteIndex":0},"citationItems":[{"id":747,"uris":["http://zotero.org/groups/231119/items/R5IXZNEV"],"uri":["http://zotero.org/groups/231119/ite</vt:lpwstr>
  </property>
  <property fmtid="{D5CDD505-2E9C-101B-9397-08002B2CF9AE}" pid="345" name="ZOTERO_BREF_vBzquWBEDhaT_2">
    <vt:lpwstr>ms/R5IXZNEV"],"itemData":{"id":747,"type":"book","abstract":"Best Linear Unbiased Prediction (BLUP) has become the most widely accepted method for genetic evaluation of domestic livestock. Since its introduction, the method has evolved; and despite this, </vt:lpwstr>
  </property>
  <property fmtid="{D5CDD505-2E9C-101B-9397-08002B2CF9AE}" pid="346" name="ZOTERO_BREF_vBzquWBEDhaT_3">
    <vt:lpwstr>there is no simple text on the application of linear models to the prediction of breeding values. This book has been written with a good balance of theory and application to fill this gap. Equations for partitioning breeding values into contributions from</vt:lpwstr>
  </property>
  <property fmtid="{D5CDD505-2E9C-101B-9397-08002B2CF9AE}" pid="347" name="ZOTERO_BREF_vBzquWBEDhaT_4">
    <vt:lpwstr> various sources of information are derived under the various models. Recent developments in the analysis of longitudinal data with random regression models and the inclusion of genetic marker information in the evaluation of animals have been incorporate</vt:lpwstr>
  </property>
  <property fmtid="{D5CDD505-2E9C-101B-9397-08002B2CF9AE}" pid="348" name="ZOTERO_BREF_vBzquWBEDhaT_5">
    <vt:lpwstr>d. Overall the book has been thoroughly updated since the first edition was published in 1996.","edition":"Second edition","event-place":"Wallingford, UK ; Cambridge, MA","ISBN":"978-0-85199-000-2","language":"English","note":"bibtex: mrode_linear_2005","</vt:lpwstr>
  </property>
  <property fmtid="{D5CDD505-2E9C-101B-9397-08002B2CF9AE}" pid="349" name="ZOTERO_BREF_vBzquWBEDhaT_6">
    <vt:lpwstr>number-of-pages":"208","publisher":"CABI","publisher-place":"Wallingford, UK ; Cambridge, MA","source":"Amazon.com","title":"Linear Models for the Prediction of Animal Breeding Values","author":[{"family":"Mrode","given":"Raphael A."}],"issued":{"date-par</vt:lpwstr>
  </property>
  <property fmtid="{D5CDD505-2E9C-101B-9397-08002B2CF9AE}" pid="350" name="ZOTERO_BREF_vBzquWBEDhaT_7">
    <vt:lpwstr>ts":[["2005",10]]}}}],"schema":"https://github.com/citation-style-language/schema/raw/master/csl-citation.json"}</vt:lpwstr>
  </property>
  <property fmtid="{D5CDD505-2E9C-101B-9397-08002B2CF9AE}" pid="351"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352"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353" name="ZOTERO_BREF_xFy7QWzL77Cj_11">
    <vt:lpwstr>en":"Jesus"},{"family":"Settar","given":"Petek"},{"family":"Fulton","given":"Janet E."},{"family":"O'Sullivan","given":"Neil P."},{"family":"Preisinger","given":"Rudolf"},{"family":"Habier","given":"David"},{"family":"Fernando","given":"Rohan"},{"family":</vt:lpwstr>
  </property>
  <property fmtid="{D5CDD505-2E9C-101B-9397-08002B2CF9AE}" pid="354" name="ZOTERO_BREF_xFy7QWzL77Cj_12">
    <vt:lpwstr>"Garrick","given":"Dorian J."},{"family":"Dekkers","given":"Jack CM"}],"issued":{"date-parts":[["2011",6,21]]}}}],"schema":"https://github.com/citation-style-language/schema/raw/master/csl-citation.json"}</vt:lpwstr>
  </property>
  <property fmtid="{D5CDD505-2E9C-101B-9397-08002B2CF9AE}" pid="355"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356"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357"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358"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359" name="ZOTERO_BREF_xFy7QWzL77Cj_6">
    <vt:lpwstr>,"given":"Franz-Reinhold"},{"family":"Lichtner","given":"Peter"},{"family":"Thaller","given":"Georg"}],"issued":{"date-parts":[["2010",2,19]]}}},{"id":6275,"uris":["http://zotero.org/users/2983590/items/XPUWKRAS"],"uri":["http://zotero.org/users/2983590/i</vt:lpwstr>
  </property>
  <property fmtid="{D5CDD505-2E9C-101B-9397-08002B2CF9AE}" pid="360"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361"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362"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363" name="ZOTERO_BREF_ysWYyuCEA48Z_1">
    <vt:lpwstr>ZOTERO_ITEM CSL_CITATION {"citationID":"zEEHEXtp","properties":{"formattedCitation":"[13, 14]","plainCitation":"[13, 14]","noteIndex":0},"citationItems":[{"id":6600,"uris":["http://zotero.org/users/2983590/items/Y26HFMND"],"uri":["http://zotero.org/users/</vt:lpwstr>
  </property>
  <property fmtid="{D5CDD505-2E9C-101B-9397-08002B2CF9AE}" pid="364" name="ZOTERO_BREF_ysWYyuCEA48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365" name="ZOTERO_BREF_ysWYyuCEA48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366" name="ZOTERO_BREF_ysWYyuCEA48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367" name="ZOTERO_BREF_ysWYyuCEA48Z_13">
    <vt:lpwstr>omic selection when the number of phenotypic records is limiting","title-short":"Response to genomic selection","volume":"44","author":[{"family":"Van Grevenhof","given":"Elizabeth M."},{"family":"Van Arendonk","given":"Johan A. M."},{"family":"Bijma","gi</vt:lpwstr>
  </property>
  <property fmtid="{D5CDD505-2E9C-101B-9397-08002B2CF9AE}" pid="368" name="ZOTERO_BREF_ysWYyuCEA48Z_14">
    <vt:lpwstr>ven":"Piter"}],"issued":{"date-parts":[["2012",8,3]]}}},{"id":6753,"uris":["http://zotero.org/users/2983590/items/2ITRT5T6"],"uri":["http://zotero.org/users/2983590/items/2ITRT5T6"],"itemData":{"id":6753,"type":"article-journal","abstract":"Genetic improv</vt:lpwstr>
  </property>
  <property fmtid="{D5CDD505-2E9C-101B-9397-08002B2CF9AE}" pid="369" name="ZOTERO_BREF_ysWYyuCEA48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370" name="ZOTERO_BREF_ysWYyuCEA48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371" name="ZOTERO_BREF_ysWYyuCEA48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372" name="ZOTERO_BREF_ysWYyuCEA48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373" name="ZOTERO_BREF_ysWYyuCEA48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374" name="ZOTERO_BREF_ysWYyuCEA48Z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375" name="ZOTERO_BREF_ysWYyuCEA48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376" name="ZOTERO_BREF_ysWYyuCEA48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77" name="ZOTERO_BREF_ysWYyuCEA48Z_22">
    <vt:lpwstr>"language":"en","page":"7905-7915","source":"ScienceDirect","title":"On the value of the phenotypes in the genomic era","volume":"97","author":[{"family":"Gonzalez-Recio","given":"O."},{"family":"Coffey","given":"M. P."},{"family":"Pryce","given":"J. E."}</vt:lpwstr>
  </property>
  <property fmtid="{D5CDD505-2E9C-101B-9397-08002B2CF9AE}" pid="378" name="ZOTERO_BREF_ysWYyuCEA48Z_23">
    <vt:lpwstr>],"issued":{"date-parts":[["2014",12,1]]}}}],"schema":"https://github.com/citation-style-language/schema/raw/master/csl-citation.json"}</vt:lpwstr>
  </property>
  <property fmtid="{D5CDD505-2E9C-101B-9397-08002B2CF9AE}" pid="379" name="ZOTERO_BREF_ysWYyuCEA48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80" name="ZOTERO_BREF_ysWYyuCEA48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81" name="ZOTERO_BREF_ysWYyuCEA48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82" name="ZOTERO_BREF_ysWYyuCEA48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83" name="ZOTERO_BREF_ysWYyuCEA48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84" name="ZOTERO_BREF_ysWYyuCEA48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85" name="ZOTERO_BREF_ysWYyuCEA48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86" name="ZOTERO_PREF_1">
    <vt:lpwstr>&lt;data data-version="3" zotero-version="5.0.87"&gt;&lt;session id="VEOTprDM"/&gt;&lt;style id="http://www.zotero.org/styles/sage-vancouver-brackets" hasBibliography="1" bibliographyStyleHasBeenSet="1"/&gt;&lt;prefs&gt;&lt;pref name="fieldType" value="Bookmark"/&gt;&lt;/prefs&gt;&lt;/data&gt;</vt:lpwstr>
  </property>
</Properties>
</file>