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4"/>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4"/>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4"/>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KGzl4mCEcDo41"/>
      <w:bookmarkStart w:id="3" w:name="ZOTERO_BREF_ZHPw6lgZ82GC"/>
      <w:bookmarkStart w:id="4" w:name="ZOTERO_BREF_ZHPw6lgZ82GC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4"/>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4"/>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4"/>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4"/>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9552" w:type="dxa"/>
        <w:jc w:val="left"/>
        <w:tblInd w:w="0" w:type="dxa"/>
        <w:tblCellMar>
          <w:top w:w="0" w:type="dxa"/>
          <w:left w:w="0" w:type="dxa"/>
          <w:bottom w:w="0" w:type="dxa"/>
          <w:right w:w="0" w:type="dxa"/>
        </w:tblCellMar>
      </w:tblPr>
      <w:tblGrid>
        <w:gridCol w:w="1642"/>
        <w:gridCol w:w="1308"/>
        <w:gridCol w:w="1308"/>
        <w:gridCol w:w="1303"/>
        <w:gridCol w:w="1305"/>
        <w:gridCol w:w="1308"/>
        <w:gridCol w:w="1322"/>
        <w:gridCol w:w="5"/>
        <w:gridCol w:w="49"/>
      </w:tblGrid>
      <w:tr>
        <w:trPr>
          <w:cantSplit w:val="true"/>
        </w:trPr>
        <w:tc>
          <w:tcPr>
            <w:tcW w:w="1642"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9" w:type="dxa"/>
            <w:gridSpan w:val="7"/>
            <w:tcBorders>
              <w:top w:val="single" w:sz="8" w:space="0" w:color="000000"/>
              <w:bottom w:val="single" w:sz="2" w:space="0" w:color="000000"/>
            </w:tcBorders>
            <w:shd w:fill="auto" w:val="clear"/>
          </w:tcPr>
          <w:p>
            <w:pPr>
              <w:pStyle w:val="TableContents"/>
              <w:spacing w:lineRule="auto" w:line="276" w:before="86" w:after="58"/>
              <w:jc w:val="center"/>
              <w:rPr/>
            </w:pPr>
            <w:r>
              <w:rPr/>
              <w:t>Scenario</w:t>
            </w:r>
          </w:p>
        </w:tc>
        <w:tc>
          <w:tcPr>
            <w:tcW w:w="49"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2" w:type="dxa"/>
            <w:vMerge w:val="continue"/>
            <w:tcBorders>
              <w:top w:val="single" w:sz="8" w:space="0" w:color="000000"/>
            </w:tcBorders>
            <w:shd w:fill="auto" w:val="clear"/>
            <w:vAlign w:val="center"/>
          </w:tcPr>
          <w:p>
            <w:pPr>
              <w:pStyle w:val="Normal"/>
              <w:widowControl/>
              <w:suppressAutoHyphens w:val="true"/>
              <w:bidi w:val="0"/>
              <w:spacing w:lineRule="auto" w:line="480" w:before="0" w:after="240"/>
              <w:jc w:val="both"/>
              <w:rPr/>
            </w:pPr>
            <w:r>
              <w:rPr/>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G10</w:t>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G9</w:t>
            </w:r>
          </w:p>
        </w:tc>
        <w:tc>
          <w:tcPr>
            <w:tcW w:w="1303" w:type="dxa"/>
            <w:tcBorders>
              <w:top w:val="single" w:sz="2" w:space="0" w:color="000000"/>
              <w:bottom w:val="single" w:sz="2" w:space="0" w:color="000000"/>
            </w:tcBorders>
            <w:shd w:fill="auto" w:val="clear"/>
          </w:tcPr>
          <w:p>
            <w:pPr>
              <w:pStyle w:val="TableContents"/>
              <w:spacing w:lineRule="auto" w:line="276" w:before="86" w:after="58"/>
              <w:jc w:val="center"/>
              <w:rPr/>
            </w:pPr>
            <w:r>
              <w:rPr/>
              <w:t>G8</w:t>
            </w:r>
          </w:p>
        </w:tc>
        <w:tc>
          <w:tcPr>
            <w:tcW w:w="1305" w:type="dxa"/>
            <w:tcBorders>
              <w:top w:val="single" w:sz="2" w:space="0" w:color="000000"/>
              <w:bottom w:val="single" w:sz="2" w:space="0" w:color="000000"/>
            </w:tcBorders>
            <w:shd w:fill="auto" w:val="clear"/>
          </w:tcPr>
          <w:p>
            <w:pPr>
              <w:pStyle w:val="TableContents"/>
              <w:spacing w:lineRule="auto" w:line="276" w:before="86" w:after="58"/>
              <w:jc w:val="center"/>
              <w:rPr/>
            </w:pPr>
            <w:r>
              <w:rPr/>
              <w:t>G5</w:t>
            </w:r>
          </w:p>
        </w:tc>
        <w:tc>
          <w:tcPr>
            <w:tcW w:w="1308" w:type="dxa"/>
            <w:tcBorders>
              <w:top w:val="single" w:sz="2" w:space="0" w:color="000000"/>
              <w:bottom w:val="single" w:sz="2" w:space="0" w:color="000000"/>
            </w:tcBorders>
            <w:shd w:fill="auto" w:val="clear"/>
          </w:tcPr>
          <w:p>
            <w:pPr>
              <w:pStyle w:val="TableContents"/>
              <w:spacing w:lineRule="auto" w:line="276" w:before="86" w:after="58"/>
              <w:jc w:val="center"/>
              <w:rPr/>
            </w:pPr>
            <w:r>
              <w:rPr/>
              <w:t>G2</w:t>
            </w:r>
          </w:p>
        </w:tc>
        <w:tc>
          <w:tcPr>
            <w:tcW w:w="1376" w:type="dxa"/>
            <w:gridSpan w:val="3"/>
            <w:tcBorders>
              <w:top w:val="single" w:sz="2" w:space="0" w:color="000000"/>
              <w:bottom w:val="single" w:sz="2" w:space="0" w:color="000000"/>
            </w:tcBorders>
            <w:shd w:fill="auto" w:val="clear"/>
          </w:tcPr>
          <w:p>
            <w:pPr>
              <w:pStyle w:val="TableContents"/>
              <w:spacing w:lineRule="auto" w:line="276" w:before="86" w:after="58"/>
              <w:jc w:val="center"/>
              <w:rPr/>
            </w:pPr>
            <w:r>
              <w:rPr/>
              <w:t>G1</w:t>
            </w:r>
          </w:p>
        </w:tc>
      </w:tr>
      <w:tr>
        <w:trPr>
          <w:trHeight w:val="727" w:hRule="atLeast"/>
          <w:cantSplit w:val="true"/>
        </w:trPr>
        <w:tc>
          <w:tcPr>
            <w:tcW w:w="1642" w:type="dxa"/>
            <w:tcBorders>
              <w:top w:val="single" w:sz="8" w:space="0" w:color="000000"/>
            </w:tcBorders>
            <w:shd w:fill="FFFFFF" w:val="clear"/>
            <w:tcMar>
              <w:top w:w="29" w:type="dxa"/>
              <w:left w:w="29" w:type="dxa"/>
              <w:bottom w:w="29" w:type="dxa"/>
              <w:right w:w="29" w:type="dxa"/>
            </w:tcM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3"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5"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22" w:type="dxa"/>
            <w:tcBorders>
              <w:top w:val="single" w:sz="8" w:space="0" w:color="000000"/>
              <w:bottom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4"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2" w:type="dxa"/>
            <w:tcBorders/>
            <w:shd w:fill="FFFFFF" w:val="clear"/>
            <w:tcMar>
              <w:top w:w="29" w:type="dxa"/>
              <w:left w:w="29" w:type="dxa"/>
              <w:bottom w:w="29" w:type="dxa"/>
              <w:right w:w="29" w:type="dxa"/>
            </w:tcMar>
            <w:vAlign w:val="center"/>
          </w:tcPr>
          <w:p>
            <w:pPr>
              <w:pStyle w:val="TableContents"/>
              <w:spacing w:lineRule="auto" w:line="276" w:before="86" w:after="58"/>
              <w:rPr/>
            </w:pPr>
            <w:r>
              <w:rPr/>
              <w:t>$P:$G = 1:1</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3"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5"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2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4"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2" w:type="dxa"/>
            <w:tcBorders>
              <w:top w:val="single" w:sz="8" w:space="0" w:color="000000"/>
              <w:bottom w:val="single" w:sz="8" w:space="0" w:color="000000"/>
            </w:tcBorders>
            <w:shd w:fill="FFFFFF" w:val="clear"/>
            <w:vAlign w:val="center"/>
          </w:tcPr>
          <w:p>
            <w:pPr>
              <w:pStyle w:val="TableContents"/>
              <w:spacing w:lineRule="auto" w:line="276" w:before="86" w:after="58"/>
              <w:rPr/>
            </w:pPr>
            <w:r>
              <w:rPr/>
              <w:t>$P:$G = 2:1</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3"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5"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top w:val="single" w:sz="8" w:space="0" w:color="000000"/>
              <w:bottom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22" w:type="dxa"/>
            <w:tcBorders>
              <w:top w:val="single" w:sz="8" w:space="0" w:color="000000"/>
              <w:bottom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4" w:type="dxa"/>
            <w:gridSpan w:val="2"/>
            <w:tcBorders/>
            <w:shd w:fill="auto" w:val="clear"/>
          </w:tcPr>
          <w:p>
            <w:pPr>
              <w:pStyle w:val="Normal"/>
              <w:snapToGrid w:val="false"/>
              <w:spacing w:lineRule="auto" w:line="276" w:before="86" w:after="58"/>
              <w:rPr/>
            </w:pPr>
            <w:r>
              <w:rPr/>
            </w:r>
          </w:p>
        </w:tc>
      </w:tr>
    </w:tbl>
    <w:p>
      <w:pPr>
        <w:pStyle w:val="Heading2"/>
        <w:numPr>
          <w:ilvl w:val="1"/>
          <w:numId w:val="4"/>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4"/>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07" w:type="dxa"/>
        <w:tblCellMar>
          <w:top w:w="0" w:type="dxa"/>
          <w:left w:w="108" w:type="dxa"/>
          <w:bottom w:w="0" w:type="dxa"/>
          <w:right w:w="108" w:type="dxa"/>
        </w:tblCellMar>
      </w:tblPr>
      <w:tblGrid>
        <w:gridCol w:w="1704"/>
        <w:gridCol w:w="2640"/>
        <w:gridCol w:w="2647"/>
        <w:gridCol w:w="2641"/>
      </w:tblGrid>
      <w:tr>
        <w:trPr>
          <w:trHeight w:val="432" w:hRule="exact"/>
          <w:cantSplit w:val="true"/>
        </w:trPr>
        <w:tc>
          <w:tcPr>
            <w:tcW w:w="1704" w:type="dxa"/>
            <w:vMerge w:val="restart"/>
            <w:tcBorders>
              <w:top w:val="single" w:sz="8" w:space="0" w:color="000000"/>
              <w:bottom w:val="single" w:sz="8" w:space="0" w:color="000001"/>
            </w:tcBorders>
            <w:shd w:fill="FFFFFF" w:val="clear"/>
            <w:vAlign w:val="center"/>
          </w:tcPr>
          <w:p>
            <w:pPr>
              <w:pStyle w:val="Standard"/>
              <w:spacing w:before="57" w:after="57"/>
              <w:ind w:left="0" w:right="0"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0"/>
              <w:bottom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cantSplit w:val="true"/>
        </w:trPr>
        <w:tc>
          <w:tcPr>
            <w:tcW w:w="1704" w:type="dxa"/>
            <w:vMerge w:val="continue"/>
            <w:tcBorders>
              <w:top w:val="single" w:sz="8" w:space="0" w:color="000001"/>
              <w:bottom w:val="single" w:sz="8" w:space="0" w:color="000001"/>
            </w:tcBorders>
            <w:shd w:fill="FFFFFF" w:val="clear"/>
            <w:vAlign w:val="center"/>
          </w:tcPr>
          <w:p>
            <w:pPr>
              <w:pStyle w:val="Normal"/>
              <w:widowControl/>
              <w:suppressAutoHyphens w:val="true"/>
              <w:bidi w:val="0"/>
              <w:spacing w:lineRule="auto" w:line="480" w:before="0" w:after="240"/>
              <w:jc w:val="both"/>
              <w:rPr/>
            </w:pPr>
            <w:r>
              <w:rPr/>
            </w:r>
          </w:p>
        </w:tc>
        <w:tc>
          <w:tcPr>
            <w:tcW w:w="2640"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2:1</w:t>
            </w:r>
          </w:p>
        </w:tc>
      </w:tr>
      <w:tr>
        <w:trPr>
          <w:trHeight w:val="432" w:hRule="exact"/>
        </w:trPr>
        <w:tc>
          <w:tcPr>
            <w:tcW w:w="1704" w:type="dxa"/>
            <w:tcBorders>
              <w:top w:val="single" w:sz="8" w:space="0" w:color="000001"/>
              <w:bottom w:val="single" w:sz="8" w:space="0" w:color="000001"/>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r>
      <w:tr>
        <w:trPr>
          <w:trHeight w:val="432" w:hRule="exact"/>
        </w:trPr>
        <w:tc>
          <w:tcPr>
            <w:tcW w:w="9632" w:type="dxa"/>
            <w:gridSpan w:val="4"/>
            <w:tcBorders>
              <w:top w:val="single" w:sz="8" w:space="0" w:color="000001"/>
              <w:bottom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432" w:hRule="exact"/>
        </w:trPr>
        <w:tc>
          <w:tcPr>
            <w:tcW w:w="1704" w:type="dxa"/>
            <w:tcBorders>
              <w:top w:val="single" w:sz="2" w:space="0" w:color="000000"/>
              <w:bottom w:val="single" w:sz="2" w:space="0" w:color="000000"/>
            </w:tcBorders>
            <w:shd w:fill="auto" w:val="clear"/>
            <w:vAlign w:val="center"/>
          </w:tcPr>
          <w:p>
            <w:pPr>
              <w:pStyle w:val="Standard"/>
              <w:spacing w:lineRule="auto" w:line="360"/>
              <w:ind w:left="0" w:right="0" w:hanging="0"/>
              <w:jc w:val="both"/>
              <w:rPr/>
            </w:pPr>
            <w:r>
              <w:rPr>
                <w:b/>
                <w:bCs/>
                <w:color w:val="000000"/>
                <w:szCs w:val="24"/>
                <w:lang w:val="en-GB"/>
              </w:rPr>
              <w:t>G1</w:t>
            </w:r>
          </w:p>
        </w:tc>
        <w:tc>
          <w:tcPr>
            <w:tcW w:w="2640" w:type="dxa"/>
            <w:tcBorders>
              <w:top w:val="single" w:sz="2" w:space="0" w:color="000000"/>
              <w:bottom w:val="single" w:sz="2" w:space="0" w:color="000000"/>
            </w:tcBorders>
            <w:shd w:fill="auto" w:val="clear"/>
            <w:vAlign w:val="center"/>
          </w:tcPr>
          <w:p>
            <w:pPr>
              <w:pStyle w:val="Standard"/>
              <w:shd w:val="clear" w:fill="FFFFFF"/>
              <w:spacing w:lineRule="auto" w:line="360"/>
              <w:ind w:left="0" w:right="0" w:hanging="0"/>
              <w:jc w:val="center"/>
              <w:rPr>
                <w:b/>
                <w:b/>
                <w:bCs/>
              </w:rPr>
            </w:pPr>
            <w:r>
              <w:rPr>
                <w:b/>
                <w:bCs/>
                <w:lang w:val="en-GB"/>
              </w:rPr>
              <w:t>7.11</w:t>
            </w:r>
            <w:r>
              <w:rPr>
                <w:b/>
                <w:bCs/>
                <w:vertAlign w:val="subscript"/>
                <w:lang w:val="en-GB"/>
              </w:rPr>
              <w:t>0.16</w:t>
            </w:r>
            <w:r>
              <w:rPr>
                <w:b/>
                <w:bCs/>
                <w:vertAlign w:val="superscript"/>
                <w:lang w:val="en-GB"/>
              </w:rPr>
              <w:t>e,A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b/>
                <w:b/>
                <w:bCs/>
              </w:rPr>
            </w:pPr>
            <w:r>
              <w:rPr>
                <w:b/>
                <w:bCs/>
                <w:lang w:val="en-GB"/>
              </w:rPr>
              <w:t>7.24</w:t>
            </w:r>
            <w:r>
              <w:rPr>
                <w:b/>
                <w:bCs/>
                <w:vertAlign w:val="subscript"/>
                <w:lang w:val="en-GB"/>
              </w:rPr>
              <w:t>0.22</w:t>
            </w:r>
            <w:r>
              <w:rPr>
                <w:b/>
                <w:bCs/>
                <w:vertAlign w:val="superscript"/>
                <w:lang w:val="en-GB"/>
              </w:rPr>
              <w:t>c,A</w:t>
            </w:r>
          </w:p>
        </w:tc>
      </w:tr>
      <w:tr>
        <w:trPr>
          <w:trHeight w:val="432" w:hRule="exact"/>
        </w:trPr>
        <w:tc>
          <w:tcPr>
            <w:tcW w:w="9632" w:type="dxa"/>
            <w:gridSpan w:val="4"/>
            <w:tcBorders>
              <w:top w:val="single" w:sz="8" w:space="0" w:color="000000"/>
              <w:bottom w:val="single" w:sz="2"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Without initial training population</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432" w:hRule="exact"/>
        </w:trPr>
        <w:tc>
          <w:tcPr>
            <w:tcW w:w="1704"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2641" w:type="dxa"/>
            <w:tcBorders>
              <w:top w:val="single" w:sz="2" w:space="0" w:color="000000"/>
              <w:bottom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432" w:hRule="exact"/>
        </w:trPr>
        <w:tc>
          <w:tcPr>
            <w:tcW w:w="1704" w:type="dxa"/>
            <w:tcBorders>
              <w:top w:val="single" w:sz="8" w:space="0" w:color="000000"/>
              <w:bottom w:val="single" w:sz="8"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0"/>
              <w:bottom w:val="single" w:sz="8" w:space="0" w:color="000000"/>
            </w:tcBorders>
            <w:shd w:fill="auto" w:val="clear"/>
            <w:vAlign w:val="center"/>
          </w:tcPr>
          <w:p>
            <w:pPr>
              <w:pStyle w:val="Standard"/>
              <w:spacing w:lineRule="auto" w:line="360"/>
              <w:ind w:left="0" w:right="0" w:hanging="0"/>
              <w:jc w:val="center"/>
              <w:rPr>
                <w:b/>
                <w:b/>
                <w:bCs/>
              </w:rPr>
            </w:pPr>
            <w:r>
              <w:rPr>
                <w:b/>
                <w:bCs/>
                <w:lang w:val="en-GB"/>
              </w:rPr>
              <w:t>6.78</w:t>
            </w:r>
            <w:r>
              <w:rPr>
                <w:b/>
                <w:bCs/>
                <w:vertAlign w:val="subscript"/>
                <w:lang w:val="en-GB"/>
              </w:rPr>
              <w:t>0.29</w:t>
            </w:r>
            <w:r>
              <w:rPr>
                <w:b/>
                <w:bCs/>
                <w:vertAlign w:val="superscript"/>
                <w:lang w:val="en-GB"/>
              </w:rPr>
              <w:t>f,A</w:t>
            </w:r>
          </w:p>
        </w:tc>
        <w:tc>
          <w:tcPr>
            <w:tcW w:w="2647" w:type="dxa"/>
            <w:tcBorders>
              <w:top w:val="single" w:sz="8" w:space="0" w:color="000000"/>
              <w:bottom w:val="single" w:sz="8"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2641" w:type="dxa"/>
            <w:tcBorders>
              <w:top w:val="single" w:sz="8" w:space="0" w:color="000000"/>
              <w:bottom w:val="single" w:sz="8" w:space="0" w:color="000000"/>
            </w:tcBorders>
            <w:shd w:fill="auto" w:val="clear"/>
            <w:vAlign w:val="center"/>
          </w:tcPr>
          <w:p>
            <w:pPr>
              <w:pStyle w:val="Standard"/>
              <w:spacing w:lineRule="auto" w:line="360"/>
              <w:ind w:left="0" w:right="0" w:hanging="0"/>
              <w:jc w:val="center"/>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9638" w:type="dxa"/>
        <w:jc w:val="left"/>
        <w:tblInd w:w="5" w:type="dxa"/>
        <w:tblCellMar>
          <w:top w:w="55" w:type="dxa"/>
          <w:left w:w="50" w:type="dxa"/>
          <w:bottom w:w="55" w:type="dxa"/>
          <w:right w:w="55" w:type="dxa"/>
        </w:tblCellMar>
      </w:tblPr>
      <w:tblGrid>
        <w:gridCol w:w="2409"/>
        <w:gridCol w:w="2409"/>
        <w:gridCol w:w="2401"/>
        <w:gridCol w:w="2418"/>
      </w:tblGrid>
      <w:tr>
        <w:trPr>
          <w:trHeight w:val="432" w:hRule="exact"/>
        </w:trPr>
        <w:tc>
          <w:tcPr>
            <w:tcW w:w="2409" w:type="dxa"/>
            <w:vMerge w:val="restart"/>
            <w:tcBorders>
              <w:top w:val="single" w:sz="8" w:space="0" w:color="000000"/>
              <w:bottom w:val="single" w:sz="8" w:space="0" w:color="000000"/>
            </w:tcBorders>
            <w:shd w:fill="auto" w:val="clear"/>
          </w:tcPr>
          <w:p>
            <w:pPr>
              <w:pStyle w:val="Standard"/>
              <w:ind w:left="0" w:right="0" w:hanging="0"/>
              <w:jc w:val="center"/>
              <w:rPr>
                <w:b/>
                <w:b/>
                <w:bCs/>
              </w:rPr>
            </w:pPr>
            <w:r>
              <w:rPr>
                <w:b/>
                <w:bCs/>
              </w:rPr>
              <w:t>Scenario</w:t>
            </w:r>
          </w:p>
        </w:tc>
        <w:tc>
          <w:tcPr>
            <w:tcW w:w="7228" w:type="dxa"/>
            <w:gridSpan w:val="3"/>
            <w:tcBorders>
              <w:top w:val="single" w:sz="8" w:space="0" w:color="000000"/>
              <w:bottom w:val="single" w:sz="2" w:space="0" w:color="000000"/>
            </w:tcBorders>
            <w:shd w:fill="auto" w:val="clea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trPr>
        <w:tc>
          <w:tcPr>
            <w:tcW w:w="2409" w:type="dxa"/>
            <w:vMerge w:val="continue"/>
            <w:tcBorders>
              <w:top w:val="single" w:sz="8" w:space="0" w:color="000000"/>
              <w:bottom w:val="single" w:sz="8" w:space="0" w:color="000000"/>
            </w:tcBorders>
            <w:shd w:fill="auto" w:val="clear"/>
          </w:tcPr>
          <w:p>
            <w:pPr>
              <w:pStyle w:val="Standard"/>
              <w:ind w:left="0" w:right="0" w:hanging="0"/>
              <w:jc w:val="center"/>
              <w:rPr/>
            </w:pPr>
            <w:r>
              <w:rPr/>
            </w:r>
          </w:p>
        </w:tc>
        <w:tc>
          <w:tcPr>
            <w:tcW w:w="2409" w:type="dxa"/>
            <w:tcBorders>
              <w:top w:val="single" w:sz="8" w:space="0" w:color="000000"/>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1:2</w:t>
            </w:r>
          </w:p>
        </w:tc>
        <w:tc>
          <w:tcPr>
            <w:tcW w:w="2401" w:type="dxa"/>
            <w:tcBorders>
              <w:top w:val="single" w:sz="8" w:space="0" w:color="000000"/>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1:1</w:t>
            </w:r>
          </w:p>
        </w:tc>
        <w:tc>
          <w:tcPr>
            <w:tcW w:w="2418" w:type="dxa"/>
            <w:tcBorders>
              <w:top w:val="single" w:sz="8" w:space="0" w:color="000000"/>
              <w:bottom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2:1</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C11</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0.80</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0.80</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0.80</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G10</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1.32</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1.71</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2.02</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G9</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1.76</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2.06</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2.48</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G8</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1.99</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2.27</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2.52</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G5</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2.40</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2.63</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2.85</w:t>
            </w:r>
          </w:p>
        </w:tc>
      </w:tr>
      <w:tr>
        <w:trPr>
          <w:trHeight w:val="432" w:hRule="exact"/>
        </w:trPr>
        <w:tc>
          <w:tcPr>
            <w:tcW w:w="2409" w:type="dxa"/>
            <w:tcBorders>
              <w:top w:val="single" w:sz="2" w:space="0" w:color="000000"/>
              <w:bottom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G2</w:t>
            </w:r>
          </w:p>
        </w:tc>
        <w:tc>
          <w:tcPr>
            <w:tcW w:w="2409" w:type="dxa"/>
            <w:tcBorders>
              <w:top w:val="single" w:sz="2" w:space="0" w:color="000000"/>
              <w:bottom w:val="single" w:sz="2" w:space="0" w:color="000000"/>
            </w:tcBorders>
            <w:shd w:fill="auto" w:val="clear"/>
          </w:tcPr>
          <w:p>
            <w:pPr>
              <w:pStyle w:val="TableContents"/>
              <w:spacing w:lineRule="auto" w:line="240" w:before="0" w:after="240"/>
              <w:jc w:val="center"/>
              <w:rPr/>
            </w:pPr>
            <w:r>
              <w:rPr/>
              <w:t>2.63</w:t>
            </w:r>
          </w:p>
        </w:tc>
        <w:tc>
          <w:tcPr>
            <w:tcW w:w="2401" w:type="dxa"/>
            <w:tcBorders>
              <w:top w:val="single" w:sz="2" w:space="0" w:color="000000"/>
              <w:bottom w:val="single" w:sz="2" w:space="0" w:color="000000"/>
            </w:tcBorders>
            <w:shd w:fill="auto" w:val="clear"/>
          </w:tcPr>
          <w:p>
            <w:pPr>
              <w:pStyle w:val="TableContents"/>
              <w:spacing w:lineRule="auto" w:line="240" w:before="0" w:after="240"/>
              <w:jc w:val="center"/>
              <w:rPr/>
            </w:pPr>
            <w:r>
              <w:rPr/>
              <w:t>2.86</w:t>
            </w:r>
          </w:p>
        </w:tc>
        <w:tc>
          <w:tcPr>
            <w:tcW w:w="2418" w:type="dxa"/>
            <w:tcBorders>
              <w:top w:val="single" w:sz="2" w:space="0" w:color="000000"/>
              <w:bottom w:val="single" w:sz="2" w:space="0" w:color="000000"/>
            </w:tcBorders>
            <w:shd w:fill="auto" w:val="clear"/>
          </w:tcPr>
          <w:p>
            <w:pPr>
              <w:pStyle w:val="TableContents"/>
              <w:spacing w:lineRule="auto" w:line="240" w:before="0" w:after="240"/>
              <w:jc w:val="center"/>
              <w:rPr/>
            </w:pPr>
            <w:r>
              <w:rPr/>
              <w:t>3.11</w:t>
            </w:r>
          </w:p>
        </w:tc>
      </w:tr>
      <w:tr>
        <w:trPr>
          <w:trHeight w:val="432" w:hRule="exact"/>
        </w:trPr>
        <w:tc>
          <w:tcPr>
            <w:tcW w:w="2409" w:type="dxa"/>
            <w:tcBorders>
              <w:top w:val="single" w:sz="8" w:space="0" w:color="000000"/>
              <w:bottom w:val="single" w:sz="8"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w:t>
            </w:r>
          </w:p>
        </w:tc>
        <w:tc>
          <w:tcPr>
            <w:tcW w:w="2409" w:type="dxa"/>
            <w:tcBorders>
              <w:top w:val="single" w:sz="8" w:space="0" w:color="000000"/>
              <w:bottom w:val="single" w:sz="8" w:space="0" w:color="000000"/>
            </w:tcBorders>
            <w:shd w:fill="auto" w:val="clear"/>
          </w:tcPr>
          <w:p>
            <w:pPr>
              <w:pStyle w:val="TableContents"/>
              <w:spacing w:lineRule="auto" w:line="240" w:before="0" w:after="240"/>
              <w:jc w:val="center"/>
              <w:rPr/>
            </w:pPr>
            <w:r>
              <w:rPr/>
              <w:t>2.70</w:t>
            </w:r>
          </w:p>
        </w:tc>
        <w:tc>
          <w:tcPr>
            <w:tcW w:w="2401" w:type="dxa"/>
            <w:tcBorders>
              <w:top w:val="single" w:sz="8" w:space="0" w:color="000000"/>
              <w:bottom w:val="single" w:sz="8" w:space="0" w:color="000000"/>
            </w:tcBorders>
            <w:shd w:fill="auto" w:val="clear"/>
          </w:tcPr>
          <w:p>
            <w:pPr>
              <w:pStyle w:val="TableContents"/>
              <w:spacing w:lineRule="auto" w:line="240" w:before="0" w:after="240"/>
              <w:jc w:val="center"/>
              <w:rPr/>
            </w:pPr>
            <w:r>
              <w:rPr/>
              <w:t>2.93</w:t>
            </w:r>
          </w:p>
        </w:tc>
        <w:tc>
          <w:tcPr>
            <w:tcW w:w="2418" w:type="dxa"/>
            <w:tcBorders>
              <w:top w:val="single" w:sz="8" w:space="0" w:color="000000"/>
              <w:bottom w:val="single" w:sz="8" w:space="0" w:color="000000"/>
            </w:tcBorders>
            <w:shd w:fill="auto" w:val="clear"/>
          </w:tcPr>
          <w:p>
            <w:pPr>
              <w:pStyle w:val="TableContents"/>
              <w:spacing w:lineRule="auto" w:line="240" w:before="0" w:after="240"/>
              <w:jc w:val="center"/>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4"/>
        </w:numPr>
        <w:rPr/>
      </w:pPr>
      <w:r>
        <w:rPr/>
        <w:t>Accuracy with an initial training population</w:t>
      </w:r>
    </w:p>
    <w:p>
      <w:pPr>
        <w:pStyle w:val="Normal"/>
        <w:rPr>
          <w:b/>
          <w:b/>
          <w:bCs/>
          <w:color w:val="000000"/>
          <w:highlight w:val="white"/>
        </w:rPr>
      </w:pPr>
      <w:r>
        <w:rPr>
          <w:b/>
          <w:bCs/>
          <w:color w:val="000000"/>
          <w:highlight w:val="white"/>
        </w:rPr>
        <w:t>Table S3 Selection accuracy by scenario, relative cost of genotyping, and the availability of initial training population (TP).</w:t>
      </w:r>
    </w:p>
    <w:tbl>
      <w:tblPr>
        <w:tblW w:w="9609" w:type="dxa"/>
        <w:jc w:val="left"/>
        <w:tblInd w:w="0" w:type="dxa"/>
        <w:tblCellMar>
          <w:top w:w="29" w:type="dxa"/>
          <w:left w:w="29" w:type="dxa"/>
          <w:bottom w:w="29" w:type="dxa"/>
          <w:right w:w="29" w:type="dxa"/>
        </w:tblCellMar>
      </w:tblPr>
      <w:tblGrid>
        <w:gridCol w:w="1130"/>
        <w:gridCol w:w="1401"/>
        <w:gridCol w:w="1401"/>
        <w:gridCol w:w="1400"/>
        <w:gridCol w:w="1401"/>
        <w:gridCol w:w="1401"/>
        <w:gridCol w:w="1407"/>
        <w:gridCol w:w="1"/>
        <w:gridCol w:w="65"/>
      </w:tblGrid>
      <w:tr>
        <w:trPr>
          <w:trHeight w:val="432" w:hRule="exact"/>
          <w:cantSplit w:val="true"/>
        </w:trPr>
        <w:tc>
          <w:tcPr>
            <w:tcW w:w="1130" w:type="dxa"/>
            <w:vMerge w:val="restart"/>
            <w:tcBorders>
              <w:top w:val="single" w:sz="8" w:space="0" w:color="000000"/>
            </w:tcBorders>
            <w:shd w:fill="FFFFFF" w:val="clear"/>
            <w:vAlign w:val="center"/>
          </w:tcPr>
          <w:p>
            <w:pPr>
              <w:pStyle w:val="Normal"/>
              <w:snapToGrid w:val="false"/>
              <w:spacing w:before="0" w:after="240"/>
              <w:rPr>
                <w:b/>
                <w:b/>
                <w:bCs/>
              </w:rPr>
            </w:pPr>
            <w:r>
              <w:rPr>
                <w:b/>
                <w:bCs/>
              </w:rPr>
              <w:t>Scenario</w:t>
            </w:r>
          </w:p>
        </w:tc>
        <w:tc>
          <w:tcPr>
            <w:tcW w:w="4202" w:type="dxa"/>
            <w:gridSpan w:val="3"/>
            <w:tcBorders>
              <w:top w:val="single" w:sz="8" w:space="0" w:color="000000"/>
              <w:bottom w:val="single" w:sz="4"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 initial training population</w:t>
            </w:r>
          </w:p>
        </w:tc>
        <w:tc>
          <w:tcPr>
            <w:tcW w:w="4210" w:type="dxa"/>
            <w:gridSpan w:val="4"/>
            <w:tcBorders>
              <w:top w:val="single" w:sz="8" w:space="0" w:color="000000"/>
              <w:left w:val="single" w:sz="8" w:space="0" w:color="000000"/>
              <w:bottom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Without initial training population</w:t>
            </w:r>
          </w:p>
        </w:tc>
        <w:tc>
          <w:tcPr>
            <w:tcW w:w="65" w:type="dxa"/>
            <w:tcBorders>
              <w:top w:val="single" w:sz="2" w:space="0" w:color="000000"/>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8412" w:type="dxa"/>
            <w:gridSpan w:val="7"/>
            <w:tcBorders>
              <w:top w:val="single" w:sz="8" w:space="0" w:color="000000"/>
              <w:bottom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Relative cost of phenotyping ($P) to genotyping ($G)</w:t>
            </w:r>
          </w:p>
        </w:tc>
        <w:tc>
          <w:tcPr>
            <w:tcW w:w="65" w:type="dxa"/>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1401" w:type="dxa"/>
            <w:tcBorders>
              <w:top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top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0" w:type="dxa"/>
            <w:tcBorders>
              <w:top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1401" w:type="dxa"/>
            <w:tcBorders>
              <w:top w:val="single" w:sz="8" w:space="0" w:color="000000"/>
              <w:left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top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7" w:type="dxa"/>
            <w:tcBorders>
              <w:top w:val="single" w:sz="8" w:space="0" w:color="000000"/>
              <w:bottom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66" w:type="dxa"/>
            <w:gridSpan w:val="2"/>
            <w:tcBorders>
              <w:top w:val="single" w:sz="8" w:space="0" w:color="000000"/>
              <w:bottom w:val="single" w:sz="8" w:space="0" w:color="000000"/>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9"/>
            <w:tcBorders>
              <w:top w:val="single" w:sz="8" w:space="0" w:color="000000"/>
              <w:bottom w:val="single" w:sz="4" w:space="0" w:color="000000"/>
            </w:tcBorders>
            <w:shd w:fill="FFFFFF" w:val="clear"/>
            <w:vAlign w:val="center"/>
          </w:tcPr>
          <w:p>
            <w:pPr>
              <w:pStyle w:val="Standard"/>
              <w:spacing w:lineRule="auto" w:line="360"/>
              <w:ind w:left="0" w:right="0" w:hanging="0"/>
              <w:jc w:val="center"/>
              <w:rPr>
                <w:b/>
                <w:b/>
                <w:bCs/>
                <w:highlight w:val="white"/>
                <w:lang w:val="en-GB"/>
              </w:rPr>
            </w:pPr>
            <w:r>
              <w:rPr>
                <w:b/>
                <w:bCs/>
                <w:highlight w:val="white"/>
                <w:lang w:val="en-GB"/>
              </w:rPr>
              <w:t xml:space="preserve">              </w:t>
            </w:r>
            <w:r>
              <w:rPr>
                <w:b/>
                <w:bCs/>
                <w:highlight w:val="white"/>
                <w:lang w:val="en-GB"/>
              </w:rPr>
              <w:t>Male candidates</w:t>
            </w:r>
          </w:p>
        </w:tc>
      </w:tr>
      <w:tr>
        <w:trPr>
          <w:trHeight w:val="360" w:hRule="exact"/>
        </w:trPr>
        <w:tc>
          <w:tcPr>
            <w:tcW w:w="1130" w:type="dxa"/>
            <w:tcBorders>
              <w:top w:val="single" w:sz="8" w:space="0" w:color="000000"/>
              <w:bottom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S1</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 ,A</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0"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7" w:type="dxa"/>
            <w:tcBorders>
              <w:top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S2</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0.03</w:t>
            </w:r>
            <w:r>
              <w:rPr>
                <w:vertAlign w:val="superscript"/>
                <w:lang w:val="en-GB"/>
              </w:rPr>
              <w:t>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0.02</w:t>
            </w:r>
            <w:r>
              <w:rPr>
                <w:vertAlign w:val="superscript"/>
                <w:lang w:val="en-GB"/>
              </w:rPr>
              <w:t>bc,AB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0.03</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0.02</w:t>
            </w:r>
            <w:r>
              <w:rPr>
                <w:vertAlign w:val="superscript"/>
                <w:lang w:val="en-GB"/>
              </w:rPr>
              <w:t>bc,A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bc,C *</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c,B *</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bc,B</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bc,A</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9"/>
            <w:tcBorders>
              <w:top w:val="single" w:sz="8" w:space="0" w:color="000000"/>
              <w:bottom w:val="single" w:sz="4"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Sires</w:t>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0.04</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0.03</w:t>
            </w:r>
            <w:r>
              <w:rPr>
                <w:vertAlign w:val="superscript"/>
                <w:lang w:val="en-GB"/>
              </w:rPr>
              <w:t>b,A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0.05</w:t>
            </w:r>
            <w:r>
              <w:rPr>
                <w:vertAlign w:val="superscript"/>
                <w:lang w:val="en-GB"/>
              </w:rPr>
              <w:t>b,A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bc,A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0.06</w:t>
            </w:r>
            <w:r>
              <w:rPr>
                <w:vertAlign w:val="superscript"/>
                <w:lang w:val="en-GB"/>
              </w:rPr>
              <w:t>b,A *</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0.04</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0.06</w:t>
            </w:r>
            <w:r>
              <w:rPr>
                <w:vertAlign w:val="superscript"/>
                <w:lang w:val="en-GB"/>
              </w:rPr>
              <w:t>bc,AB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0.05</w:t>
            </w:r>
            <w:r>
              <w:rPr>
                <w:vertAlign w:val="superscript"/>
                <w:lang w:val="en-GB"/>
              </w:rPr>
              <w:t>bc,A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0.03</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0.06</w:t>
            </w:r>
            <w:r>
              <w:rPr>
                <w:vertAlign w:val="superscript"/>
                <w:lang w:val="en-GB"/>
              </w:rPr>
              <w:t>c,B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0.05</w:t>
            </w:r>
            <w:r>
              <w:rPr>
                <w:vertAlign w:val="superscript"/>
                <w:lang w:val="en-GB"/>
              </w:rPr>
              <w:t>b,A *</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0.07</w:t>
            </w:r>
            <w:r>
              <w:rPr>
                <w:vertAlign w:val="superscript"/>
                <w:lang w:val="en-GB"/>
              </w:rPr>
              <w:t>b,A</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0.07</w:t>
            </w:r>
            <w:r>
              <w:rPr>
                <w:vertAlign w:val="superscript"/>
                <w:lang w:val="en-GB"/>
              </w:rPr>
              <w:t>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de,A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0.04</w:t>
            </w:r>
            <w:r>
              <w:rPr>
                <w:vertAlign w:val="superscript"/>
                <w:lang w:val="en-GB"/>
              </w:rPr>
              <w:t>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0.03</w:t>
            </w:r>
            <w:r>
              <w:rPr>
                <w:vertAlign w:val="superscript"/>
                <w:lang w:val="en-GB"/>
              </w:rPr>
              <w:t>b,A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de,A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0.65</w:t>
            </w:r>
            <w:r>
              <w:rPr>
                <w:vertAlign w:val="subscript"/>
                <w:lang w:val="en-GB"/>
              </w:rPr>
              <w:t>0.06</w:t>
            </w:r>
            <w:r>
              <w:rPr>
                <w:vertAlign w:val="superscript"/>
                <w:lang w:val="en-GB"/>
              </w:rPr>
              <w:t>c,</w:t>
            </w:r>
            <w:r>
              <w:rPr>
                <w:vertAlign w:val="superscript"/>
                <w:lang w:val="en-GB"/>
              </w:rPr>
              <w:t>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0.64</w:t>
            </w:r>
            <w:r>
              <w:rPr>
                <w:vertAlign w:val="subscript"/>
                <w:lang w:val="en-GB"/>
              </w:rPr>
              <w:t>0.07</w:t>
            </w:r>
            <w:r>
              <w:rPr>
                <w:vertAlign w:val="superscript"/>
                <w:lang w:val="en-GB"/>
              </w:rPr>
              <w:t>e,A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0.06</w:t>
            </w:r>
            <w:r>
              <w:rPr>
                <w:vertAlign w:val="superscript"/>
                <w:lang w:val="en-GB"/>
              </w:rPr>
              <w:t>c,A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0.05</w:t>
            </w:r>
            <w:r>
              <w:rPr>
                <w:vertAlign w:val="superscript"/>
                <w:lang w:val="en-GB"/>
              </w:rPr>
              <w:t>e,A</w:t>
            </w:r>
          </w:p>
        </w:tc>
        <w:tc>
          <w:tcPr>
            <w:tcW w:w="1400"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top w:val="single" w:sz="8" w:space="0" w:color="000000"/>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bc,</w:t>
            </w:r>
            <w:r>
              <w:rPr>
                <w:vertAlign w:val="superscript"/>
                <w:lang w:val="en-GB"/>
              </w:rPr>
              <w:t>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0.03</w:t>
            </w:r>
            <w:r>
              <w:rPr>
                <w:vertAlign w:val="superscript"/>
                <w:lang w:val="en-GB"/>
              </w:rPr>
              <w:t>de,A</w:t>
            </w:r>
          </w:p>
        </w:tc>
        <w:tc>
          <w:tcPr>
            <w:tcW w:w="1407"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6" w:type="dxa"/>
            <w:gridSpan w:val="2"/>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9"/>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b/>
                <w:bCs/>
                <w:color w:val="000000"/>
                <w:szCs w:val="24"/>
                <w:highlight w:val="white"/>
                <w:lang w:val="en-GB"/>
              </w:rPr>
              <w:t xml:space="preserve">              </w:t>
            </w:r>
            <w:r>
              <w:rPr>
                <w:b/>
                <w:bCs/>
                <w:color w:val="000000"/>
                <w:szCs w:val="24"/>
                <w:highlight w:val="white"/>
                <w:lang w:val="en-GB"/>
              </w:rPr>
              <w:t>Female candidates</w:t>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66" w:type="dxa"/>
            <w:gridSpan w:val="2"/>
            <w:tcBorders>
              <w:top w:val="single" w:sz="2" w:space="0" w:color="000000"/>
              <w:bottom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0.46</w:t>
            </w:r>
            <w:r>
              <w:rPr>
                <w:vertAlign w:val="subscript"/>
                <w:lang w:val="en-GB"/>
              </w:rPr>
              <w:t>0.02</w:t>
            </w:r>
            <w:r>
              <w:rPr>
                <w:vertAlign w:val="superscript"/>
                <w:lang w:val="en-GB"/>
              </w:rPr>
              <w:t>ab,A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0.50</w:t>
            </w:r>
            <w:r>
              <w:rPr>
                <w:vertAlign w:val="subscript"/>
                <w:lang w:val="en-GB"/>
              </w:rPr>
              <w:t>0.01</w:t>
            </w:r>
            <w:r>
              <w:rPr>
                <w:vertAlign w:val="superscript"/>
                <w:lang w:val="en-GB"/>
              </w:rPr>
              <w:t>b,B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bc,B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bc,C</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0.54</w:t>
            </w:r>
            <w:r>
              <w:rPr>
                <w:vertAlign w:val="subscript"/>
                <w:lang w:val="en-GB"/>
              </w:rPr>
              <w:t>0.01</w:t>
            </w:r>
            <w:r>
              <w:rPr>
                <w:vertAlign w:val="superscript"/>
                <w:lang w:val="en-GB"/>
              </w:rPr>
              <w:t>bc,B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cd,C</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de,B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d,C</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e,AB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d,B</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0"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1" w:type="dxa"/>
            <w:tcBorders>
              <w:top w:val="single" w:sz="8" w:space="0" w:color="000000"/>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e,A</w:t>
            </w:r>
          </w:p>
        </w:tc>
        <w:tc>
          <w:tcPr>
            <w:tcW w:w="1407"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66" w:type="dxa"/>
            <w:gridSpan w:val="2"/>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9"/>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b/>
                <w:bCs/>
                <w:color w:val="000000"/>
                <w:szCs w:val="24"/>
                <w:lang w:val="en-GB"/>
              </w:rPr>
              <w:t xml:space="preserve">                </w:t>
            </w:r>
            <w:r>
              <w:rPr>
                <w:b/>
                <w:bCs/>
                <w:color w:val="000000"/>
                <w:szCs w:val="24"/>
                <w:lang w:val="en-GB"/>
              </w:rPr>
              <w:t>Cows</w:t>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66" w:type="dxa"/>
            <w:gridSpan w:val="2"/>
            <w:tcBorders>
              <w:top w:val="single" w:sz="2" w:space="0" w:color="000000"/>
              <w:bottom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b,A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0.02</w:t>
            </w:r>
            <w:r>
              <w:rPr>
                <w:vertAlign w:val="superscript"/>
                <w:lang w:val="en-GB"/>
              </w:rPr>
              <w:t>b,B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0.01</w:t>
            </w:r>
            <w:r>
              <w:rPr>
                <w:vertAlign w:val="superscript"/>
                <w:lang w:val="en-GB"/>
              </w:rPr>
              <w:t>b,C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b,A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0.03</w:t>
            </w:r>
            <w:r>
              <w:rPr>
                <w:vertAlign w:val="superscript"/>
                <w:lang w:val="en-GB"/>
              </w:rPr>
              <w:t>bc,A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0.02</w:t>
            </w:r>
            <w:r>
              <w:rPr>
                <w:vertAlign w:val="superscript"/>
                <w:lang w:val="en-GB"/>
              </w:rPr>
              <w:t>c,B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0.01</w:t>
            </w:r>
            <w:r>
              <w:rPr>
                <w:vertAlign w:val="superscript"/>
                <w:lang w:val="en-GB"/>
              </w:rPr>
              <w:t>c,C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0.02</w:t>
            </w:r>
            <w:r>
              <w:rPr>
                <w:vertAlign w:val="superscript"/>
                <w:lang w:val="en-GB"/>
              </w:rPr>
              <w:t>bc,A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0.02</w:t>
            </w:r>
            <w:r>
              <w:rPr>
                <w:vertAlign w:val="superscript"/>
                <w:lang w:val="en-GB"/>
              </w:rPr>
              <w:t>c,B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0.02</w:t>
            </w:r>
            <w:r>
              <w:rPr>
                <w:vertAlign w:val="superscript"/>
                <w:lang w:val="en-GB"/>
              </w:rPr>
              <w:t>d,C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0.60</w:t>
            </w:r>
            <w:r>
              <w:rPr>
                <w:vertAlign w:val="subscript"/>
                <w:lang w:val="en-GB"/>
              </w:rPr>
              <w:t>0.02</w:t>
            </w:r>
            <w:r>
              <w:rPr>
                <w:vertAlign w:val="superscript"/>
                <w:lang w:val="en-GB"/>
              </w:rPr>
              <w:t>c,A *</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0.01</w:t>
            </w:r>
            <w:r>
              <w:rPr>
                <w:vertAlign w:val="superscript"/>
                <w:lang w:val="en-GB"/>
              </w:rPr>
              <w:t>d,B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0.02</w:t>
            </w:r>
            <w:r>
              <w:rPr>
                <w:vertAlign w:val="superscript"/>
                <w:lang w:val="en-GB"/>
              </w:rPr>
              <w:t>d,C</w:t>
            </w:r>
          </w:p>
        </w:tc>
        <w:tc>
          <w:tcPr>
            <w:tcW w:w="66" w:type="dxa"/>
            <w:gridSpan w:val="2"/>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0.02</w:t>
            </w:r>
            <w:r>
              <w:rPr>
                <w:vertAlign w:val="superscript"/>
                <w:lang w:val="en-GB"/>
              </w:rPr>
              <w:t>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e,C</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0.02</w:t>
            </w:r>
            <w:r>
              <w:rPr>
                <w:vertAlign w:val="superscript"/>
                <w:lang w:val="en-GB"/>
              </w:rPr>
              <w:t>d,A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e,B</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0.02</w:t>
            </w:r>
            <w:r>
              <w:rPr>
                <w:vertAlign w:val="superscript"/>
                <w:lang w:val="en-GB"/>
              </w:rPr>
              <w:t>e,B</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2" w:space="0" w:color="000000"/>
              <w:bottom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d,B</w:t>
            </w:r>
          </w:p>
        </w:tc>
        <w:tc>
          <w:tcPr>
            <w:tcW w:w="1400"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0.01</w:t>
            </w:r>
            <w:r>
              <w:rPr>
                <w:vertAlign w:val="superscript"/>
                <w:lang w:val="en-GB"/>
              </w:rPr>
              <w:t>e,AB</w:t>
            </w:r>
          </w:p>
        </w:tc>
        <w:tc>
          <w:tcPr>
            <w:tcW w:w="1401" w:type="dxa"/>
            <w:tcBorders>
              <w:top w:val="single" w:sz="2" w:space="0" w:color="000000"/>
              <w:left w:val="single" w:sz="8" w:space="0" w:color="000000"/>
              <w:bottom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7" w:type="dxa"/>
            <w:tcBorders>
              <w:top w:val="single" w:sz="2" w:space="0" w:color="000000"/>
              <w:bottom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66" w:type="dxa"/>
            <w:gridSpan w:val="2"/>
            <w:tcBorders/>
            <w:shd w:fill="auto" w:val="clear"/>
          </w:tcPr>
          <w:p>
            <w:pPr>
              <w:pStyle w:val="Normal"/>
              <w:snapToGrid w:val="false"/>
              <w:spacing w:before="0" w:after="240"/>
              <w:rPr>
                <w:b/>
                <w:b/>
                <w:bCs/>
              </w:rPr>
            </w:pPr>
            <w:r>
              <w:rPr>
                <w:b/>
                <w:bCs/>
              </w:rPr>
            </w:r>
          </w:p>
        </w:tc>
      </w:tr>
      <w:tr>
        <w:trPr>
          <w:trHeight w:val="360" w:hRule="exact"/>
        </w:trPr>
        <w:tc>
          <w:tcPr>
            <w:tcW w:w="1130" w:type="dxa"/>
            <w:tcBorders>
              <w:top w:val="single" w:sz="8" w:space="0" w:color="000000"/>
              <w:bottom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e,A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d,A</w:t>
            </w:r>
          </w:p>
        </w:tc>
        <w:tc>
          <w:tcPr>
            <w:tcW w:w="1400"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1401" w:type="dxa"/>
            <w:tcBorders>
              <w:top w:val="single" w:sz="8" w:space="0" w:color="000000"/>
              <w:left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7" w:type="dxa"/>
            <w:tcBorders>
              <w:top w:val="single" w:sz="8" w:space="0" w:color="000000"/>
              <w:bottom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de,A</w:t>
            </w:r>
          </w:p>
        </w:tc>
        <w:tc>
          <w:tcPr>
            <w:tcW w:w="66" w:type="dxa"/>
            <w:gridSpan w:val="2"/>
            <w:tcBorders>
              <w:top w:val="single" w:sz="8" w:space="0" w:color="000000"/>
              <w:bottom w:val="single" w:sz="8" w:space="0" w:color="000000"/>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4"/>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3"/>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3"/>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4"/>
        </w:numPr>
        <w:rPr/>
      </w:pPr>
      <w:r>
        <w:rPr/>
        <w:t>Discussion</w:t>
      </w:r>
    </w:p>
    <w:p>
      <w:pPr>
        <w:pStyle w:val="Heading1"/>
        <w:numPr>
          <w:ilvl w:val="0"/>
          <w:numId w:val="4"/>
        </w:numPr>
        <w:rPr/>
      </w:pPr>
      <w:r>
        <w:rPr/>
        <w:t>Conclusions</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rFonts w:ascii="Times New Roman" w:hAnsi="Times New Roman"/>
          <w:color w:val="000000" w:themeColor="text1"/>
          <w:sz w:val="24"/>
          <w:szCs w:val="24"/>
          <w:lang w:val="en-GB"/>
        </w:rPr>
      </w:pPr>
      <w:r>
        <w:rPr>
          <w:color w:val="000000" w:themeColor="text1"/>
          <w:sz w:val="24"/>
          <w:szCs w:val="24"/>
          <w:lang w:val="en-GB"/>
        </w:rPr>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Heading3"/>
        <w:numPr>
          <w:ilvl w:val="2"/>
          <w:numId w:val="2"/>
        </w:numPr>
        <w:spacing w:lineRule="auto" w:line="480" w:before="0" w:after="200"/>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r>
    </w:p>
    <w:p>
      <w:pPr>
        <w:pStyle w:val="Heading1"/>
        <w:numPr>
          <w:ilvl w:val="0"/>
          <w:numId w:val="4"/>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5"/>
        </w:numPr>
        <w:rPr/>
      </w:pPr>
      <w:r>
        <w:rPr/>
        <w:t>Article within a journal</w:t>
      </w:r>
    </w:p>
    <w:p>
      <w:pPr>
        <w:pStyle w:val="Normal"/>
        <w:rPr/>
      </w:pPr>
      <w:r>
        <w:rPr/>
        <w:t>Smith JJ. The world of science. Am J Sci. 1999;36:234-5.</w:t>
      </w:r>
    </w:p>
    <w:p>
      <w:pPr>
        <w:pStyle w:val="ListParagraph"/>
        <w:numPr>
          <w:ilvl w:val="0"/>
          <w:numId w:val="5"/>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5"/>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5"/>
        </w:numPr>
        <w:ind w:left="1505" w:right="0" w:hanging="360"/>
        <w:rPr/>
      </w:pPr>
      <w:r>
        <w:rPr/>
      </w:r>
    </w:p>
    <w:p>
      <w:pPr>
        <w:pStyle w:val="ListParagraph"/>
        <w:numPr>
          <w:ilvl w:val="0"/>
          <w:numId w:val="5"/>
        </w:numPr>
        <w:ind w:left="1505" w:right="0"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5"/>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5"/>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5"/>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5"/>
        </w:numPr>
        <w:rPr/>
      </w:pPr>
      <w:r>
        <w:rPr/>
        <w:t>Software</w:t>
      </w:r>
    </w:p>
    <w:p>
      <w:pPr>
        <w:pStyle w:val="Normal"/>
        <w:rPr/>
      </w:pPr>
      <w:r>
        <w:rPr/>
        <w:t>R: a language and environment for statistical computing. R Foundation for Statistical Computing, Vienna; 2012. OpenURL</w:t>
      </w:r>
    </w:p>
    <w:p>
      <w:pPr>
        <w:pStyle w:val="ListParagraph"/>
        <w:numPr>
          <w:ilvl w:val="0"/>
          <w:numId w:val="5"/>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5"/>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5"/>
        </w:numPr>
        <w:rPr/>
      </w:pPr>
      <w:r>
        <w:rPr/>
        <w:t>FAO paper report</w:t>
      </w:r>
    </w:p>
    <w:p>
      <w:pPr>
        <w:pStyle w:val="Normal"/>
        <w:rPr/>
      </w:pPr>
      <w:r>
        <w:rPr/>
        <w:t>Koziner AB, Shtakelberg ER. Animal genetic resources of the USSR. Rome: FAO and UNEP; 1989.</w:t>
      </w:r>
    </w:p>
    <w:p>
      <w:pPr>
        <w:pStyle w:val="ListParagraph"/>
        <w:numPr>
          <w:ilvl w:val="0"/>
          <w:numId w:val="5"/>
        </w:numPr>
        <w:rPr/>
      </w:pPr>
      <w:r>
        <w:rPr/>
        <w:t>Institutional document</w:t>
      </w:r>
    </w:p>
    <w:p>
      <w:pPr>
        <w:pStyle w:val="Normal"/>
        <w:rPr/>
      </w:pPr>
      <w:r>
        <w:rPr/>
        <w:t>Iversen A, Hermansen Ø. Cost development in farming of Norwegian Salmon. Tromso: Nofima Report; 2017. p. 46.</w:t>
      </w:r>
    </w:p>
    <w:p>
      <w:pPr>
        <w:pStyle w:val="Heading1"/>
        <w:numPr>
          <w:ilvl w:val="0"/>
          <w:numId w:val="4"/>
        </w:numPr>
        <w:rPr/>
      </w:pPr>
      <w:r>
        <w:rPr/>
        <w:t>Figures</w:t>
      </w:r>
      <w:del w:id="0"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4"/>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CellMar>
          <w:top w:w="0" w:type="dxa"/>
          <w:left w:w="108" w:type="dxa"/>
          <w:bottom w:w="0" w:type="dxa"/>
          <w:right w:w="108" w:type="dxa"/>
        </w:tblCellMar>
      </w:tblPr>
      <w:tblGrid>
        <w:gridCol w:w="1842"/>
        <w:gridCol w:w="1835"/>
        <w:gridCol w:w="1848"/>
        <w:gridCol w:w="1836"/>
        <w:gridCol w:w="1851"/>
      </w:tblGrid>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5"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1"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5" w:type="dxa"/>
            <w:tcBorders>
              <w:top w:val="single" w:sz="4" w:space="0" w:color="00000A"/>
              <w:bottom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tcBorders>
            <w:shd w:fill="auto" w:val="clear"/>
          </w:tcPr>
          <w:p>
            <w:pPr>
              <w:pStyle w:val="Normal"/>
              <w:snapToGrid w:val="false"/>
              <w:spacing w:before="0" w:after="240"/>
              <w:rPr/>
            </w:pPr>
            <w:r>
              <w:rPr/>
            </w:r>
          </w:p>
        </w:tc>
        <w:tc>
          <w:tcPr>
            <w:tcW w:w="1851" w:type="dxa"/>
            <w:tcBorders>
              <w:top w:val="single" w:sz="4" w:space="0" w:color="00000A"/>
              <w:bottom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5" w:type="dxa"/>
            <w:tcBorders>
              <w:top w:val="single" w:sz="4" w:space="0" w:color="00000A"/>
              <w:bottom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tcBorders>
            <w:shd w:fill="auto" w:val="clear"/>
          </w:tcPr>
          <w:p>
            <w:pPr>
              <w:pStyle w:val="Normal"/>
              <w:snapToGrid w:val="false"/>
              <w:spacing w:before="0" w:after="240"/>
              <w:rPr/>
            </w:pPr>
            <w:r>
              <w:rPr/>
            </w:r>
          </w:p>
        </w:tc>
        <w:tc>
          <w:tcPr>
            <w:tcW w:w="1851" w:type="dxa"/>
            <w:tcBorders>
              <w:top w:val="single" w:sz="4" w:space="0" w:color="00000A"/>
              <w:bottom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4"/>
        </w:numPr>
        <w:suppressAutoHyphens w:val="false"/>
        <w:rPr/>
      </w:pPr>
      <w:r>
        <w:rPr/>
      </w:r>
    </w:p>
    <w:p>
      <w:pPr>
        <w:pStyle w:val="Heading1"/>
        <w:numPr>
          <w:ilvl w:val="0"/>
          <w:numId w:val="4"/>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49" w:type="dxa"/>
        <w:tblCellMar>
          <w:top w:w="55" w:type="dxa"/>
          <w:left w:w="45" w:type="dxa"/>
          <w:bottom w:w="55" w:type="dxa"/>
          <w:right w:w="55" w:type="dxa"/>
        </w:tblCellMar>
      </w:tblPr>
      <w:tblGrid>
        <w:gridCol w:w="1031"/>
        <w:gridCol w:w="1178"/>
        <w:gridCol w:w="1589"/>
        <w:gridCol w:w="1638"/>
        <w:gridCol w:w="1634"/>
        <w:gridCol w:w="1001"/>
        <w:gridCol w:w="1573"/>
      </w:tblGrid>
      <w:tr>
        <w:trPr/>
        <w:tc>
          <w:tcPr>
            <w:tcW w:w="9644" w:type="dxa"/>
            <w:gridSpan w:val="7"/>
            <w:tcBorders>
              <w:left w:val="single" w:sz="2" w:space="0" w:color="000000"/>
              <w:bottom w:val="single" w:sz="2" w:space="0" w:color="000000"/>
              <w:right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Number of records</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Number of daughters / sire</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 for sires</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number of phenotyped cows</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0.93</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0.96</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0.97</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0.99</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0.98</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5</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20,000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w:t>
            </w:r>
          </w:p>
        </w:tc>
        <w:tc>
          <w:tcPr>
            <w:tcW w:w="117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w:t>
            </w:r>
          </w:p>
        </w:tc>
        <w:tc>
          <w:tcPr>
            <w:tcW w:w="163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w:t>
            </w:r>
          </w:p>
        </w:tc>
        <w:tc>
          <w:tcPr>
            <w:tcW w:w="1573"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defaultTabStop w:val="864"/>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lear" w:pos="864"/>
        <w:tab w:val="center" w:pos="4680" w:leader="none"/>
        <w:tab w:val="right" w:pos="9360" w:leader="none"/>
      </w:tabs>
    </w:pPr>
    <w:rPr>
      <w:rFonts w:cs="Mangal"/>
      <w:szCs w:val="21"/>
    </w:rPr>
  </w:style>
  <w:style w:type="paragraph" w:styleId="Footer">
    <w:name w:val="Footer"/>
    <w:basedOn w:val="Normal"/>
    <w:pPr>
      <w:suppressLineNumbers/>
      <w:tabs>
        <w:tab w:val="clear" w:pos="864"/>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clear" w:pos="864"/>
        <w:tab w:val="left" w:pos="1304" w:leader="none"/>
      </w:tabs>
      <w:suppressAutoHyphens w:val="true"/>
      <w:overflowPunct w:val="fals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240" w:before="0" w:after="0"/>
      <w:ind w:left="720" w:right="0" w:hanging="720"/>
    </w:pPr>
    <w:rPr/>
  </w:style>
  <w:style w:type="paragraph" w:styleId="HTMLPreformatted">
    <w:name w:val="HTML Preformatted"/>
    <w:basedOn w:val="Normal"/>
    <w:qFormat/>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3881</TotalTime>
  <Application>LibreOffice/6.2.8.2$Linux_X86_64 LibreOffice_project/20$Build-2</Application>
  <Pages>37</Pages>
  <Words>7256</Words>
  <Characters>41637</Characters>
  <CharactersWithSpaces>48305</CharactersWithSpaces>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2020-06-13T22:06:13Z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