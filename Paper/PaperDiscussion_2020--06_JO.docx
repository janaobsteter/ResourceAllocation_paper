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38" w:after="227"/>
        <w:rPr>
          <w:sz w:val="28"/>
          <w:szCs w:val="28"/>
        </w:rPr>
      </w:pPr>
      <w:r>
        <w:rPr/>
        <w:t>Discussion</w:t>
      </w:r>
    </w:p>
    <w:p>
      <w:pPr>
        <w:pStyle w:val="Normal"/>
        <w:spacing w:lineRule="auto" w:line="480"/>
        <w:jc w:val="both"/>
        <w:rPr/>
      </w:pPr>
      <w:r>
        <w:rPr/>
      </w:r>
    </w:p>
    <w:p>
      <w:pPr>
        <w:pStyle w:val="Normal"/>
        <w:spacing w:lineRule="auto" w:line="480"/>
        <w:jc w:val="both"/>
        <w:rPr/>
      </w:pPr>
      <w:ins w:id="0" w:author="Unknown Author" w:date="2020-06-11T09:54:08Z">
        <w:r>
          <w:rPr/>
          <w:t xml:space="preserve">Our results show that breeding programmes can implement genomic selection and increase genetic gain by optimizing the investment into phenotyping and genotyping. </w:t>
        </w:r>
      </w:ins>
      <w:r>
        <w:rPr/>
        <w:t xml:space="preserve">The estimation of breeding values requires continuous investment in data collection. While breeding programmes usually have </w:t>
      </w:r>
      <w:r>
        <w:rPr/>
        <w:t>stable</w:t>
      </w:r>
      <w:r>
        <w:rPr/>
        <w:t xml:space="preserve"> funding for phenotyping, the funding for genotyping is not yet well established. </w:t>
      </w:r>
      <w:del w:id="1" w:author="Unknown Author" w:date="2020-06-11T09:55:35Z">
        <w:r>
          <w:rPr/>
          <w:delText xml:space="preserve">In this paper we propose implementing genomic selection by optimizing the investment into phenotyping of milk production traits and genotyping. </w:delText>
        </w:r>
      </w:del>
      <w:r>
        <w:rPr/>
        <w:t xml:space="preserve">We show that by reallocating a part of phenotyping resources to genotyping, </w:t>
      </w:r>
      <w:ins w:id="2" w:author="Unknown Author" w:date="2020-06-11T09:55:42Z">
        <w:r>
          <w:rPr/>
          <w:t>breeding programmes</w:t>
        </w:r>
      </w:ins>
      <w:del w:id="3" w:author="Unknown Author" w:date="2020-06-11T09:55:41Z">
        <w:r>
          <w:rPr/>
          <w:delText>we</w:delText>
        </w:r>
      </w:del>
      <w:r>
        <w:rPr/>
        <w:t xml:space="preserve"> can substantially increase genetic gain regardless of the amount and cost of genotyping, and availability of initial training population. </w:t>
      </w:r>
      <w:del w:id="4" w:author="Unknown Author" w:date="2020-06-11T09:56:05Z">
        <w:r>
          <w:rPr/>
          <w:delText>We can increase the genetic gain even f</w:delText>
        </w:r>
      </w:del>
      <w:del w:id="5" w:author="Unknown Author" w:date="2020-06-11T10:43:33Z">
        <w:r>
          <w:rPr/>
          <w:delText>urther</w:delText>
        </w:r>
      </w:del>
      <w:ins w:id="6" w:author="Unknown Author" w:date="2020-06-11T15:11:07Z">
        <w:r>
          <w:rPr/>
          <w:t>Genetic gain also increases</w:t>
        </w:r>
      </w:ins>
      <w:r>
        <w:rPr/>
        <w:t xml:space="preserve"> </w:t>
      </w:r>
      <w:del w:id="7" w:author="Unknown Author" w:date="2020-06-11T15:11:54Z">
        <w:r>
          <w:rPr/>
          <w:commentReference w:id="0"/>
        </w:r>
      </w:del>
      <w:r>
        <w:rPr/>
        <w:t xml:space="preserve">by increasing the investment into genotyping, despite simultaneously decreasing phenotyping. Although we reduced the number of phenotype records </w:t>
      </w:r>
      <w:ins w:id="8" w:author="Unknown Author" w:date="2020-06-11T09:56:45Z">
        <w:r>
          <w:rPr/>
          <w:t>per anima</w:t>
        </w:r>
      </w:ins>
      <w:r>
        <w:rPr/>
        <w:t>l</w:t>
      </w:r>
      <w:del w:id="9" w:author="Unknown Author" w:date="2020-06-11T15:13:08Z">
        <w:r>
          <w:rPr/>
          <w:commentReference w:id="1"/>
        </w:r>
      </w:del>
      <w:r>
        <w:rPr/>
        <w:t>, genom</w:t>
      </w:r>
      <w:r>
        <w:rPr>
          <w:highlight w:val="white"/>
        </w:rPr>
        <w:t>ic prediction increased the selection accuracy for non-phenotyped candidates.</w:t>
      </w:r>
      <w:r>
        <w:rPr/>
        <w:t xml:space="preserve"> These results raise four discussion points: 1) how optimizing the investment in phenotyping and genotyping affects genetic gain; 2) how optimizing the investment in phenotyping and genotyping affects accuracy; 3) implications for breeding programmes; and 4) limitations of the study. For </w:t>
      </w:r>
      <w:del w:id="10" w:author="Unknown Author" w:date="2020-06-11T09:57:57Z">
        <w:r>
          <w:rPr/>
          <w:delText>each</w:delText>
        </w:r>
      </w:del>
      <w:ins w:id="11" w:author="Unknown Author" w:date="2020-06-11T09:57:57Z">
        <w:r>
          <w:rPr/>
          <w:t>genetic gain and ac</w:t>
        </w:r>
      </w:ins>
      <w:ins w:id="12" w:author="Unknown Author" w:date="2020-06-11T09:58:00Z">
        <w:r>
          <w:rPr/>
          <w:t>curacy</w:t>
        </w:r>
      </w:ins>
      <w:del w:id="13" w:author="Unknown Author" w:date="2020-06-11T09:58:03Z">
        <w:r>
          <w:rPr/>
          <w:delText xml:space="preserve"> measures</w:delText>
        </w:r>
      </w:del>
      <w:del w:id="14" w:author="Unknown Author" w:date="2020-06-11T15:13:04Z">
        <w:r>
          <w:rPr/>
          <w:delText>,</w:delText>
        </w:r>
      </w:del>
      <w:r>
        <w:rPr/>
        <w:t xml:space="preserve"> we first discuss the results of scenarios with equal price of phenotyping and genotyping, and initial training population available. We then remark on what changed at a different relative price or without an initial training population.</w:t>
      </w:r>
    </w:p>
    <w:p>
      <w:pPr>
        <w:pStyle w:val="Normal"/>
        <w:spacing w:lineRule="auto" w:line="480"/>
        <w:jc w:val="both"/>
        <w:rPr/>
      </w:pPr>
      <w:r>
        <w:rPr/>
      </w:r>
    </w:p>
    <w:p>
      <w:pPr>
        <w:pStyle w:val="Heading2"/>
        <w:numPr>
          <w:ilvl w:val="1"/>
          <w:numId w:val="2"/>
        </w:numPr>
        <w:rPr/>
      </w:pPr>
      <w:r>
        <w:rPr/>
        <w:t>Genetic gain</w:t>
      </w:r>
    </w:p>
    <w:p>
      <w:pPr>
        <w:pStyle w:val="Heading3"/>
        <w:numPr>
          <w:ilvl w:val="2"/>
          <w:numId w:val="2"/>
        </w:numPr>
        <w:rPr/>
      </w:pPr>
      <w:r>
        <w:rPr/>
        <w:t>Genomic vs conventional selection</w:t>
      </w:r>
      <w:r>
        <w:rPr/>
        <w:commentReference w:id="2"/>
      </w:r>
    </w:p>
    <w:p>
      <w:pPr>
        <w:pStyle w:val="TextBody"/>
        <w:jc w:val="both"/>
        <w:rPr/>
      </w:pPr>
      <w:r>
        <w:rPr/>
        <w:t xml:space="preserve">Implementing genomic selection by optimizing the investment in phenotyping and genotyping increased genetic gain compared to the conventional </w:t>
      </w:r>
      <w:r>
        <w:rPr/>
        <w:t>selection</w:t>
      </w:r>
      <w:r>
        <w:rPr/>
        <w:t>.</w:t>
      </w:r>
      <w:r>
        <w:rPr>
          <w:b/>
          <w:bCs/>
        </w:rPr>
        <w:t xml:space="preserve"> </w:t>
      </w:r>
      <w:r>
        <w:rPr>
          <w:highlight w:val="white"/>
        </w:rPr>
        <w:t xml:space="preserve">With an initial training population of 10,000 cows, all genomic scenarios outperformed the conventional scenario, mainly due to </w:t>
      </w:r>
      <w:r>
        <w:rPr>
          <w:b/>
          <w:bCs/>
          <w:highlight w:val="white"/>
        </w:rPr>
        <w:t xml:space="preserve">reduced generation interval in </w:t>
      </w:r>
      <w:r>
        <w:rPr>
          <w:b/>
          <w:bCs/>
          <w:highlight w:val="white"/>
        </w:rPr>
        <w:t>sire</w:t>
      </w:r>
      <w:r>
        <w:rPr>
          <w:b/>
          <w:bCs/>
          <w:highlight w:val="white"/>
        </w:rPr>
        <w:commentReference w:id="3"/>
      </w:r>
      <w:r>
        <w:rPr>
          <w:b/>
          <w:bCs/>
          <w:highlight w:val="white"/>
        </w:rPr>
        <w:t xml:space="preserve"> selection</w:t>
      </w:r>
      <w:r>
        <w:rPr>
          <w:highlight w:val="white"/>
        </w:rPr>
        <w:t>.</w:t>
      </w:r>
      <w:r>
        <w:rPr/>
        <w:t xml:space="preserve"> This is in agreement with previous modelling studies and real data.</w:t>
      </w:r>
      <w:r>
        <w:rPr/>
        <w:t xml:space="preserve"> Modelling studies showed that the genomic selection increases genetic gain due to reduced generation interval, despite reduced selection accuracy in comparison to progeny test (</w:t>
      </w:r>
      <w:r>
        <w:rPr/>
        <w:t xml:space="preserve">Schaeffer, 2006; </w:t>
      </w:r>
      <w:r>
        <w:rPr/>
        <w:t>Pryce</w:t>
      </w:r>
      <w:del w:id="15" w:author="Unknown Author" w:date="2020-06-11T10:20:17Z">
        <w:r>
          <w:rPr/>
          <w:commentReference w:id="4"/>
        </w:r>
      </w:del>
      <w:r>
        <w:rPr/>
        <w:t xml:space="preserve"> et al., 2010; Obšteter et al., 2019)</w:t>
      </w:r>
      <w:bookmarkStart w:id="0" w:name="move42723847"/>
      <w:bookmarkEnd w:id="0"/>
      <w:r>
        <w:rPr/>
        <w:t xml:space="preserve">. </w:t>
      </w:r>
      <w:del w:id="16" w:author="Unknown Author" w:date="2020-06-11T15:14:11Z">
        <w:r>
          <w:rPr>
            <w:highlight w:val="yellow"/>
          </w:rPr>
          <w:delText>Garcia-Ruiz et al.</w:delText>
        </w:r>
      </w:del>
      <w:del w:id="17" w:author="Unknown Author" w:date="2020-06-11T15:14:11Z">
        <w:r>
          <w:rPr/>
          <w:delText xml:space="preserve"> nalyzed</w:delText>
        </w:r>
      </w:del>
      <w:ins w:id="18" w:author="Unknown Author" w:date="2020-06-11T15:14:11Z">
        <w:r>
          <w:rPr/>
          <w:t>Analysis of</w:t>
        </w:r>
      </w:ins>
      <w:r>
        <w:rPr/>
        <w:t xml:space="preserve"> US Holstein data </w:t>
      </w:r>
      <w:del w:id="19" w:author="Unknown Author" w:date="2020-06-11T15:14:17Z">
        <w:r>
          <w:rPr/>
          <w:delText xml:space="preserve">and </w:delText>
        </w:r>
      </w:del>
      <w:r>
        <w:rPr/>
        <w:t xml:space="preserve">confirmed that the main driver of genetic gain with genomic selection is the reduced generation interval in the sire of bulls and sire of dam’s paths </w:t>
      </w:r>
      <w:r>
        <w:rPr>
          <w:highlight w:val="yellow"/>
        </w:rPr>
        <w:t>(Garcia-Ruiz et al., 2016)</w:t>
      </w:r>
      <w:r>
        <w:rPr/>
        <w:t xml:space="preserve">. In their </w:t>
      </w:r>
      <w:r>
        <w:rPr/>
        <w:t>population</w:t>
      </w:r>
      <w:r>
        <w:rPr/>
        <w:t xml:space="preserve"> it decreased between 25% and 50% compared to the conventional </w:t>
      </w:r>
      <w:commentRangeStart w:id="5"/>
      <w:r>
        <w:rPr/>
        <w:t>selection.</w:t>
      </w:r>
      <w:del w:id="20" w:author="Unknown Author" w:date="2020-06-11T10:39:27Z">
        <w:r>
          <w:rPr>
            <w:highlight w:val="lightGray"/>
          </w:rPr>
          <w:delText xml:space="preserve"> </w:delText>
        </w:r>
      </w:del>
      <w:r>
        <w:rPr/>
        <w:t xml:space="preserve"> </w:t>
      </w:r>
      <w:ins w:id="21" w:author="Unknown Author" w:date="2020-06-11T15:19:07Z">
        <w:r>
          <w:rPr/>
          <w:t xml:space="preserve">The benefit of genomic selection does depends on the amount of reduction in generation interval. </w:t>
        </w:r>
      </w:ins>
      <w:r>
        <w:rPr/>
        <w:t xml:space="preserve">Van </w:t>
      </w:r>
      <w:r>
        <w:rPr/>
      </w:r>
      <w:commentRangeEnd w:id="5"/>
      <w:r>
        <w:commentReference w:id="5"/>
      </w:r>
      <w:r>
        <w:rPr/>
        <w:t xml:space="preserve">Grevenhof et al. computed a break-even size of a training population to achieve a comparable response between genomic and conventional selection. They showed, that if the generation interval is not reduced and the number of phenotypes is limited, genomic selection cannot compete with conventional selection. But when generation interval is halved, a training population with ~2,000 or ~3,500 individuals gives comparable response of selection as test on 10 progeny per sire. </w:t>
      </w:r>
      <w:ins w:id="22" w:author="Unknown Author" w:date="2020-06-11T10:44:04Z">
        <w:r>
          <w:rPr/>
          <w:t>While the assumption of an (domestic) initial training population available might not be realistic, it could be achieved through participating in international consortia. An example of such if</w:t>
        </w:r>
      </w:ins>
      <w:ins w:id="23" w:author="Unknown Author" w:date="2020-06-11T10:44:04Z">
        <w:r>
          <w:rPr/>
          <w:t xml:space="preserve"> InterGenomics for Brown Swiss in Central Europe</w:t>
        </w:r>
      </w:ins>
      <w:ins w:id="24" w:author="Unknown Author" w:date="2020-06-11T10:44:04Z">
        <w:r>
          <w:rPr>
            <w:highlight w:val="yellow"/>
          </w:rPr>
          <w:t xml:space="preserve"> (Jorjani, 2012)</w:t>
        </w:r>
      </w:ins>
      <w:ins w:id="25" w:author="Unknown Author" w:date="2020-06-11T10:44:04Z">
        <w:r>
          <w:rPr/>
          <w:t>.</w:t>
        </w:r>
      </w:ins>
    </w:p>
    <w:p>
      <w:pPr>
        <w:pStyle w:val="TextBody"/>
        <w:jc w:val="both"/>
        <w:rPr/>
      </w:pPr>
      <w:r>
        <w:rPr/>
        <w:t xml:space="preserve">Genomic scenarios were better also because </w:t>
      </w:r>
      <w:ins w:id="27" w:author="Unknown Author" w:date="2020-06-11T15:23:18Z">
        <w:r>
          <w:rPr/>
          <w:t>the reduced n</w:t>
        </w:r>
      </w:ins>
      <w:ins w:id="28" w:author="Unknown Author" w:date="2020-06-11T15:23:18Z">
        <w:r>
          <w:rPr/>
          <w:commentReference w:id="6"/>
        </w:r>
      </w:ins>
      <w:ins w:id="29" w:author="Unknown Author" w:date="2020-06-11T15:23:18Z">
        <w:r>
          <w:rPr/>
          <w:t>umber of phenotype records did not proportionally translate into decreased accuracy</w:t>
        </w:r>
      </w:ins>
      <w:del w:id="30" w:author="Unknown Author" w:date="2020-06-11T15:23:48Z">
        <w:r>
          <w:rPr/>
          <w:delText xml:space="preserve">of higher </w:delText>
        </w:r>
      </w:del>
      <w:del w:id="31" w:author="Unknown Author" w:date="2020-06-11T15:23:48Z">
        <w:r>
          <w:rPr>
            <w:b/>
            <w:bCs/>
          </w:rPr>
          <w:delText>accuracy</w:delText>
        </w:r>
      </w:del>
      <w:del w:id="32" w:author="Unknown Author" w:date="2020-06-11T15:23:48Z">
        <w:r>
          <w:rPr/>
          <w:delText xml:space="preserve"> for young animals, despite reduced number of phenotype recor</w:delText>
        </w:r>
      </w:del>
      <w:del w:id="33" w:author="Unknown Author" w:date="2020-06-11T15:23:48Z">
        <w:r>
          <w:rPr/>
          <w:commentReference w:id="7"/>
        </w:r>
      </w:del>
      <w:del w:id="34" w:author="Unknown Author" w:date="2020-06-11T15:23:48Z">
        <w:r>
          <w:rPr/>
          <w:delText>ds</w:delText>
        </w:r>
      </w:del>
      <w:r>
        <w:rPr/>
        <w:t>. While genomic scenarios only slightly decreased the accuracy for male candidates, they actually increased the selection accuracy for female candidates. We discuss the reasons for this in more details below.</w:t>
      </w:r>
    </w:p>
    <w:p>
      <w:pPr>
        <w:pStyle w:val="TextBody"/>
        <w:jc w:val="both"/>
        <w:rPr/>
      </w:pPr>
      <w:r>
        <w:rPr/>
        <w:t>Another major advantage of the genomic scenarios was</w:t>
      </w:r>
      <w:r>
        <w:rPr>
          <w:b/>
          <w:bCs/>
        </w:rPr>
        <w:t xml:space="preserve"> increased intensity</w:t>
      </w:r>
      <w:r>
        <w:rPr/>
        <w:t xml:space="preserve"> of sire selection. A costly and lengthy progeny-testing limits the number of tested </w:t>
      </w:r>
      <w:del w:id="35" w:author="Unknown Author" w:date="2020-06-11T16:22:20Z">
        <w:r>
          <w:rPr/>
          <w:delText>bulls</w:delText>
        </w:r>
      </w:del>
      <w:ins w:id="36" w:author="Unknown Author" w:date="2020-06-11T16:22:20Z">
        <w:r>
          <w:rPr/>
          <w:t>sires</w:t>
        </w:r>
      </w:ins>
      <w:r>
        <w:rPr/>
        <w:t xml:space="preserve"> in conventional selection. Genomic selection significantly reduces the cost of testing </w:t>
      </w:r>
      <w:r>
        <w:rPr>
          <w:highlight w:val="yellow"/>
        </w:rPr>
        <w:t>(Schaeffer, 2006)</w:t>
      </w:r>
      <w:r>
        <w:rPr/>
        <w:t xml:space="preserve"> and thus allows for increased intensity of sire selection. In US Holstein population, genomic selection </w:t>
      </w:r>
      <w:r>
        <w:rPr/>
        <w:t>improved the</w:t>
      </w:r>
      <w:r>
        <w:rPr/>
        <w:t xml:space="preserve"> selection differential for all traits, particularly for traits with low heritability, such as health and fertility </w:t>
      </w:r>
      <w:r>
        <w:rPr>
          <w:highlight w:val="yellow"/>
        </w:rPr>
        <w:t>(Garcia-Ruiz et al., 2016)</w:t>
      </w:r>
      <w:r>
        <w:rPr/>
        <w:t>.</w:t>
      </w:r>
    </w:p>
    <w:p>
      <w:pPr>
        <w:pStyle w:val="Heading3"/>
        <w:numPr>
          <w:ilvl w:val="2"/>
          <w:numId w:val="1"/>
        </w:numPr>
        <w:rPr/>
      </w:pPr>
      <w:r>
        <w:rPr/>
        <w:t>Increasing the investment into genotyping</w:t>
      </w:r>
      <w:r>
        <w:rPr/>
        <w:commentReference w:id="8"/>
      </w:r>
    </w:p>
    <w:p>
      <w:pPr>
        <w:pStyle w:val="TextBody"/>
        <w:jc w:val="both"/>
        <w:rPr>
          <w:highlight w:val="white"/>
        </w:rPr>
      </w:pPr>
      <w:r>
        <w:rPr/>
        <w:t>Genetic gain increased by i</w:t>
      </w:r>
      <w:r>
        <w:rPr/>
        <w:t>ncreasing the investment into genotyping.</w:t>
      </w:r>
      <w:r>
        <w:rPr/>
        <w:t xml:space="preserve"> This was </w:t>
      </w:r>
      <w:r>
        <w:rPr>
          <w:bCs/>
          <w:color w:val="000000"/>
        </w:rPr>
        <w:t xml:space="preserve">mainly due to </w:t>
      </w:r>
      <w:r>
        <w:rPr>
          <w:b/>
          <w:bCs/>
          <w:color w:val="000000"/>
        </w:rPr>
        <w:t>increased intensity</w:t>
      </w:r>
      <w:r>
        <w:rPr>
          <w:bCs/>
          <w:color w:val="000000"/>
        </w:rPr>
        <w:t xml:space="preserve"> of sire selection, since </w:t>
      </w:r>
      <w:ins w:id="37" w:author="Unknown Author" w:date="2020-06-11T15:39:09Z">
        <w:r>
          <w:rPr>
            <w:bCs/>
            <w:color w:val="000000"/>
          </w:rPr>
          <w:t>increasing the investment</w:t>
        </w:r>
      </w:ins>
      <w:del w:id="38" w:author="Unknown Author" w:date="2020-06-11T15:39:18Z">
        <w:r>
          <w:rPr>
            <w:bCs/>
            <w:color w:val="000000"/>
          </w:rPr>
          <w:delText>investing more</w:delText>
        </w:r>
      </w:del>
      <w:r>
        <w:rPr>
          <w:bCs/>
          <w:color w:val="000000"/>
        </w:rPr>
        <w:t xml:space="preserve"> into genotyping </w:t>
      </w:r>
      <w:del w:id="39" w:author="Unknown Author" w:date="2020-06-11T15:42:25Z">
        <w:r>
          <w:rPr>
            <w:bCs/>
            <w:color w:val="000000"/>
          </w:rPr>
          <w:commentReference w:id="9"/>
        </w:r>
      </w:del>
      <w:ins w:id="40" w:author="Unknown Author" w:date="2020-06-11T15:42:50Z">
        <w:r>
          <w:rPr>
            <w:bCs/>
            <w:color w:val="000000"/>
          </w:rPr>
          <w:t xml:space="preserve">allowed us to test </w:t>
        </w:r>
      </w:ins>
      <w:del w:id="41" w:author="Unknown Author" w:date="2020-06-11T15:42:56Z">
        <w:r>
          <w:rPr>
            <w:bCs/>
            <w:color w:val="000000"/>
          </w:rPr>
          <w:delText xml:space="preserve">resulted in </w:delText>
        </w:r>
      </w:del>
      <w:r>
        <w:rPr>
          <w:bCs/>
          <w:color w:val="000000"/>
        </w:rPr>
        <w:t>more male candidates</w:t>
      </w:r>
      <w:del w:id="42" w:author="Unknown Author" w:date="2020-06-11T15:42:59Z">
        <w:r>
          <w:rPr>
            <w:bCs/>
            <w:color w:val="000000"/>
          </w:rPr>
          <w:delText xml:space="preserve"> </w:delText>
        </w:r>
      </w:del>
      <w:del w:id="43" w:author="Unknown Author" w:date="2020-06-11T15:43:01Z">
        <w:r>
          <w:rPr>
            <w:bCs/>
            <w:color w:val="000000"/>
          </w:rPr>
          <w:delText>tested</w:delText>
        </w:r>
      </w:del>
      <w:r>
        <w:rPr>
          <w:bCs/>
          <w:color w:val="000000"/>
        </w:rPr>
        <w:t xml:space="preserve">, but </w:t>
      </w:r>
      <w:ins w:id="44" w:author="Unknown Author" w:date="2020-06-11T15:43:03Z">
        <w:r>
          <w:rPr>
            <w:bCs/>
            <w:color w:val="000000"/>
          </w:rPr>
          <w:t xml:space="preserve">select the </w:t>
        </w:r>
      </w:ins>
      <w:r>
        <w:rPr>
          <w:bCs/>
          <w:color w:val="000000"/>
        </w:rPr>
        <w:t>same number</w:t>
      </w:r>
      <w:del w:id="45" w:author="Unknown Author" w:date="2020-06-11T15:43:09Z">
        <w:r>
          <w:rPr>
            <w:bCs/>
            <w:color w:val="000000"/>
          </w:rPr>
          <w:delText xml:space="preserve"> selected</w:delText>
        </w:r>
      </w:del>
      <w:r>
        <w:rPr>
          <w:bCs/>
          <w:color w:val="000000"/>
        </w:rPr>
        <w:t>.</w:t>
      </w:r>
      <w:r>
        <w:rPr/>
        <w:t xml:space="preserve"> </w:t>
      </w:r>
      <w:del w:id="46" w:author="Unknown Author" w:date="2020-06-11T15:42:14Z">
        <w:r>
          <w:rPr/>
          <w:delText>This can be seen as</w:delText>
        </w:r>
      </w:del>
      <w:ins w:id="47" w:author="Unknown Author" w:date="2020-06-11T15:42:14Z">
        <w:r>
          <w:rPr/>
          <w:t>We can see this as</w:t>
        </w:r>
      </w:ins>
      <w:r>
        <w:rPr/>
        <w:t xml:space="preserve"> increasing investment into genotyping did not further reduce generation interval nor increase the accuracy of sire selection (discussed in the next section). </w:t>
      </w:r>
      <w:ins w:id="48" w:author="Unknown Author" w:date="2020-06-11T15:49:29Z">
        <w:r>
          <w:rPr/>
          <w:t>Increasing the investment into genotyping also allowed for a larger</w:t>
        </w:r>
      </w:ins>
      <w:r>
        <w:rPr>
          <w:b/>
          <w:bCs/>
        </w:rPr>
        <w:t xml:space="preserve"> update and total size of the training population</w:t>
      </w:r>
      <w:r>
        <w:rPr/>
        <w:t>. This is in agreement with</w:t>
      </w:r>
      <w:r>
        <w:rPr>
          <w:highlight w:val="yellow"/>
        </w:rPr>
        <w:t xml:space="preserve"> Thomasen et al., 2020,</w:t>
      </w:r>
      <w:r>
        <w:rPr/>
        <w:t xml:space="preserve"> who showed that adding more cows yearly to the training population increases genetic gain. In our simulation a larger training population in turn increased selection accuracy of female candidates. The benefit of this was however not large, since the intensity of selection in females was very low.</w:t>
      </w:r>
    </w:p>
    <w:p>
      <w:pPr>
        <w:pStyle w:val="TextBody"/>
        <w:jc w:val="both"/>
        <w:rPr/>
      </w:pPr>
      <w:r>
        <w:rPr/>
        <w:t xml:space="preserve">However, the increase in genetic gain had a </w:t>
      </w:r>
      <w:r>
        <w:rPr>
          <w:b/>
          <w:bCs/>
        </w:rPr>
        <w:t>diminishing relationship</w:t>
      </w:r>
      <w:r>
        <w:rPr/>
        <w:t xml:space="preserve"> with increased genotyping. This has important implications for breeding programmes, since they use phenotypes also for management (discussed below). Results showed that investing resources of more than six phenotype records into genotyping did not significantly improve the genetic gain. The first reason for this is, that the accuracy of sire selection in genomic scenario was high regardless of </w:t>
      </w:r>
      <w:del w:id="49" w:author="Unknown Author" w:date="2020-06-11T16:40:28Z">
        <w:r>
          <w:rPr/>
          <w:delText>increased</w:delText>
        </w:r>
      </w:del>
      <w:ins w:id="50" w:author="Unknown Author" w:date="2020-06-11T16:52:26Z">
        <w:r>
          <w:rPr/>
          <w:t xml:space="preserve"> </w:t>
        </w:r>
      </w:ins>
      <w:ins w:id="51" w:author="Unknown Author" w:date="2020-06-11T16:52:26Z">
        <w:r>
          <w:rPr/>
          <w:t xml:space="preserve">the </w:t>
        </w:r>
      </w:ins>
      <w:ins w:id="52" w:author="Unknown Author" w:date="2020-06-11T16:40:38Z">
        <w:r>
          <w:rPr/>
          <w:t>amount of</w:t>
        </w:r>
      </w:ins>
      <w:r>
        <w:rPr/>
        <w:t xml:space="preserve"> genotyping. We discuss the reasons for this in detail below. </w:t>
      </w:r>
      <w:del w:id="53" w:author="GORJANC Gregor" w:date="2020-06-10T23:48:00Z">
        <w:r>
          <w:rPr/>
          <w:delText>And lastly</w:delText>
        </w:r>
      </w:del>
      <w:del w:id="54" w:author="Unknown Author" w:date="2020-06-11T16:57:28Z">
        <w:bookmarkStart w:id="1" w:name="move42725302"/>
        <w:r>
          <w:rPr/>
          <w:delText>Second</w:delText>
        </w:r>
      </w:del>
      <w:del w:id="55" w:author="Unknown Author" w:date="2020-06-11T16:57:28Z">
        <w:r>
          <w:rPr>
            <w:highlight w:val="white"/>
          </w:rPr>
          <w:delText>,</w:delText>
        </w:r>
      </w:del>
      <w:ins w:id="56" w:author="Unknown Author" w:date="2020-06-11T16:56:02Z">
        <w:r>
          <w:rPr>
            <w:highlight w:val="white"/>
          </w:rPr>
          <w:t xml:space="preserve"> Second,</w:t>
        </w:r>
      </w:ins>
      <w:r>
        <w:rPr>
          <w:highlight w:val="white"/>
        </w:rPr>
        <w:t xml:space="preserve"> </w:t>
      </w:r>
      <w:ins w:id="57" w:author="Unknown Author" w:date="2020-06-11T16:58:10Z">
        <w:r>
          <w:rPr>
            <w:highlight w:val="white"/>
          </w:rPr>
          <w:t xml:space="preserve">increased genotyping did not proportionally translate into a larger training population, since </w:t>
        </w:r>
      </w:ins>
      <w:r>
        <w:rPr>
          <w:highlight w:val="red"/>
          <w:rPrChange w:id="0" w:author="Unknown Author" w:date="2020-06-11T16:59:01Z"/>
        </w:rPr>
        <w:t>the top performing scenarios had a large percentage of training population update and a large training population</w:t>
      </w:r>
      <w:r>
        <w:rPr>
          <w:highlight w:val="white"/>
        </w:rPr>
        <w:t xml:space="preserve">. </w:t>
      </w:r>
      <w:del w:id="59" w:author="GORJANC Gregor" w:date="2020-06-10T23:48:00Z">
        <w:bookmarkEnd w:id="1"/>
        <w:r>
          <w:rPr>
            <w:highlight w:val="white"/>
          </w:rPr>
          <w:delText>Secondly</w:delText>
        </w:r>
      </w:del>
      <w:del w:id="60" w:author="Unknown Author" w:date="2020-06-11T16:57:16Z">
        <w:r>
          <w:rPr/>
          <w:delText>Third</w:delText>
        </w:r>
      </w:del>
      <w:del w:id="61" w:author="Unknown Author" w:date="2020-06-11T16:57:16Z">
        <w:r>
          <w:rPr/>
          <w:delText xml:space="preserve">, the intensity of </w:delText>
        </w:r>
      </w:del>
      <w:del w:id="62" w:author="GORJANC Gregor" w:date="2020-06-10T23:47:00Z">
        <w:r>
          <w:rPr/>
          <w:delText xml:space="preserve">male </w:delText>
        </w:r>
      </w:del>
      <w:del w:id="63" w:author="Unknown Author" w:date="2020-06-11T16:57:16Z">
        <w:r>
          <w:rPr/>
          <w:delText xml:space="preserve">sire </w:delText>
        </w:r>
      </w:del>
      <w:del w:id="64" w:author="Unknown Author" w:date="2020-06-11T16:57:16Z">
        <w:r>
          <w:rPr/>
          <w:delText xml:space="preserve">selection was high in all top performing </w:delText>
        </w:r>
      </w:del>
      <w:del w:id="65" w:author="Unknown Author" w:date="2020-06-11T16:57:16Z">
        <w:r>
          <w:rPr/>
          <w:commentReference w:id="10"/>
        </w:r>
      </w:del>
      <w:del w:id="66" w:author="Unknown Author" w:date="2020-06-11T16:57:16Z">
        <w:r>
          <w:rPr/>
          <w:delText>scenarios.</w:delText>
        </w:r>
      </w:del>
      <w:del w:id="67" w:author="Unknown Author" w:date="2020-06-11T16:57:16Z">
        <w:r>
          <w:rPr/>
          <w:delText xml:space="preserve"> </w:delText>
        </w:r>
      </w:del>
      <w:ins w:id="68" w:author="Unknown Author" w:date="2020-06-11T16:59:08Z">
        <w:r>
          <w:rPr/>
          <w:t>Third</w:t>
        </w:r>
      </w:ins>
      <w:ins w:id="69" w:author="Unknown Author" w:date="2020-06-11T16:57:38Z">
        <w:r>
          <w:rPr>
            <w:highlight w:val="white"/>
          </w:rPr>
          <w:t xml:space="preserve">, </w:t>
        </w:r>
      </w:ins>
      <w:ins w:id="70" w:author="Unknown Author" w:date="2020-06-11T16:57:38Z">
        <w:r>
          <w:rPr>
            <w:highlight w:val="white"/>
          </w:rPr>
          <w:t xml:space="preserve">the intensity of sires selection had diminishing relationship with increasing genotyping. </w:t>
        </w:r>
      </w:ins>
      <w:r>
        <w:rPr/>
        <w:t xml:space="preserve">This agrees with Reiner-Benaim et al., 2017, showing that genetic gain increases with the number of tested </w:t>
      </w:r>
      <w:r>
        <w:rPr/>
        <w:t>male candidates</w:t>
      </w:r>
      <w:r>
        <w:rPr/>
        <w:t xml:space="preserve">, but with a diminishing return. They showed that with 4 sires selected, the optimal number of tested </w:t>
      </w:r>
      <w:r>
        <w:rPr/>
        <w:t>candidates</w:t>
      </w:r>
      <w:r>
        <w:rPr/>
        <w:t xml:space="preserve"> was 1721, but that 99% or 90% of the optimum was achieved with 740 or 119 tested </w:t>
      </w:r>
      <w:r>
        <w:rPr/>
        <w:t>candidates</w:t>
      </w:r>
      <w:r>
        <w:rPr/>
        <w:t xml:space="preserve">. </w:t>
      </w:r>
      <w:r>
        <w:rPr/>
        <w:t>And lastly</w:t>
      </w:r>
      <w:r>
        <w:rPr>
          <w:highlight w:val="white"/>
        </w:rPr>
        <w:t>, the top performing scenarios had a large percentage of training population update and a large training population.</w:t>
      </w:r>
      <w:bookmarkStart w:id="2" w:name="move427253021"/>
      <w:bookmarkEnd w:id="2"/>
      <w:r>
        <w:rPr>
          <w:highlight w:val="white"/>
        </w:rPr>
        <w:t xml:space="preserve"> </w:t>
      </w:r>
    </w:p>
    <w:p>
      <w:pPr>
        <w:pStyle w:val="TextBody"/>
        <w:jc w:val="both"/>
        <w:rPr/>
      </w:pPr>
      <w:commentRangeStart w:id="11"/>
      <w:r>
        <w:rPr>
          <w:highlight w:val="white"/>
        </w:rPr>
        <w:t xml:space="preserve">Due to similar reasons, </w:t>
      </w:r>
      <w:r>
        <w:rPr>
          <w:highlight w:val="white"/>
        </w:rPr>
      </w:r>
      <w:commentRangeEnd w:id="11"/>
      <w:r>
        <w:commentReference w:id="11"/>
      </w:r>
      <w:r>
        <w:rPr>
          <w:b/>
          <w:bCs/>
          <w:highlight w:val="white"/>
        </w:rPr>
        <w:t>we achieved a comparable maximum genetic gain regardless the relative price of phenotyping to genotyping</w:t>
      </w:r>
      <w:r>
        <w:rPr>
          <w:highlight w:val="white"/>
        </w:rPr>
        <w:t>. In gener</w:t>
      </w:r>
      <w:r>
        <w:rPr/>
        <w:commentReference w:id="12"/>
      </w:r>
      <w:r>
        <w:rPr>
          <w:highlight w:val="white"/>
        </w:rPr>
        <w:t>al, selecting less than 2% of the tested males and updating the training population with more than 35% of first parity cows resulted in the maximum genetic gain.</w:t>
      </w:r>
    </w:p>
    <w:p>
      <w:pPr>
        <w:pStyle w:val="TextBody"/>
        <w:jc w:val="both"/>
        <w:rPr/>
      </w:pPr>
      <w:r>
        <w:rPr/>
        <w:t xml:space="preserve">Our results agree with previous studies showing that adding females to the training population has diminishing return relationship with accuracy and genetic gain </w:t>
      </w:r>
      <w:r>
        <w:rPr>
          <w:highlight w:val="yellow"/>
        </w:rPr>
        <w:t>(Van Grevenhof et al., 2012; Gonzalez-Recio et al., 2014)</w:t>
      </w:r>
      <w:r>
        <w:rPr/>
        <w:t>. Consequently,</w:t>
      </w:r>
      <w:r>
        <w:rPr>
          <w:highlight w:val="white"/>
        </w:rPr>
        <w:t xml:space="preserve"> when the number of females in a training population is large, an additional record has a smaller additional value than when a training population is small. </w:t>
      </w:r>
      <w:r>
        <w:rPr/>
        <w:t>Since our scenarios started with a ~10,000 cow training population, enlarging the training population had small effect</w:t>
      </w:r>
      <w:del w:id="71" w:author="Unknown Author" w:date="2020-06-11T16:43:21Z">
        <w:r>
          <w:rPr/>
          <w:delText>,</w:delText>
        </w:r>
      </w:del>
      <w:r>
        <w:rPr/>
        <w:t>.</w:t>
      </w:r>
      <w:ins w:id="72" w:author="Unknown Author" w:date="2020-06-11T16:42:19Z">
        <w:r>
          <w:rPr/>
          <w:t xml:space="preserve"> </w:t>
        </w:r>
      </w:ins>
      <w:ins w:id="73" w:author="Unknown Author" w:date="2020-06-11T16:42:19Z">
        <w:r>
          <w:rPr/>
          <w:t>Increasing the training population beyond that decreased the value of additional record even further</w:t>
        </w:r>
      </w:ins>
      <w:del w:id="74" w:author="Unknown Author" w:date="2020-06-11T16:42:19Z">
        <w:r>
          <w:rPr/>
          <w:delText xml:space="preserve"> but still decreased with increasing genotyping</w:delText>
        </w:r>
      </w:del>
      <w:del w:id="75" w:author="Unknown Author" w:date="2020-06-11T16:43:24Z">
        <w:r>
          <w:rPr/>
          <w:commentReference w:id="13"/>
        </w:r>
      </w:del>
      <w:r>
        <w:rPr/>
        <w:t>.</w:t>
      </w:r>
    </w:p>
    <w:p>
      <w:pPr>
        <w:pStyle w:val="TextBody"/>
        <w:jc w:val="both"/>
        <w:rPr/>
      </w:pPr>
      <w:commentRangeStart w:id="14"/>
      <w:r>
        <w:rPr/>
        <w:t>We additionally showed</w:t>
      </w:r>
      <w:r>
        <w:rPr/>
      </w:r>
      <w:commentRangeEnd w:id="14"/>
      <w:r>
        <w:commentReference w:id="14"/>
      </w:r>
      <w:r>
        <w:rPr/>
        <w:t>, that while genetic gain increases with the number of females in training population</w:t>
      </w:r>
      <w:r>
        <w:rPr/>
        <w:t xml:space="preserve">, adding repeated </w:t>
      </w:r>
      <w:del w:id="76" w:author="Unknown Author" w:date="2020-06-11T16:09:48Z">
        <w:r>
          <w:rPr/>
          <w:delText>phenotypes</w:delText>
        </w:r>
      </w:del>
      <w:ins w:id="77" w:author="Unknown Author" w:date="2020-06-11T16:09:48Z">
        <w:r>
          <w:rPr/>
          <w:t>records</w:t>
        </w:r>
      </w:ins>
      <w:r>
        <w:rPr/>
        <w:t xml:space="preserve"> </w:t>
      </w:r>
      <w:del w:id="78" w:author="Unknown Author" w:date="2020-06-11T16:44:30Z">
        <w:r>
          <w:rPr/>
          <w:commentReference w:id="15"/>
        </w:r>
      </w:del>
      <w:r>
        <w:rPr/>
        <w:t xml:space="preserve">does not have the same effect. As we increased the number of females in the training population the number of </w:t>
      </w:r>
      <w:r>
        <w:rPr/>
        <w:t xml:space="preserve">repeated </w:t>
      </w:r>
      <w:ins w:id="79" w:author="Unknown Author" w:date="2020-06-11T16:10:03Z">
        <w:r>
          <w:rPr/>
          <w:t>records</w:t>
        </w:r>
      </w:ins>
      <w:r>
        <w:rPr/>
        <w:t xml:space="preserve"> decreased </w:t>
      </w:r>
      <w:r>
        <w:rPr>
          <w:highlight w:val="yellow"/>
        </w:rPr>
        <w:t>(Figure S1).</w:t>
      </w:r>
      <w:r>
        <w:rPr/>
        <w:t xml:space="preserve"> </w:t>
      </w:r>
      <w:commentRangeStart w:id="16"/>
      <w:r>
        <w:rPr/>
        <w:t xml:space="preserve">The top performing scenarios </w:t>
      </w:r>
      <w:r>
        <w:rPr/>
      </w:r>
      <w:commentRangeEnd w:id="16"/>
      <w:r>
        <w:commentReference w:id="16"/>
      </w:r>
      <w:r>
        <w:rPr/>
        <w:t xml:space="preserve">therefore had a training population with </w:t>
      </w:r>
      <w:del w:id="80" w:author="GORJANC Gregor" w:date="2020-06-10T23:57:00Z">
        <w:r>
          <w:rPr/>
          <w:delText>the most</w:delText>
        </w:r>
      </w:del>
      <w:ins w:id="81" w:author="GORJANC Gregor" w:date="2020-06-10T23:57:00Z">
        <w:r>
          <w:rPr/>
          <w:t>many</w:t>
        </w:r>
      </w:ins>
      <w:r>
        <w:rPr/>
        <w:t xml:space="preserve"> </w:t>
      </w:r>
      <w:del w:id="82" w:author="GORJANC Gregor" w:date="2020-06-10T23:57:00Z">
        <w:r>
          <w:rPr/>
          <w:delText xml:space="preserve">females </w:delText>
        </w:r>
      </w:del>
      <w:ins w:id="83" w:author="GORJANC Gregor" w:date="2020-06-10T23:57:00Z">
        <w:r>
          <w:rPr/>
          <w:t xml:space="preserve">cows </w:t>
        </w:r>
      </w:ins>
      <w:del w:id="84" w:author="GORJANC Gregor" w:date="2020-06-10T23:57:00Z">
        <w:r>
          <w:rPr/>
          <w:delText>but also the least</w:delText>
        </w:r>
      </w:del>
      <w:ins w:id="85" w:author="GORJANC Gregor" w:date="2020-06-10T23:57:00Z">
        <w:r>
          <w:rPr/>
          <w:t xml:space="preserve">and few </w:t>
        </w:r>
      </w:ins>
      <w:del w:id="86" w:author="GORJANC Gregor" w:date="2020-06-10T23:57:00Z">
        <w:r>
          <w:rPr/>
          <w:delText xml:space="preserve"> (</w:delText>
        </w:r>
      </w:del>
      <w:r>
        <w:rPr/>
        <w:t>repeated</w:t>
      </w:r>
      <w:del w:id="87" w:author="GORJANC Gregor" w:date="2020-06-10T23:57:00Z">
        <w:r>
          <w:rPr/>
          <w:delText>)</w:delText>
        </w:r>
      </w:del>
      <w:r>
        <w:rPr/>
        <w:t xml:space="preserve"> </w:t>
      </w:r>
      <w:del w:id="88" w:author="Unknown Author" w:date="2020-06-11T16:10:12Z">
        <w:r>
          <w:rPr/>
          <w:delText>phenotypes</w:delText>
        </w:r>
      </w:del>
      <w:ins w:id="89" w:author="Unknown Author" w:date="2020-06-11T16:10:12Z">
        <w:r>
          <w:rPr/>
          <w:t>records</w:t>
        </w:r>
      </w:ins>
      <w:r>
        <w:rPr/>
        <w:t>. However</w:t>
      </w:r>
      <w:del w:id="90" w:author="Unknown Author" w:date="2020-06-11T16:44:24Z">
        <w:r>
          <w:rPr/>
          <w:commentReference w:id="17"/>
        </w:r>
      </w:del>
      <w:r>
        <w:rPr/>
        <w:t xml:space="preserve">, since we ran </w:t>
      </w:r>
      <w:r>
        <w:rPr>
          <w:highlight w:val="white"/>
        </w:rPr>
        <w:t>single-step genomic prediction</w:t>
      </w:r>
      <w:r>
        <w:rPr/>
        <w:t xml:space="preserve">, the phenotypes of the non-genotyped animals contributed to the estimation as well. Effectively, all scenarios thus operated with the same number of </w:t>
      </w:r>
      <w:ins w:id="91" w:author="Unknown Author" w:date="2020-06-11T16:04:26Z">
        <w:r>
          <w:rPr/>
          <w:t xml:space="preserve">phenotyped </w:t>
        </w:r>
      </w:ins>
      <w:r>
        <w:rPr/>
        <w:t>animals</w:t>
      </w:r>
      <w:del w:id="92" w:author="Unknown Author" w:date="2020-06-11T16:04:32Z">
        <w:r>
          <w:rPr/>
          <w:delText xml:space="preserve"> and phenotypes</w:delText>
        </w:r>
      </w:del>
      <w:r>
        <w:rPr/>
        <w:t>.</w:t>
      </w:r>
    </w:p>
    <w:p>
      <w:pPr>
        <w:pStyle w:val="TextBody"/>
        <w:jc w:val="both"/>
        <w:rPr/>
      </w:pPr>
      <w:r>
        <w:rPr>
          <w:highlight w:val="white"/>
        </w:rPr>
        <w:t xml:space="preserve">It is also worth mentioning, that some of the high-genotyping scenarios achieved the observed genetic gain </w:t>
      </w:r>
      <w:r>
        <w:rPr>
          <w:b/>
          <w:bCs/>
          <w:highlight w:val="white"/>
        </w:rPr>
        <w:t>at a lower total cost,</w:t>
      </w:r>
      <w:r>
        <w:rPr>
          <w:highlight w:val="white"/>
        </w:rPr>
        <w:t xml:space="preserve"> since they did not use all the available resources for genotyping females. The saved resources could be invested back into phenotyping females for milk production or novelty traits, genotyping more male candidates, or some other breeding action. </w:t>
      </w:r>
      <w:r>
        <w:rPr/>
        <w:t>Buch et al., 2011, showed that for new functional traits, it is possible to achieve adequate accuracy of genomic prediction within three years of recording a new trait.</w:t>
      </w:r>
    </w:p>
    <w:p>
      <w:pPr>
        <w:pStyle w:val="Heading3"/>
        <w:numPr>
          <w:ilvl w:val="2"/>
          <w:numId w:val="2"/>
        </w:numPr>
        <w:rPr/>
      </w:pPr>
      <w:r>
        <w:rPr/>
        <w:t>Scenarios without an initial training population</w:t>
      </w:r>
    </w:p>
    <w:p>
      <w:pPr>
        <w:pStyle w:val="TextBody"/>
        <w:jc w:val="both"/>
        <w:rPr/>
      </w:pPr>
      <w:r>
        <w:rPr/>
        <w:t>We also considered that some small populations do not have access to a training population and have to initialize one themselves</w:t>
      </w:r>
      <w:r>
        <w:rPr/>
        <w:t xml:space="preserve">. These genomic scenarios still increased genetic gain </w:t>
      </w:r>
      <w:r>
        <w:rPr>
          <w:lang w:val="en-US"/>
        </w:rPr>
        <w:t xml:space="preserve">compared to the conventional scenario, but </w:t>
      </w:r>
      <w:r>
        <w:rPr/>
        <w:t xml:space="preserve">achieved lower genetic gain than corresponding scenarios with an initial training population available. </w:t>
      </w:r>
      <w:r>
        <w:rPr/>
        <w:t xml:space="preserve">This was mainly due to </w:t>
      </w:r>
      <w:r>
        <w:rPr>
          <w:b/>
          <w:bCs/>
        </w:rPr>
        <w:t xml:space="preserve">delay in implementing genomic selection </w:t>
      </w:r>
      <w:r>
        <w:rPr/>
        <w:t xml:space="preserve">and </w:t>
      </w:r>
      <w:r>
        <w:rPr>
          <w:b/>
          <w:bCs/>
        </w:rPr>
        <w:t xml:space="preserve">smaller </w:t>
      </w:r>
      <w:del w:id="93" w:author="GORJANC Gregor" w:date="2020-06-11T00:01:00Z">
        <w:r>
          <w:rPr>
            <w:b/>
            <w:bCs/>
          </w:rPr>
          <w:delText xml:space="preserve">(initial) </w:delText>
        </w:r>
      </w:del>
      <w:r>
        <w:rPr>
          <w:b/>
          <w:bCs/>
        </w:rPr>
        <w:t>training population</w:t>
      </w:r>
      <w:r>
        <w:rPr/>
        <w:t>. Consequently, increasing the investment into genotyping compensated for starting without a training population in two ways. Firstly, it shortened the delay in implementing of genomic selecti</w:t>
      </w:r>
      <w:r>
        <w:rPr/>
        <w:t xml:space="preserve">on </w:t>
      </w:r>
      <w:commentRangeStart w:id="18"/>
      <w:r>
        <w:rPr/>
        <w:t xml:space="preserve">down </w:t>
      </w:r>
      <w:r>
        <w:rPr/>
      </w:r>
      <w:commentRangeEnd w:id="18"/>
      <w:r>
        <w:commentReference w:id="18"/>
      </w:r>
      <w:r>
        <w:rPr/>
        <w:t>to one year in high</w:t>
        <w:noBreakHyphen/>
        <w:t>genotyping scenarios</w:t>
      </w:r>
      <w:del w:id="94" w:author="Unknown Author" w:date="2020-06-11T17:00:56Z">
        <w:r>
          <w:rPr>
            <w:highlight w:val="lightGray"/>
          </w:rPr>
          <w:delText>)</w:delText>
        </w:r>
      </w:del>
      <w:r>
        <w:rPr/>
        <w:t xml:space="preserve">. </w:t>
      </w:r>
      <w:del w:id="95" w:author="GORJANC Gregor" w:date="2020-06-11T00:02:00Z">
        <w:r>
          <w:rPr/>
          <w:delText>And s</w:delText>
        </w:r>
      </w:del>
      <w:ins w:id="96" w:author="GORJANC Gregor" w:date="2020-06-11T00:02:00Z">
        <w:commentRangeStart w:id="19"/>
        <w:r>
          <w:rPr/>
          <w:t>S</w:t>
        </w:r>
      </w:ins>
      <w:r>
        <w:rPr/>
        <w:t xml:space="preserve">econdly, it allowed us to quickly build a training population adequate for high accuracy prediction. </w:t>
      </w:r>
      <w:r>
        <w:rPr/>
      </w:r>
      <w:commentRangeEnd w:id="19"/>
      <w:r>
        <w:commentReference w:id="19"/>
      </w:r>
      <w:r>
        <w:rPr/>
        <w:t xml:space="preserve">Although we </w:t>
      </w:r>
      <w:del w:id="97" w:author="GORJANC Gregor" w:date="2020-06-11T00:03:00Z">
        <w:r>
          <w:rPr/>
          <w:delText xml:space="preserve">did not </w:delText>
        </w:r>
      </w:del>
      <w:r>
        <w:rPr/>
        <w:t>start</w:t>
      </w:r>
      <w:ins w:id="98" w:author="GORJANC Gregor" w:date="2020-06-11T00:03:00Z">
        <w:r>
          <w:rPr/>
          <w:t>ed</w:t>
        </w:r>
      </w:ins>
      <w:r>
        <w:rPr/>
        <w:t xml:space="preserve"> with </w:t>
      </w:r>
      <w:del w:id="99" w:author="GORJANC Gregor" w:date="2020-06-11T00:03:00Z">
        <w:r>
          <w:rPr/>
          <w:delText xml:space="preserve">10K genotyped animals, </w:delText>
        </w:r>
      </w:del>
      <w:r>
        <w:rPr/>
        <w:t>a smaller initial training population</w:t>
      </w:r>
      <w:ins w:id="100" w:author="GORJANC Gregor" w:date="2020-06-11T00:03:00Z">
        <w:r>
          <w:rPr/>
          <w:t>, we</w:t>
        </w:r>
      </w:ins>
      <w:r>
        <w:rPr/>
        <w:t xml:space="preserve"> </w:t>
      </w:r>
      <w:del w:id="101" w:author="GORJANC Gregor" w:date="2020-06-11T00:03:00Z">
        <w:r>
          <w:rPr>
            <w:highlight w:val="lightGray"/>
          </w:rPr>
          <w:delText>(until reaching 25K)</w:delText>
        </w:r>
      </w:del>
      <w:del w:id="102" w:author="GORJANC Gregor" w:date="2020-06-11T00:03:00Z">
        <w:r>
          <w:rPr/>
          <w:delText xml:space="preserve"> </w:delText>
        </w:r>
      </w:del>
      <w:r>
        <w:rPr/>
        <w:t xml:space="preserve">did not </w:t>
      </w:r>
      <w:ins w:id="103" w:author="GORJANC Gregor" w:date="2020-06-11T00:04:00Z">
        <w:r>
          <w:rPr/>
          <w:t xml:space="preserve">observe a </w:t>
        </w:r>
      </w:ins>
      <w:r>
        <w:rPr/>
        <w:t xml:space="preserve">proportionally </w:t>
      </w:r>
      <w:del w:id="104" w:author="GORJANC Gregor" w:date="2020-06-11T00:04:00Z">
        <w:r>
          <w:rPr/>
          <w:delText xml:space="preserve">translate into </w:delText>
        </w:r>
      </w:del>
      <w:r>
        <w:rPr/>
        <w:t>smaller genetic gain</w:t>
      </w:r>
      <w:ins w:id="105" w:author="GORJANC Gregor" w:date="2020-06-11T00:04:00Z">
        <w:r>
          <w:rPr/>
          <w:t xml:space="preserve"> compared to????.</w:t>
        </w:r>
      </w:ins>
      <w:del w:id="106" w:author="GORJANC Gregor" w:date="2020-06-11T00:04:00Z">
        <w:r>
          <w:rPr/>
          <w:delText>,</w:delText>
        </w:r>
      </w:del>
      <w:r>
        <w:rPr/>
        <w:t xml:space="preserve"> </w:t>
      </w:r>
      <w:del w:id="107" w:author="GORJANC Gregor" w:date="2020-06-11T00:04:00Z">
        <w:r>
          <w:rPr/>
          <w:delText xml:space="preserve">since </w:delText>
        </w:r>
      </w:del>
      <w:ins w:id="108" w:author="GORJANC Gregor" w:date="2020-06-11T00:04:00Z">
        <w:r>
          <w:rPr/>
          <w:t>We attri</w:t>
        </w:r>
      </w:ins>
      <w:ins w:id="109" w:author="GORJANC Gregor" w:date="2020-06-11T00:05:00Z">
        <w:r>
          <w:rPr/>
          <w:t>bute this to ….</w:t>
        </w:r>
      </w:ins>
      <w:ins w:id="110" w:author="GORJANC Gregor" w:date="2020-06-11T00:04:00Z">
        <w:r>
          <w:rPr/>
          <w:t xml:space="preserve"> </w:t>
        </w:r>
      </w:ins>
      <w:r>
        <w:rPr/>
        <w:t xml:space="preserve">increasing the </w:t>
      </w:r>
      <w:del w:id="111" w:author="GORJANC Gregor" w:date="2020-06-11T00:03:00Z">
        <w:r>
          <w:rPr/>
          <w:delText xml:space="preserve"> </w:delText>
        </w:r>
      </w:del>
      <w:r>
        <w:rPr/>
        <w:t>training population has diminishing return. For e</w:t>
      </w:r>
      <w:r>
        <w:rPr>
          <w:highlight w:val="white"/>
        </w:rPr>
        <w:t xml:space="preserve">xample, </w:t>
      </w:r>
      <w:r>
        <w:rPr>
          <w:highlight w:val="yellow"/>
        </w:rPr>
        <w:t>Gonzales-Recio et al.</w:t>
      </w:r>
      <w:r>
        <w:rPr>
          <w:highlight w:val="white"/>
        </w:rPr>
        <w:t xml:space="preserve"> showed, that for most traits the additional gain from increasing the number of females above 10,000 is negligible.</w:t>
      </w:r>
    </w:p>
    <w:p>
      <w:pPr>
        <w:pStyle w:val="TextBody"/>
        <w:jc w:val="both"/>
        <w:rPr/>
      </w:pPr>
      <w:r>
        <w:rPr/>
        <w:t>We should note, that when implementing genomic selection with a delay, we did not observe any decrease compared to the conventional scenario prior to the implementation, despite reduced phenotyping. This suggests that breeding programmes could run a conventional breeding programme with reduced phenotyping until they accumulate genotypes to initiate a training population, without harming the genetic gain in the accu</w:t>
      </w:r>
      <w:r>
        <w:rPr/>
        <w:t>mulation or transition peri</w:t>
      </w:r>
      <w:r>
        <w:rPr/>
        <w:t>od.</w:t>
      </w:r>
    </w:p>
    <w:p>
      <w:pPr>
        <w:pStyle w:val="Normal"/>
        <w:spacing w:lineRule="auto" w:line="480"/>
        <w:jc w:val="both"/>
        <w:rPr/>
      </w:pPr>
      <w:r>
        <w:rPr/>
      </w:r>
    </w:p>
    <w:p>
      <w:pPr>
        <w:pStyle w:val="TextBody"/>
        <w:jc w:val="both"/>
        <w:rPr/>
      </w:pPr>
      <w:r>
        <w:rPr/>
      </w:r>
    </w:p>
    <w:p>
      <w:pPr>
        <w:pStyle w:val="TextBody"/>
        <w:jc w:val="both"/>
        <w:rPr/>
      </w:pPr>
      <w:r>
        <w:rPr/>
        <w:drawing>
          <wp:inline distT="0" distB="0" distL="0" distR="0">
            <wp:extent cx="6118860" cy="43186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8860" cy="4318635"/>
                    </a:xfrm>
                    <a:prstGeom prst="rect">
                      <a:avLst/>
                    </a:prstGeom>
                  </pic:spPr>
                </pic:pic>
              </a:graphicData>
            </a:graphic>
          </wp:inline>
        </w:drawing>
      </w:r>
    </w:p>
    <w:p>
      <w:pPr>
        <w:pStyle w:val="TextBody"/>
        <w:jc w:val="both"/>
        <w:rPr/>
      </w:pPr>
      <w:r>
        <w:rPr>
          <w:b/>
          <w:bCs/>
        </w:rPr>
        <w:t>Figure S1:</w:t>
      </w:r>
      <w:r>
        <w:rPr/>
        <w:t>The number of animals and phenotypes in the training population.</w:t>
      </w:r>
    </w:p>
    <w:p>
      <w:pPr>
        <w:pStyle w:val="TextBody"/>
        <w:jc w:val="both"/>
        <w:rPr>
          <w:b/>
          <w:b/>
          <w:bCs/>
        </w:rPr>
      </w:pPr>
      <w:r>
        <w:rPr>
          <w:b/>
          <w:bCs/>
        </w:rPr>
      </w:r>
    </w:p>
    <w:p>
      <w:pPr>
        <w:pStyle w:val="Heading2"/>
        <w:numPr>
          <w:ilvl w:val="1"/>
          <w:numId w:val="2"/>
        </w:numPr>
        <w:rPr/>
      </w:pPr>
      <w:r>
        <w:rPr/>
        <w:t>Accuracy</w:t>
      </w:r>
    </w:p>
    <w:p>
      <w:pPr>
        <w:pStyle w:val="TextBody"/>
        <w:jc w:val="both"/>
        <w:rPr/>
      </w:pPr>
      <w:r>
        <w:rPr/>
        <w:t>Despite reduced phenotyping, genomic scenarios increased the accuracy for young non</w:t>
        <w:noBreakHyphen/>
        <w:t xml:space="preserve">phenotyped calves and </w:t>
      </w:r>
      <w:commentRangeStart w:id="20"/>
      <w:r>
        <w:rPr/>
        <w:t>dams</w:t>
      </w:r>
      <w:ins w:id="112" w:author="Unknown Author" w:date="2020-06-11T10:51:27Z">
        <w:r>
          <w:rPr/>
        </w:r>
      </w:ins>
      <w:commentRangeEnd w:id="20"/>
      <w:r>
        <w:commentReference w:id="20"/>
      </w:r>
      <w:r>
        <w:rPr/>
        <w:t>.</w:t>
      </w:r>
      <w:r>
        <w:rPr>
          <w:b/>
          <w:bCs/>
        </w:rPr>
        <w:t xml:space="preserve"> </w:t>
      </w:r>
      <w:r>
        <w:rPr/>
        <w:t xml:space="preserve">In general, genomic prediction increases the accuracy of the Mendelian sampling term. This is the main reason for increase in accuracy with genomic prediction when the </w:t>
      </w:r>
      <w:ins w:id="113" w:author="Unknown Author" w:date="2020-06-11T10:52:02Z">
        <w:r>
          <w:rPr/>
          <w:t xml:space="preserve">accuracy of </w:t>
        </w:r>
      </w:ins>
      <w:r>
        <w:rPr/>
        <w:t>parent average is high</w:t>
      </w:r>
      <w:ins w:id="114" w:author="Unknown Author" w:date="2020-06-11T10:51:53Z">
        <w:r>
          <w:rPr/>
          <w:t>.</w:t>
        </w:r>
      </w:ins>
      <w:r>
        <w:rPr/>
        <w:t xml:space="preserve"> But when the accuracy of parent average is low, such </w:t>
      </w:r>
      <w:del w:id="115" w:author="Unknown Author" w:date="2020-06-11T16:11:07Z">
        <w:r>
          <w:rPr/>
          <w:commentReference w:id="21"/>
        </w:r>
      </w:del>
      <w:r>
        <w:rPr/>
        <w:t>as for non</w:t>
        <w:noBreakHyphen/>
        <w:t>phenotyped animals or animals with little own or progeny information, genomic information increases accuracy both for the parent average and the Mendelian sampling term</w:t>
      </w:r>
      <w:r>
        <w:rPr>
          <w:highlight w:val="yellow"/>
        </w:rPr>
        <w:t xml:space="preserve"> (Daetwyler, 2007; Wolc, 2011).</w:t>
      </w:r>
    </w:p>
    <w:p>
      <w:pPr>
        <w:pStyle w:val="Heading3"/>
        <w:numPr>
          <w:ilvl w:val="2"/>
          <w:numId w:val="2"/>
        </w:numPr>
        <w:rPr/>
      </w:pPr>
      <w:r>
        <w:rPr/>
        <w:t>Accuracy for males with initial training population</w:t>
      </w:r>
    </w:p>
    <w:p>
      <w:pPr>
        <w:pStyle w:val="TextBody"/>
        <w:jc w:val="both"/>
        <w:rPr/>
      </w:pPr>
      <w:r>
        <w:rPr/>
        <w:t>For m</w:t>
      </w:r>
      <w:r>
        <w:rPr/>
        <w:t>ale candidates, genomic prediction more than doubled the accuracy compared to the parent average</w:t>
      </w:r>
      <w:r>
        <w:rPr/>
        <w:t xml:space="preserve"> in conventional scenario. This is partly in agreement with </w:t>
      </w:r>
      <w:r>
        <w:rPr>
          <w:highlight w:val="yellow"/>
        </w:rPr>
        <w:t>Wolc</w:t>
      </w:r>
      <w:del w:id="116" w:author="Unknown Author" w:date="2020-06-11T16:11:36Z">
        <w:r>
          <w:rPr>
            <w:highlight w:val="yellow"/>
          </w:rPr>
          <w:commentReference w:id="22"/>
        </w:r>
      </w:del>
      <w:r>
        <w:rPr>
          <w:highlight w:val="yellow"/>
        </w:rPr>
        <w:t xml:space="preserve"> et al., 2011,</w:t>
      </w:r>
      <w:ins w:id="117" w:author="Unknown Author" w:date="2020-06-11T16:11:17Z">
        <w:r>
          <w:rPr>
            <w:highlight w:val="yellow"/>
          </w:rPr>
          <w:t xml:space="preserve"> </w:t>
        </w:r>
      </w:ins>
      <w:ins w:id="118" w:author="Unknown Author" w:date="2020-06-11T16:11:17Z">
        <w:r>
          <w:rPr>
            <w:highlight w:val="yellow"/>
          </w:rPr>
          <w:t>and Schaeffer, 2006</w:t>
        </w:r>
      </w:ins>
      <w:r>
        <w:rPr/>
        <w:t xml:space="preserve"> who showed that genomic prediction can increase the accuracy of early selection up to two-fold. However, in our study, this increase was even higher, since genomic prediction also increased the accuracy </w:t>
      </w:r>
      <w:commentRangeStart w:id="23"/>
      <w:r>
        <w:rPr/>
        <w:t>of parent average.</w:t>
      </w:r>
      <w:commentRangeEnd w:id="23"/>
      <w:r>
        <w:commentReference w:id="23"/>
      </w:r>
      <w:r>
        <w:rPr/>
      </w:r>
    </w:p>
    <w:p>
      <w:pPr>
        <w:pStyle w:val="TextBody"/>
        <w:jc w:val="both"/>
        <w:rPr/>
      </w:pPr>
      <w:r>
        <w:rPr/>
        <w:t>Within the genomic scenarios, the accuracy for male candidates was high regardless o</w:t>
      </w:r>
      <w:r>
        <w:rPr/>
        <w:commentReference w:id="24"/>
      </w:r>
      <w:r>
        <w:rPr/>
        <w:t>f the amount of genotyping and phenotyping for two reasons.</w:t>
      </w:r>
      <w:r>
        <w:rPr/>
        <w:t xml:space="preserve"> </w:t>
      </w:r>
      <w:del w:id="119" w:author="GORJANC Gregor" w:date="2020-06-11T00:10:00Z">
        <w:r>
          <w:rPr/>
          <w:delText>This was f</w:delText>
        </w:r>
      </w:del>
      <w:ins w:id="120" w:author="GORJANC Gregor" w:date="2020-06-11T00:10:00Z">
        <w:r>
          <w:rPr/>
          <w:t>F</w:t>
        </w:r>
      </w:ins>
      <w:r>
        <w:rPr/>
        <w:t>irstly</w:t>
      </w:r>
      <w:ins w:id="121" w:author="GORJANC Gregor" w:date="2020-06-11T00:10:00Z">
        <w:r>
          <w:rPr/>
          <w:t>,</w:t>
        </w:r>
      </w:ins>
      <w:r>
        <w:rPr/>
        <w:t xml:space="preserve"> due to</w:t>
      </w:r>
      <w:r>
        <w:rPr>
          <w:b/>
          <w:bCs/>
        </w:rPr>
        <w:t xml:space="preserve"> </w:t>
      </w:r>
      <w:ins w:id="122" w:author="GORJANC Gregor" w:date="2020-06-11T00:10:00Z">
        <w:r>
          <w:rPr>
            <w:b/>
            <w:bCs/>
          </w:rPr>
          <w:t xml:space="preserve">the </w:t>
        </w:r>
      </w:ins>
      <w:r>
        <w:rPr/>
        <w:t xml:space="preserve">high accuracy of their parent average, since we tested the offspring of elite and other </w:t>
      </w:r>
      <w:commentRangeStart w:id="25"/>
      <w:r>
        <w:rPr/>
        <w:t>high parent average matings</w:t>
      </w:r>
      <w:r>
        <w:rPr/>
      </w:r>
      <w:commentRangeEnd w:id="25"/>
      <w:r>
        <w:commentReference w:id="25"/>
      </w:r>
      <w:r>
        <w:rPr/>
        <w:t>. Secondly, starting with a 10K training population gave an adequate starting point for accurate prediction. The accuracy was additionally boosted by using all available information jointly through single-step genomic prediction.</w:t>
      </w:r>
    </w:p>
    <w:p>
      <w:pPr>
        <w:pStyle w:val="TextBody"/>
        <w:jc w:val="both"/>
        <w:rPr/>
      </w:pPr>
      <w:r>
        <w:rPr/>
        <w:t xml:space="preserve">In contrast, </w:t>
      </w:r>
      <w:r>
        <w:rPr/>
        <w:t>reducing phenotyping decreased the accuracy for sires</w:t>
      </w:r>
      <w:r>
        <w:rPr/>
        <w:t xml:space="preserve">, despite increased genotyping. Since we used truncation selection to select the sires, their breeding values lie in the tail of distribution. </w:t>
      </w:r>
      <w:r>
        <w:rPr/>
        <w:t>E</w:t>
      </w:r>
      <w:r>
        <w:rPr/>
        <w:t>ach additional phenotypic record increase</w:t>
      </w:r>
      <w:r>
        <w:rPr/>
        <w:t>d</w:t>
      </w:r>
      <w:r>
        <w:rPr/>
        <w:t xml:space="preserve"> the prec</w:t>
      </w:r>
      <w:r>
        <w:rPr/>
        <w:commentReference w:id="26"/>
      </w:r>
      <w:r>
        <w:rPr/>
        <w:t xml:space="preserve">ision of individuals breeding values only marginally, it helps to distinguish sires. </w:t>
      </w:r>
      <w:r>
        <w:rPr>
          <w:highlight w:val="yellow"/>
          <w:rPrChange w:id="0" w:author="GORJANC Gregor" w:date="2020-06-11T00:13:00Z"/>
        </w:rPr>
        <w:t>Also,</w:t>
      </w:r>
      <w:r>
        <w:rPr/>
        <w:t xml:space="preserve"> as we invested more into genotyping, the training population reached the limit of 25K and the sires genotypes were removed</w:t>
      </w:r>
      <w:r>
        <w:rPr/>
        <w:commentReference w:id="27"/>
      </w:r>
      <w:r>
        <w:rPr/>
        <w:t xml:space="preserve">. </w:t>
      </w:r>
      <w:commentRangeStart w:id="28"/>
      <w:r>
        <w:rPr>
          <w:highlight w:val="yellow"/>
          <w:rPrChange w:id="0" w:author="GORJANC Gregor" w:date="2020-06-11T00:13:00Z"/>
        </w:rPr>
        <w:t>However</w:t>
      </w:r>
      <w:r>
        <w:rPr>
          <w:highlight w:val="yellow"/>
        </w:rPr>
      </w:r>
      <w:commentRangeEnd w:id="28"/>
      <w:r>
        <w:commentReference w:id="28"/>
      </w:r>
      <w:r>
        <w:rPr>
          <w:highlight w:val="yellow"/>
          <w:rPrChange w:id="0" w:author="GORJANC Gregor" w:date="2020-06-11T00:13:00Z"/>
        </w:rPr>
        <w:t>,</w:t>
      </w:r>
      <w:r>
        <w:rPr/>
        <w:t xml:space="preserve"> since this is the accuracy after the selection has been made, it is not of great interest for </w:t>
      </w:r>
      <w:del w:id="126" w:author="GORJANC Gregor" w:date="2020-06-11T00:14:00Z">
        <w:r>
          <w:rPr/>
          <w:delText xml:space="preserve">the </w:delText>
        </w:r>
      </w:del>
      <w:r>
        <w:rPr/>
        <w:t>breed</w:t>
      </w:r>
      <w:del w:id="127" w:author="GORJANC Gregor" w:date="2020-06-11T00:14:00Z">
        <w:r>
          <w:rPr/>
          <w:delText>ers</w:delText>
        </w:r>
      </w:del>
      <w:ins w:id="128" w:author="GORJANC Gregor" w:date="2020-06-11T00:14:00Z">
        <w:r>
          <w:rPr/>
          <w:t>ing</w:t>
        </w:r>
      </w:ins>
      <w:r>
        <w:rPr/>
        <w:t xml:space="preserve">. </w:t>
      </w:r>
    </w:p>
    <w:p>
      <w:pPr>
        <w:pStyle w:val="TextBody"/>
        <w:jc w:val="both"/>
        <w:rPr/>
      </w:pPr>
      <w:commentRangeStart w:id="29"/>
      <w:r>
        <w:rPr/>
        <w:t xml:space="preserve">Although </w:t>
      </w:r>
      <w:r>
        <w:rPr>
          <w:highlight w:val="lightGray"/>
        </w:rPr>
        <w:t xml:space="preserve">sires </w:t>
      </w:r>
      <w:r>
        <w:rPr/>
        <w:t xml:space="preserve">already had phenotyped progeny, </w:t>
      </w:r>
      <w:r>
        <w:rPr>
          <w:highlight w:val="lightGray"/>
        </w:rPr>
        <w:t>their accuracy was lower than for male candidates</w:t>
      </w:r>
      <w:r>
        <w:rPr/>
        <w:t xml:space="preserve"> </w:t>
      </w:r>
      <w:r>
        <w:rPr/>
      </w:r>
      <w:commentRangeEnd w:id="29"/>
      <w:r>
        <w:commentReference w:id="29"/>
      </w:r>
      <w:r>
        <w:rPr/>
        <w:t xml:space="preserve">and had a larger standard deviation. </w:t>
      </w:r>
      <w:r>
        <w:rPr>
          <w:highlight w:val="yellow"/>
          <w:rPrChange w:id="0" w:author="GORJANC Gregor" w:date="2020-06-11T00:15:00Z"/>
        </w:rPr>
        <w:t>This was firstly</w:t>
      </w:r>
      <w:r>
        <w:rPr/>
        <w:t xml:space="preserve"> due to a small number of sires, since each year we selected only five. </w:t>
      </w:r>
      <w:r>
        <w:rPr>
          <w:highlight w:val="yellow"/>
          <w:rPrChange w:id="0" w:author="GORJANC Gregor" w:date="2020-06-11T00:15:00Z"/>
        </w:rPr>
        <w:t>And secondly, although</w:t>
      </w:r>
      <w:r>
        <w:rPr/>
        <w:t xml:space="preserve"> both male candidates and sires came from a truncated distribution with reduced variance, the variance for the sires was reduced even further. This i</w:t>
      </w:r>
      <w:r>
        <w:rPr/>
        <w:t>n</w:t>
      </w:r>
      <w:r>
        <w:rPr/>
        <w:t xml:space="preserve"> turn reduced the empirical accuracy computed as the Pearson’s correlation coefficient between the true and estimated values.</w:t>
      </w:r>
    </w:p>
    <w:p>
      <w:pPr>
        <w:pStyle w:val="TextBody"/>
        <w:jc w:val="both"/>
        <w:rPr>
          <w:b/>
          <w:b/>
          <w:bCs/>
          <w:i/>
          <w:i/>
          <w:iCs/>
        </w:rPr>
      </w:pPr>
      <w:r>
        <w:rPr>
          <w:b/>
          <w:bCs/>
          <w:i/>
          <w:iCs/>
        </w:rPr>
      </w:r>
    </w:p>
    <w:p>
      <w:pPr>
        <w:pStyle w:val="TextBody"/>
        <w:jc w:val="both"/>
        <w:rPr/>
      </w:pPr>
      <w:r>
        <w:rPr>
          <w:b/>
          <w:bCs/>
          <w:i/>
          <w:iCs/>
        </w:rPr>
        <w:t>Accuracy for females with initial training population</w:t>
      </w:r>
    </w:p>
    <w:p>
      <w:pPr>
        <w:pStyle w:val="TextBody"/>
        <w:jc w:val="both"/>
        <w:rPr/>
      </w:pPr>
      <w:r>
        <w:rPr/>
        <w:t>Genomic scenarios increased the accuracy for cow</w:t>
      </w:r>
      <w:ins w:id="131" w:author="Unknown Author" w:date="2020-06-11T16:31:51Z">
        <w:r>
          <w:rPr/>
          <w:commentReference w:id="30"/>
        </w:r>
      </w:ins>
      <w:r>
        <w:rPr/>
        <w:t xml:space="preserve">s compared to the conventional scenario. </w:t>
      </w:r>
      <w:r>
        <w:rPr/>
        <w:t xml:space="preserve">Besides increasing the accuracy of Mendelian sampling term, using genomic information increases genetic connectedness between individuals </w:t>
      </w:r>
      <w:r>
        <w:rPr/>
        <w:t>from different management units</w:t>
      </w:r>
      <w:r>
        <w:rPr/>
        <w:t xml:space="preserve"> </w:t>
      </w:r>
      <w:r>
        <w:rPr>
          <w:highlight w:val="yellow"/>
        </w:rPr>
        <w:t>(Yu et al., 2017, Powell et al., 2019)</w:t>
      </w:r>
      <w:r>
        <w:rPr/>
        <w:t>. This in turn increases the accuracy of prediction regardless of the heritability, number of QTLs, and number of m</w:t>
      </w:r>
      <w:r>
        <w:rPr>
          <w:rPrChange w:id="0" w:author="Unknown Author" w:date="2020-06-11T16:27:33Z"/>
        </w:rPr>
        <w:t xml:space="preserve">arkers </w:t>
      </w:r>
      <w:r>
        <w:rPr>
          <w:highlight w:val="yellow"/>
        </w:rPr>
        <w:t>(Yu et al., 2018)</w:t>
      </w:r>
      <w:r>
        <w:rPr/>
        <w:t>.</w:t>
      </w:r>
    </w:p>
    <w:p>
      <w:pPr>
        <w:pStyle w:val="TextBody"/>
        <w:jc w:val="both"/>
        <w:rPr/>
      </w:pPr>
      <w:r>
        <w:rPr/>
        <w:t>The accuracy for dams further increased with increasing investment into genotyping,</w:t>
      </w:r>
      <w:r>
        <w:rPr>
          <w:b/>
          <w:bCs/>
        </w:rPr>
        <w:t xml:space="preserve"> </w:t>
      </w:r>
      <w:r>
        <w:rPr/>
        <w:t>despite reduced phenotyping. Increasing investment into genotyping translated into growing training population and a larger training population update</w:t>
      </w:r>
      <w:r>
        <w:rPr/>
        <w:commentReference w:id="31"/>
      </w:r>
      <w:r>
        <w:rPr/>
        <w:t xml:space="preserve">. As shown by previous studies </w:t>
      </w:r>
      <w:r>
        <w:rPr>
          <w:highlight w:val="yellow"/>
        </w:rPr>
        <w:t>(Bijma, Gonzales-Recio)</w:t>
      </w:r>
      <w:r>
        <w:rPr/>
        <w:t xml:space="preserve">, the accuracy of genomic prediction increases with increasing size of a female training population, even up to 100,000 females. Same studies also shown that the accuracy of 0.70 is achieved with ~20,000 animals, which agrees with our results. However, these studies did not account for varying degree of genetic distance between the training and the evaluation population. As shown by </w:t>
      </w:r>
      <w:ins w:id="133" w:author="Unknown Author" w:date="2020-06-11T16:33:20Z">
        <w:r>
          <w:rPr/>
          <w:t>previous studies,</w:t>
        </w:r>
      </w:ins>
      <w:r>
        <w:rPr/>
        <w:t xml:space="preserve"> we can increase the accuracy in the evaluation population with a higher relationship to the training population</w:t>
      </w:r>
      <w:ins w:id="134" w:author="Unknown Author" w:date="2020-06-11T16:33:54Z">
        <w:r>
          <w:rPr/>
          <w:t xml:space="preserve"> </w:t>
        </w:r>
      </w:ins>
      <w:r>
        <w:rPr>
          <w:highlight w:val="yellow"/>
        </w:rPr>
        <w:t>(</w:t>
      </w:r>
      <w:r>
        <w:rPr>
          <w:highlight w:val="yellow"/>
        </w:rPr>
        <w:t xml:space="preserve">Pszczola et al., 2012, </w:t>
      </w:r>
      <w:r>
        <w:rPr>
          <w:color w:val="000000"/>
          <w:highlight w:val="yellow"/>
        </w:rPr>
        <w:t>Habier et al., 2010; Clark et al, 2011</w:t>
      </w:r>
      <w:r>
        <w:rPr>
          <w:color w:val="000000"/>
          <w:highlight w:val="yellow"/>
        </w:rPr>
        <w:t>)</w:t>
      </w:r>
      <w:r>
        <w:rPr/>
        <w:t>. Increasing the investment into genotyping allowed us to genotype more females and</w:t>
      </w:r>
      <w:commentRangeStart w:id="32"/>
      <w:commentRangeStart w:id="33"/>
      <w:r>
        <w:rPr/>
        <w:t xml:space="preserve"> include more females from the most recent cow generation in the training set. This decreased the genetic distance between training and evaluation population and in turn increased the accuracy.</w:t>
      </w:r>
      <w:r>
        <w:rPr/>
      </w:r>
      <w:commentRangeEnd w:id="33"/>
      <w:r>
        <w:commentReference w:id="33"/>
      </w:r>
      <w:r>
        <w:rPr/>
      </w:r>
      <w:commentRangeEnd w:id="32"/>
      <w:r>
        <w:commentReference w:id="32"/>
      </w:r>
      <w:r>
        <w:rPr/>
        <w:t xml:space="preserve"> Genotyping more females had two additional benefits. Firstly, more cows had both genomic and phenotypic information available, which increased the accuracy of their breeding values. Secondly, as shown by </w:t>
      </w:r>
      <w:r>
        <w:rPr>
          <w:highlight w:val="yellow"/>
        </w:rPr>
        <w:t>Yu et al., 2018,</w:t>
      </w:r>
      <w:r>
        <w:rPr/>
        <w:t xml:space="preserve"> increasing the number of genotyped animals increases genetic connectedness.</w:t>
      </w:r>
    </w:p>
    <w:p>
      <w:pPr>
        <w:pStyle w:val="TextBody"/>
        <w:jc w:val="both"/>
        <w:rPr/>
      </w:pPr>
      <w:r>
        <w:rPr/>
        <w:t>As with genetic gain</w:t>
      </w:r>
      <w:r>
        <w:rPr/>
        <w:t>, increasing the size of the training population had a diminishing return relationship with accuracy</w:t>
      </w:r>
      <w:r>
        <w:rPr>
          <w:b/>
          <w:bCs/>
        </w:rPr>
        <w:t xml:space="preserve"> </w:t>
      </w:r>
      <w:r>
        <w:rPr>
          <w:highlight w:val="yellow"/>
        </w:rPr>
        <w:t>(Bijma, Gonzales-Recio)</w:t>
      </w:r>
      <w:r>
        <w:rPr>
          <w:b/>
          <w:bCs/>
        </w:rPr>
        <w:t xml:space="preserve">. </w:t>
      </w:r>
      <w:r>
        <w:rPr/>
        <w:t>Correspondingly, investing resources of more than six phenotype records into genotyping plateaued.</w:t>
      </w:r>
    </w:p>
    <w:p>
      <w:pPr>
        <w:pStyle w:val="TextBody"/>
        <w:jc w:val="both"/>
        <w:rPr/>
      </w:pPr>
      <w:r>
        <w:rPr/>
        <w:t>Accuracy for female candidates followed the accuracy trend for the dams, but at lower values.</w:t>
      </w:r>
      <w:r>
        <w:rPr/>
        <w:t xml:space="preserve"> Female candidates were not genotyped nor phenotyped, hence their accuracy mainly reflected parent average accuracy. Increasing genotyping increased the accuracy for dams and in turn increased the accuracy of the parent average for female candidates.</w:t>
      </w:r>
    </w:p>
    <w:p>
      <w:pPr>
        <w:pStyle w:val="Heading3"/>
        <w:numPr>
          <w:ilvl w:val="2"/>
          <w:numId w:val="2"/>
        </w:numPr>
        <w:rPr>
          <w:iCs/>
        </w:rPr>
      </w:pPr>
      <w:commentRangeStart w:id="34"/>
      <w:r>
        <w:rPr/>
        <w:t>Accuracy without an initial training population</w:t>
      </w:r>
    </w:p>
    <w:p>
      <w:pPr>
        <w:pStyle w:val="TextBody"/>
        <w:jc w:val="both"/>
        <w:rPr/>
      </w:pPr>
      <w:r>
        <w:rPr/>
        <w:t>Accuracy in scenarios without an initial training populatio</w:t>
      </w:r>
      <w:r>
        <w:rPr/>
        <w:t>n closely followed the trends of the corresponding scenarios with an initial training population available.</w:t>
      </w:r>
      <w:r>
        <w:rPr/>
        <w:t xml:space="preserve"> We observed minor differences in the low</w:t>
        <w:noBreakHyphen/>
        <w:t xml:space="preserve">genotyping scenarios with reduced accuracy for male candidates and sires. For male candidates this stemmed from a smaller training population, </w:t>
      </w:r>
      <w:commentRangeStart w:id="35"/>
      <w:r>
        <w:rPr>
          <w:highlight w:val="red"/>
        </w:rPr>
        <w:t>and for sires from an interplay of the number of phenoype records and number of genotyped daughters.????</w:t>
      </w:r>
      <w:r>
        <w:rPr>
          <w:highlight w:val="red"/>
        </w:rPr>
      </w:r>
      <w:commentRangeEnd w:id="35"/>
      <w:r>
        <w:commentReference w:id="35"/>
      </w:r>
      <w:commentRangeEnd w:id="34"/>
      <w:r>
        <w:commentReference w:id="34"/>
      </w:r>
      <w:r>
        <w:rPr>
          <w:highlight w:val="red"/>
        </w:rPr>
      </w:r>
    </w:p>
    <w:p>
      <w:pPr>
        <w:pStyle w:val="Heading3"/>
        <w:numPr>
          <w:ilvl w:val="2"/>
          <w:numId w:val="2"/>
        </w:numPr>
        <w:rPr/>
      </w:pPr>
      <w:del w:id="135" w:author="Unknown Author" w:date="2020-06-11T15:00:21Z">
        <w:r>
          <w:rPr/>
        </w:r>
      </w:del>
    </w:p>
    <w:p>
      <w:pPr>
        <w:pStyle w:val="Heading3"/>
        <w:numPr>
          <w:ilvl w:val="2"/>
          <w:numId w:val="2"/>
        </w:numPr>
        <w:rPr/>
      </w:pPr>
      <w:del w:id="136" w:author="Unknown Author" w:date="2020-06-11T15:00:21Z">
        <w:r>
          <w:rPr/>
          <w:delText>Heritability</w:delText>
        </w:r>
      </w:del>
      <w:del w:id="137" w:author="Unknown Author" w:date="2020-06-11T15:00:21Z">
        <w:r>
          <w:rPr/>
          <w:commentReference w:id="36"/>
        </w:r>
      </w:del>
      <w:del w:id="138" w:author="Unknown Author" w:date="2020-06-11T15:00:21Z">
        <w:r>
          <w:rPr/>
          <w:delText xml:space="preserve"> of the phenotype</w:delText>
        </w:r>
      </w:del>
      <w:del w:id="139" w:author="Unknown Author" w:date="2020-06-11T15:00:21Z">
        <w:r>
          <w:rPr/>
          <w:commentReference w:id="37"/>
        </w:r>
      </w:del>
    </w:p>
    <w:p>
      <w:pPr>
        <w:pStyle w:val="Heading3"/>
        <w:numPr>
          <w:ilvl w:val="2"/>
          <w:numId w:val="2"/>
        </w:numPr>
        <w:rPr/>
      </w:pPr>
      <w:del w:id="140" w:author="Unknown Author" w:date="2020-06-11T15:00:21Z">
        <w:r>
          <w:rPr/>
          <w:delText>Previous studies provide insights in how would changing the heritability affect the outcome. On one hand, at a lower heritability we would need more females in the training population until the contribution of additional female was negligible (</w:delText>
        </w:r>
      </w:del>
      <w:del w:id="141" w:author="Unknown Author" w:date="2020-06-11T15:00:21Z">
        <w:r>
          <w:rPr>
            <w:highlight w:val="yellow"/>
          </w:rPr>
          <w:delText>Gonzales-Recio et al.)</w:delText>
        </w:r>
      </w:del>
      <w:del w:id="142" w:author="Unknown Author" w:date="2020-06-11T15:00:21Z">
        <w:r>
          <w:rPr/>
          <w:delText>. On the other hand, genomic selection is more beneficial for lowly heritable traits, since it is less affected by the heritability as conventional selection</w:delText>
        </w:r>
      </w:del>
      <w:del w:id="143" w:author="Unknown Author" w:date="2020-06-11T15:00:21Z">
        <w:r>
          <w:rPr>
            <w:highlight w:val="yellow"/>
          </w:rPr>
          <w:delText xml:space="preserve"> (Lillehammer et al.; Garcia-Ruiz et al., 2016)</w:delText>
        </w:r>
      </w:del>
      <w:del w:id="144" w:author="Unknown Author" w:date="2020-06-11T15:00:21Z">
        <w:r>
          <w:rPr/>
          <w:delText>.</w:delText>
        </w:r>
      </w:del>
    </w:p>
    <w:p>
      <w:pPr>
        <w:pStyle w:val="Heading2"/>
        <w:numPr>
          <w:ilvl w:val="1"/>
          <w:numId w:val="3"/>
        </w:numPr>
        <w:rPr/>
      </w:pPr>
      <w:r>
        <w:rPr/>
        <w:t>Implications</w:t>
      </w:r>
    </w:p>
    <w:p>
      <w:pPr>
        <w:pStyle w:val="TextBody"/>
        <w:numPr>
          <w:ilvl w:val="1"/>
          <w:numId w:val="3"/>
        </w:numPr>
        <w:jc w:val="both"/>
        <w:rPr/>
      </w:pPr>
      <w:ins w:id="146" w:author="Unknown Author" w:date="2020-06-11T14:59:56Z">
        <w:r>
          <w:rPr/>
          <w:t>We</w:t>
        </w:r>
      </w:ins>
      <w:ins w:id="147" w:author="Unknown Author" w:date="2020-06-11T11:37:43Z">
        <w:r>
          <w:rPr/>
          <w:t xml:space="preserve"> show that by optimizing the investment into breeding actions, any dairy breeding programme can implement genomic selection.</w:t>
        </w:r>
      </w:ins>
      <w:r>
        <w:rPr/>
        <w:t xml:space="preserve"> </w:t>
      </w:r>
      <w:ins w:id="148" w:author="Unknown Author" w:date="2020-06-11T11:30:25Z">
        <w:r>
          <w:rPr/>
          <w:t xml:space="preserve">Here we propose reallocating resources from milk recording to genotyping, since </w:t>
        </w:r>
      </w:ins>
      <w:ins w:id="149" w:author="Unknown Author" w:date="2020-06-11T11:31:01Z">
        <w:r>
          <w:rPr/>
          <w:t>milk recording includes repeated phenotyping and can therefore manipulate with the number of records. Breeding programmes could reallocate also from another phenotype, i</w:t>
        </w:r>
      </w:ins>
      <w:ins w:id="150" w:author="Unknown Author" w:date="2020-06-11T11:32:10Z">
        <w:r>
          <w:rPr/>
          <w:t>f it is repeatedly recorded</w:t>
        </w:r>
      </w:ins>
      <w:r>
        <w:rPr/>
        <w:t xml:space="preserve"> (and maybe less </w:t>
      </w:r>
      <w:ins w:id="151" w:author="Unknown Author" w:date="2020-06-11T14:22:04Z">
        <w:r>
          <w:rPr/>
          <w:t>used for management)</w:t>
        </w:r>
      </w:ins>
      <w:ins w:id="152" w:author="Unknown Author" w:date="2020-06-11T11:32:10Z">
        <w:r>
          <w:rPr/>
          <w:t>, or another breeding action, if this does not result in canc</w:t>
        </w:r>
      </w:ins>
      <w:ins w:id="153" w:author="Unknown Author" w:date="2020-06-11T11:33:00Z">
        <w:r>
          <w:rPr/>
          <w:t>elling a crucial activity.</w:t>
        </w:r>
      </w:ins>
    </w:p>
    <w:p>
      <w:pPr>
        <w:pStyle w:val="Heading3"/>
        <w:numPr>
          <w:ilvl w:val="2"/>
          <w:numId w:val="3"/>
        </w:numPr>
        <w:rPr/>
      </w:pPr>
      <w:ins w:id="155" w:author="Unknown Author" w:date="2020-06-11T14:59:35Z">
        <w:r>
          <w:rPr/>
          <w:t>Optimized collection of data and computing</w:t>
        </w:r>
      </w:ins>
    </w:p>
    <w:p>
      <w:pPr>
        <w:pStyle w:val="TextBody"/>
        <w:numPr>
          <w:ilvl w:val="2"/>
          <w:numId w:val="3"/>
        </w:numPr>
        <w:rPr/>
      </w:pPr>
      <w:ins w:id="156" w:author="Unknown Author" w:date="2020-06-11T14:59:35Z">
        <w:r>
          <w:rPr/>
          <w:t>When resources are limited, the breeding programmes could optimize the selection of which animals are genotyped or phenotyped individuals,</w:t>
        </w:r>
      </w:ins>
    </w:p>
    <w:p>
      <w:pPr>
        <w:pStyle w:val="TextBody"/>
        <w:numPr>
          <w:ilvl w:val="2"/>
          <w:numId w:val="3"/>
        </w:numPr>
        <w:rPr/>
      </w:pPr>
      <w:ins w:id="157" w:author="Unknown Author" w:date="2020-06-11T14:51:19Z">
        <w:r>
          <w:rPr/>
          <w:t>To even better optimize the investment, breeding programmes could</w:t>
        </w:r>
      </w:ins>
      <w:r>
        <w:rPr/>
        <w:t xml:space="preserve"> </w:t>
      </w:r>
      <w:r>
        <w:rPr/>
        <w:t>o</w:t>
      </w:r>
      <w:r>
        <w:rPr/>
        <w:t>ptimize</w:t>
      </w:r>
      <w:del w:id="158" w:author="Unknown Author" w:date="2020-06-11T14:57:23Z">
        <w:r>
          <w:rPr/>
          <w:delText>d</w:delText>
        </w:r>
      </w:del>
      <w:r>
        <w:rPr/>
        <w:t xml:space="preserve"> </w:t>
      </w:r>
      <w:r>
        <w:rPr/>
        <w:t xml:space="preserve">the </w:t>
      </w:r>
      <w:r>
        <w:rPr/>
        <w:t>collection of data</w:t>
      </w:r>
      <w:del w:id="159" w:author="Unknown Author" w:date="2020-06-11T14:53:06Z">
        <w:r>
          <w:rPr/>
          <w:delText>..</w:delText>
        </w:r>
      </w:del>
      <w:r>
        <w:rPr/>
        <w:t xml:space="preserve">, which we did not consider in this study. </w:t>
      </w:r>
      <w:r>
        <w:rPr>
          <w:rStyle w:val="CommentReference3"/>
          <w:rFonts w:cs="Mangal"/>
          <w:sz w:val="24"/>
          <w:szCs w:val="24"/>
          <w:highlight w:val="white"/>
        </w:rPr>
        <w:t xml:space="preserve">Selective phenotyping can increase the accuracy of genomic selection with a larger increase observed with small sample sizes (up to 20%) </w:t>
      </w:r>
      <w:r>
        <w:rPr>
          <w:rStyle w:val="CommentReference3"/>
          <w:rFonts w:cs="Mangal"/>
          <w:sz w:val="24"/>
          <w:szCs w:val="24"/>
          <w:highlight w:val="yellow"/>
        </w:rPr>
        <w:t xml:space="preserve">(Heslot </w:t>
      </w:r>
      <w:r>
        <w:rPr>
          <w:rStyle w:val="CommentReference3"/>
          <w:rFonts w:cs="Mangal"/>
          <w:sz w:val="24"/>
          <w:szCs w:val="24"/>
          <w:highlight w:val="yellow"/>
        </w:rPr>
        <w:t>et al.</w:t>
      </w:r>
      <w:r>
        <w:rPr>
          <w:rStyle w:val="CommentReference3"/>
          <w:rFonts w:cs="Mangal"/>
          <w:sz w:val="24"/>
          <w:szCs w:val="24"/>
          <w:highlight w:val="yellow"/>
        </w:rPr>
        <w:t>., 2017; Akdemir and Isidro-Sanchez, 2019)</w:t>
      </w:r>
      <w:r>
        <w:rPr>
          <w:rStyle w:val="CommentReference3"/>
          <w:rFonts w:cs="Mangal"/>
          <w:sz w:val="24"/>
          <w:szCs w:val="24"/>
          <w:highlight w:val="white"/>
        </w:rPr>
        <w:t xml:space="preserve">. </w:t>
      </w:r>
      <w:r>
        <w:rPr>
          <w:rStyle w:val="CommentReference3"/>
          <w:rFonts w:cs="Mangal"/>
          <w:sz w:val="24"/>
          <w:szCs w:val="24"/>
          <w:highlight w:val="lightGray"/>
        </w:rPr>
        <w:t xml:space="preserve">Researchers also suggested the use of phenotyping farms, which could be contracted and paid to provide records (ICAR 2011 Coffey presentation, no abstract). </w:t>
      </w:r>
      <w:r>
        <w:rPr>
          <w:rStyle w:val="CommentReference3"/>
          <w:rFonts w:cs="Mangal"/>
          <w:sz w:val="24"/>
          <w:szCs w:val="24"/>
          <w:highlight w:val="white"/>
        </w:rPr>
        <w:t xml:space="preserve">Similarly, </w:t>
      </w:r>
      <w:r>
        <w:rPr>
          <w:rStyle w:val="CommentReference3"/>
          <w:rFonts w:cs="Mangal"/>
          <w:sz w:val="24"/>
          <w:szCs w:val="24"/>
          <w:highlight w:val="yellow"/>
        </w:rPr>
        <w:t>Jenko et al., 2017,</w:t>
      </w:r>
      <w:r>
        <w:rPr>
          <w:rStyle w:val="CommentReference3"/>
          <w:rFonts w:cs="Mangal"/>
          <w:sz w:val="24"/>
          <w:szCs w:val="24"/>
          <w:highlight w:val="white"/>
        </w:rPr>
        <w:t xml:space="preserve"> showed, that selective genotyping of cows from the distribution tails increases the accuracy of genomic prediction by 15% compared to random selection.</w:t>
      </w:r>
    </w:p>
    <w:p>
      <w:pPr>
        <w:pStyle w:val="TextBody"/>
        <w:numPr>
          <w:ilvl w:val="1"/>
          <w:numId w:val="3"/>
        </w:numPr>
        <w:jc w:val="both"/>
        <w:rPr/>
      </w:pPr>
      <w:ins w:id="160" w:author="Unknown Author" w:date="2020-06-11T14:54:25Z">
        <w:r>
          <w:rPr/>
          <w:t xml:space="preserve">The breeding programmes could also optimize the computational cost. Firstly, </w:t>
        </w:r>
      </w:ins>
      <w:del w:id="161" w:author="Unknown Author" w:date="2020-06-11T14:54:42Z">
        <w:r>
          <w:rPr/>
          <w:delText>A</w:delText>
        </w:r>
      </w:del>
      <w:ins w:id="162" w:author="Unknown Author" w:date="2020-06-11T14:54:43Z">
        <w:commentRangeStart w:id="38"/>
        <w:r>
          <w:rPr/>
          <w:t>a</w:t>
        </w:r>
      </w:ins>
      <w:r>
        <w:rPr/>
        <w:t xml:space="preserve">s </w:t>
      </w:r>
      <w:r>
        <w:rPr/>
      </w:r>
      <w:commentRangeEnd w:id="38"/>
      <w:r>
        <w:commentReference w:id="38"/>
      </w:r>
      <w:r>
        <w:rPr/>
        <w:t xml:space="preserve">shown in our study, we can achieve large genetic with a relatively small training population of recent genotypes. This </w:t>
      </w:r>
      <w:ins w:id="163" w:author="Unknown Author" w:date="2020-06-11T14:56:19Z">
        <w:r>
          <w:rPr/>
          <w:t>implies that breeding programmes do not have to use all the available genotypes for prediction</w:t>
        </w:r>
      </w:ins>
      <w:del w:id="164" w:author="Unknown Author" w:date="2020-06-11T14:56:49Z">
        <w:r>
          <w:rPr/>
          <w:delText xml:space="preserve">has an important implication for breeding programmes without access to a high-performance </w:delText>
        </w:r>
      </w:del>
      <w:del w:id="165" w:author="Unknown Author" w:date="2020-06-11T14:56:49Z">
        <w:r>
          <w:rPr>
            <w:highlight w:val="darkGray"/>
          </w:rPr>
          <w:delText>(super)</w:delText>
        </w:r>
      </w:del>
      <w:del w:id="166" w:author="Unknown Author" w:date="2020-06-11T14:56:49Z">
        <w:r>
          <w:rPr/>
          <w:delText xml:space="preserve"> computer, since the genotypes of the older animals could be discarded</w:delText>
        </w:r>
      </w:del>
      <w:r>
        <w:rPr/>
        <w:t xml:space="preserve">. </w:t>
      </w:r>
      <w:ins w:id="167" w:author="Unknown Author" w:date="2020-06-11T14:56:59Z">
        <w:r>
          <w:rPr/>
          <w:t>And</w:t>
        </w:r>
      </w:ins>
      <w:ins w:id="168" w:author="Unknown Author" w:date="2020-06-11T14:57:00Z">
        <w:r>
          <w:rPr/>
          <w:t xml:space="preserve"> secondly, </w:t>
        </w:r>
      </w:ins>
      <w:del w:id="169" w:author="Unknown Author" w:date="2020-06-11T14:57:04Z">
        <w:r>
          <w:rPr/>
          <w:delText>T</w:delText>
        </w:r>
      </w:del>
      <w:ins w:id="170" w:author="Unknown Author" w:date="2020-06-11T14:57:04Z">
        <w:r>
          <w:rPr/>
          <w:t>t</w:t>
        </w:r>
      </w:ins>
      <w:r>
        <w:rPr/>
        <w:t xml:space="preserve">he problem of a large number of genotypes can be alternatively solved by using methods with reduced computational costs, such as algorithm for proven and young </w:t>
      </w:r>
      <w:r>
        <w:rPr>
          <w:highlight w:val="yellow"/>
        </w:rPr>
        <w:t>(Misztal et al., 2014)</w:t>
      </w:r>
      <w:r>
        <w:rPr/>
        <w:t xml:space="preserve"> or singular value decomposition of the genotype matrix</w:t>
      </w:r>
      <w:r>
        <w:rPr>
          <w:highlight w:val="yellow"/>
        </w:rPr>
        <w:t xml:space="preserve"> (Ødegård et al., 2018)</w:t>
      </w:r>
      <w:r>
        <w:rPr/>
        <w:t>.</w:t>
      </w:r>
    </w:p>
    <w:p>
      <w:pPr>
        <w:pStyle w:val="Heading3"/>
        <w:numPr>
          <w:ilvl w:val="2"/>
          <w:numId w:val="3"/>
        </w:numPr>
        <w:rPr/>
      </w:pPr>
      <w:r>
        <w:rPr/>
        <w:t>Target population</w:t>
      </w:r>
      <w:del w:id="172" w:author="Unknown Author" w:date="2020-06-11T14:48:21Z">
        <w:r>
          <w:rPr/>
          <w:commentReference w:id="39"/>
        </w:r>
      </w:del>
    </w:p>
    <w:p>
      <w:pPr>
        <w:pStyle w:val="TextBody"/>
        <w:numPr>
          <w:ilvl w:val="0"/>
          <w:numId w:val="3"/>
        </w:numPr>
        <w:jc w:val="both"/>
        <w:rPr/>
      </w:pPr>
      <w:r>
        <w:rPr/>
        <w:t>The economic efficiency of the programmes strongly depends on who pays for which action. The scenarios presented in this paper are of little value for programmes, where phenotyping and genotyping funding is disconnected. But different programmes have different investment schemes, often intricate, which could benefit from suggested solutions. Further on, the genomic selection could be more beneficial for some settings than the others.</w:t>
      </w:r>
      <w:r>
        <w:rPr>
          <w:highlight w:val="yellow"/>
        </w:rPr>
        <w:t xml:space="preserve"> Powell et al., 2019</w:t>
      </w:r>
      <w:r>
        <w:rPr/>
        <w:t xml:space="preserve">, showed, that genomic information is especially important for generating genetic connectedness in systems with small herd sizes, geographically dispersed farms, and limited use of artificial insemination, often found in low to mid income countries. </w:t>
      </w:r>
      <w:r>
        <w:rPr>
          <w:highlight w:val="yellow"/>
        </w:rPr>
        <w:t>Kasap et al., 2018,</w:t>
      </w:r>
      <w:r>
        <w:rPr/>
        <w:t xml:space="preserve"> showed the same benefit for sheep breeding, where herds do not actively exchange of sires between herds </w:t>
      </w:r>
      <w:r>
        <w:rPr/>
        <w:t xml:space="preserve">In such settings, we can additionally increase the prediction accuracy with spatial modelling of the data. </w:t>
      </w:r>
      <w:ins w:id="173" w:author="Unknown Author" w:date="2020-06-11T14:48:09Z">
        <w:r>
          <w:rPr/>
          <w:t>This establishes environmental connectedness, which helps to separate the genetic and environmental effects (Selle et al., 2020).</w:t>
        </w:r>
      </w:ins>
      <w:ins w:id="174" w:author="Unknown Author" w:date="2020-06-11T14:48:09Z">
        <w:r>
          <w:rPr>
            <w:highlight w:val="lightGray"/>
          </w:rPr>
          <w:t>.</w:t>
        </w:r>
      </w:ins>
    </w:p>
    <w:p>
      <w:pPr>
        <w:pStyle w:val="TextBody"/>
        <w:numPr>
          <w:ilvl w:val="1"/>
          <w:numId w:val="3"/>
        </w:numPr>
        <w:jc w:val="both"/>
        <w:rPr/>
      </w:pPr>
      <w:r>
        <w:rPr/>
        <w:t xml:space="preserve">Further on, the use of automated milk systems eliminates the problem of limited resources for milk phenotyping, since they record phenotypes each milking with no additional cost </w:t>
      </w:r>
      <w:r>
        <w:rPr>
          <w:highlight w:val="lightGray"/>
        </w:rPr>
        <w:t>(or: the cost does not depend on the number of records)</w:t>
      </w:r>
      <w:r>
        <w:rPr/>
        <w:t>. However, in populations with small herds the use of automated system is still limited, since its benefits do not make up for the high initial cost.</w:t>
      </w:r>
    </w:p>
    <w:p>
      <w:pPr>
        <w:pStyle w:val="Heading3"/>
        <w:numPr>
          <w:ilvl w:val="2"/>
          <w:numId w:val="1"/>
        </w:numPr>
        <w:rPr/>
      </w:pPr>
      <w:r>
        <w:rPr/>
        <w:t>The use of genotypes</w:t>
      </w:r>
    </w:p>
    <w:p>
      <w:pPr>
        <w:pStyle w:val="TextBody"/>
        <w:jc w:val="both"/>
        <w:rPr/>
      </w:pPr>
      <w:r>
        <w:rPr/>
        <w:t xml:space="preserve">In our study we used genotypes only for the prediction of genomic breeding values and achieving genetic gain. In breeding programmes, the genomic information has additional value for the breeders. Firstly, animals genomic information could be used for parentage verification or parentage discovery </w:t>
      </w:r>
      <w:r>
        <w:rPr>
          <w:highlight w:val="yellow"/>
        </w:rPr>
        <w:t>(ICAR Guidelines for Parentage Verification  and Parentage Discovery Based on  SNP Genotypes)</w:t>
      </w:r>
      <w:r>
        <w:rPr/>
        <w:t xml:space="preserve">. This eliminates the cost of an alternative method, such as obtaining animal’s microsatellite information. Secondly, genotypes provide information on causative loci for some monogenic diseases and traits (included for free or for a small royalty). This information can prevent large economic loss caused by spreading the lethal alleles. It can also create economic gain by adding value to the product, such as branding A2 β-casein milk or producing B κ-casein milk with better coagulation properties. Thirdly, the genomic information could be used for a better monitoring and control of inbreeding </w:t>
      </w:r>
      <w:r>
        <w:rPr>
          <w:highlight w:val="yellow"/>
        </w:rPr>
        <w:t>(Woolliams et al., 2012),</w:t>
      </w:r>
      <w:r>
        <w:rPr/>
        <w:t xml:space="preserve"> and optimization of matings </w:t>
      </w:r>
      <w:r>
        <w:rPr/>
        <w:t>(Obšteter et al., 2019)</w:t>
      </w:r>
      <w:r>
        <w:rPr/>
        <w:t xml:space="preserve">. </w:t>
      </w:r>
      <w:commentRangeStart w:id="40"/>
      <w:r>
        <w:rPr/>
        <w:t xml:space="preserve">These </w:t>
      </w:r>
      <w:r>
        <w:rPr/>
      </w:r>
      <w:commentRangeEnd w:id="40"/>
      <w:r>
        <w:commentReference w:id="40"/>
      </w:r>
      <w:r>
        <w:rPr/>
        <w:t xml:space="preserve">additional uses of genotypes increase the return on investment of genomic selection, also in long-term. Although the initial investment in genomic selection is large, maintaining the system is more economically efficient than in conventional selection </w:t>
      </w:r>
      <w:r>
        <w:rPr>
          <w:highlight w:val="yellow"/>
        </w:rPr>
        <w:t>(König et al., 2009)</w:t>
      </w:r>
      <w:r>
        <w:rPr/>
        <w:t xml:space="preserve"> for at least three reasons. Firstly, genomic selection removes the need for costly and lengthy progeny testing. Secondly, to maintain high accuracy of prediction across the generations, genomic selection requires only a minor update of the training population, while conventional selection requires another round of progeny-testing </w:t>
      </w:r>
      <w:r>
        <w:rPr>
          <w:highlight w:val="yellow"/>
        </w:rPr>
        <w:t>(Gonzales-Recio)</w:t>
      </w:r>
      <w:r>
        <w:rPr/>
        <w:t xml:space="preserve">. And thirdly, genomic selection increases the value of the phenotype, since it prolongs its usefulness to many generations (compared to few in conventional selection). In order for this to hold, breeders and breeding organizations should genotype the phenotyped animals </w:t>
      </w:r>
      <w:r>
        <w:rPr>
          <w:highlight w:val="yellow"/>
        </w:rPr>
        <w:t>(Bijma reference)</w:t>
      </w:r>
      <w:r>
        <w:rPr/>
        <w:t xml:space="preserve">. </w:t>
      </w:r>
    </w:p>
    <w:p>
      <w:pPr>
        <w:pStyle w:val="Heading3"/>
        <w:numPr>
          <w:ilvl w:val="2"/>
          <w:numId w:val="2"/>
        </w:numPr>
        <w:rPr/>
      </w:pPr>
      <w:commentRangeStart w:id="41"/>
      <w:r>
        <w:rPr/>
        <w:t>The use of phenotypes</w:t>
      </w:r>
      <w:commentRangeEnd w:id="41"/>
      <w:r>
        <w:commentReference w:id="41"/>
      </w:r>
      <w:r>
        <w:rPr/>
      </w:r>
    </w:p>
    <w:p>
      <w:pPr>
        <w:pStyle w:val="TextBody"/>
        <w:jc w:val="both"/>
        <w:rPr/>
      </w:pPr>
      <w:r>
        <w:rPr/>
        <w:t xml:space="preserve">In our study we did not consider the value of phenotypes for herd management. Farmers use phenotype records to manage animals’ health and feed composition, which affect milk yield. It is very difficult to estimate the number of phenotypes required for efficient herd management, since it highly depends on management practices. Studies confirm this by showing that herd-test day variance can greatly exceed the genetic variance for milk yield </w:t>
      </w:r>
      <w:r>
        <w:rPr>
          <w:highlight w:val="yellow"/>
        </w:rPr>
        <w:t>(Caccamo et al., 2008)</w:t>
      </w:r>
      <w:r>
        <w:rPr/>
        <w:t xml:space="preserve"> or be less than it</w:t>
      </w:r>
      <w:r>
        <w:rPr>
          <w:highlight w:val="yellow"/>
        </w:rPr>
        <w:t xml:space="preserve"> (</w:t>
      </w:r>
      <w:r>
        <w:rPr>
          <w:highlight w:val="yellow"/>
        </w:rPr>
        <w:t xml:space="preserve">e.g. </w:t>
      </w:r>
      <w:r>
        <w:rPr>
          <w:highlight w:val="yellow"/>
        </w:rPr>
        <w:t>Špehar et al., EAAP 2008 poster).</w:t>
      </w:r>
      <w:r>
        <w:rPr/>
        <w:t xml:space="preserve"> ICAR standards provide some information on acceptable sampling frequency and number of records. </w:t>
      </w:r>
      <w:commentRangeStart w:id="42"/>
      <w:r>
        <w:rPr/>
        <w:t xml:space="preserve">The longest sampling interval tested in our study and still approved by ICAR was five weeks (eights records per lactation), which yielded between 82% and 97% of the maximum gain in a particular setting. </w:t>
      </w:r>
      <w:r>
        <w:rPr/>
      </w:r>
      <w:commentRangeStart w:id="43"/>
      <w:commentRangeEnd w:id="42"/>
      <w:r>
        <w:commentReference w:id="42"/>
      </w:r>
      <w:r>
        <w:rPr/>
        <w:t xml:space="preserve">Besides managing production, milk phenotypes are also important from an environmental perspective. By managing the milk urea concentration, herds can decrease the nitrogen footprint per kg of milk </w:t>
      </w:r>
      <w:r>
        <w:rPr>
          <w:highlight w:val="yellow"/>
        </w:rPr>
        <w:t xml:space="preserve">(Verbič et al., 2019). </w:t>
      </w:r>
      <w:commentRangeEnd w:id="43"/>
      <w:r>
        <w:commentReference w:id="43"/>
      </w:r>
      <w:r>
        <w:rPr>
          <w:highlight w:val="yellow"/>
        </w:rPr>
      </w:r>
    </w:p>
    <w:p>
      <w:pPr>
        <w:pStyle w:val="TextBody"/>
        <w:jc w:val="both"/>
        <w:rPr/>
      </w:pPr>
      <w:commentRangeStart w:id="44"/>
      <w:commentRangeStart w:id="45"/>
      <w:r>
        <w:rPr>
          <w:rStyle w:val="CommentReference3"/>
          <w:sz w:val="24"/>
          <w:szCs w:val="24"/>
          <w:highlight w:val="white"/>
        </w:rPr>
        <w:t>Also</w:t>
      </w:r>
      <w:r>
        <w:rPr>
          <w:rStyle w:val="CommentReference3"/>
          <w:rFonts w:cs="Mangal"/>
          <w:sz w:val="24"/>
          <w:szCs w:val="24"/>
          <w:highlight w:val="white"/>
        </w:rPr>
        <w:t xml:space="preserve">, repeated records enable the estimation of individual’s permanent effect due to non-additive genetic effects or individual specific environmental effects. </w:t>
      </w:r>
      <w:r>
        <w:rPr>
          <w:rStyle w:val="CommentReference3"/>
          <w:rFonts w:cs="Mangal"/>
          <w:sz w:val="24"/>
          <w:szCs w:val="24"/>
          <w:highlight w:val="white"/>
        </w:rPr>
      </w:r>
      <w:commentRangeEnd w:id="45"/>
      <w:r>
        <w:commentReference w:id="45"/>
      </w:r>
      <w:commentRangeEnd w:id="44"/>
      <w:r>
        <w:commentReference w:id="44"/>
      </w:r>
      <w:r>
        <w:rPr>
          <w:rStyle w:val="CommentReference3"/>
          <w:rFonts w:cs="Mangal"/>
          <w:sz w:val="24"/>
          <w:szCs w:val="24"/>
          <w:highlight w:val="white"/>
        </w:rPr>
      </w:r>
    </w:p>
    <w:p>
      <w:pPr>
        <w:pStyle w:val="Heading2"/>
        <w:numPr>
          <w:ilvl w:val="1"/>
          <w:numId w:val="2"/>
        </w:numPr>
        <w:spacing w:lineRule="auto" w:line="480"/>
        <w:rPr/>
      </w:pPr>
      <w:r>
        <w:rPr/>
        <w:t>Limitations of the study</w:t>
      </w:r>
    </w:p>
    <w:p>
      <w:pPr>
        <w:pStyle w:val="Heading3"/>
        <w:numPr>
          <w:ilvl w:val="2"/>
          <w:numId w:val="2"/>
        </w:numPr>
        <w:rPr/>
      </w:pPr>
      <w:ins w:id="175" w:author="Unknown Author" w:date="2020-06-11T15:02:57Z">
        <w:r>
          <w:rPr/>
          <w:t>Reducing the num</w:t>
        </w:r>
      </w:ins>
      <w:ins w:id="176" w:author="Unknown Author" w:date="2020-06-11T15:03:02Z">
        <w:r>
          <w:rPr/>
          <w:t>ber of phenotype records</w:t>
        </w:r>
      </w:ins>
      <w:del w:id="177" w:author="Unknown Author" w:date="2020-06-11T15:02:57Z">
        <w:r>
          <w:rPr/>
          <w:delText>What do we lose by reallocating resources for phenotyping?</w:delText>
        </w:r>
      </w:del>
    </w:p>
    <w:p>
      <w:pPr>
        <w:pStyle w:val="TextBody"/>
        <w:numPr>
          <w:ilvl w:val="1"/>
          <w:numId w:val="2"/>
        </w:numPr>
        <w:spacing w:lineRule="auto" w:line="480"/>
        <w:jc w:val="both"/>
        <w:rPr/>
      </w:pPr>
      <w:r>
        <w:rPr/>
        <w:t xml:space="preserve">In our simulation we did not account for the lactation curve of milk yield. In practice, test day records are used to compute the 305-day milk yield according to standard lactation curves using various regression methods </w:t>
      </w:r>
      <w:r>
        <w:rPr>
          <w:highlight w:val="yellow"/>
        </w:rPr>
        <w:t>(reviewed in ICAR Guidelines: Computing of Accumulated Lactation Yield, 2020)</w:t>
      </w:r>
      <w:r>
        <w:rPr/>
        <w:t xml:space="preserve">. Previous studies explored, how removing test day records affects the accuracy of predicting the lactation yield. </w:t>
      </w:r>
      <w:r>
        <w:rPr>
          <w:highlight w:val="yellow"/>
        </w:rPr>
        <w:t>Pool and Meuwissen, 1999,</w:t>
      </w:r>
      <w:r>
        <w:rPr/>
        <w:t xml:space="preserve"> showed that the correlation of predicting 305-day yield based on weekly or 5-, 8- or 10-weekly records can respectively be as high as 0.</w:t>
      </w:r>
      <w:del w:id="178" w:author="Unknown Author" w:date="2020-06-11T15:03:35Z">
        <w:r>
          <w:rPr/>
          <w:commentReference w:id="46"/>
        </w:r>
      </w:del>
      <w:r>
        <w:rPr/>
        <w:t xml:space="preserve">99, 0.98, 0.97 or 0.96. </w:t>
      </w:r>
      <w:r>
        <w:rPr>
          <w:highlight w:val="yellow"/>
        </w:rPr>
        <w:t>Berry et al., 200</w:t>
      </w:r>
      <w:bookmarkStart w:id="3" w:name="__DdeLink__2982_4116966384"/>
      <w:bookmarkEnd w:id="3"/>
      <w:r>
        <w:rPr>
          <w:highlight w:val="yellow"/>
        </w:rPr>
        <w:t>5,</w:t>
      </w:r>
      <w:r>
        <w:rPr/>
        <w:t xml:space="preserve"> similarly showed that the mean error of 305-day yield estimated from five test day records was 6.8kg with 0.99 correlation with 305-day yield estimated from 11 records. </w:t>
      </w:r>
      <w:r>
        <w:rPr>
          <w:highlight w:val="yellow"/>
        </w:rPr>
        <w:t>Kong et al., 2017</w:t>
      </w:r>
      <w:r>
        <w:rPr/>
        <w:t xml:space="preserve">, explored the accuracy of estimating 305-day milk yield from three vs. six test day records. They showed, that while in the first lactation using more records increases accuracy between 0.01 and 0.31, in the second and third lactation the increase is marginal or even negative, depending on the breed. On the other hand, Gartner et al., 2008, observed significant differences between 305-day milk yield predicted from 11 (ICAR A4 standard) or eight (ICAR A6 standard) test day records. Although they observed a correlation of 0.96 between the predictions, they showed that using eight records yields a high bias and underestimates the 305-day milk yield by 500-1000 kg. However, studies also showed that choice of the model affects the prediction outcome, hence the prediction could be optimized </w:t>
      </w:r>
      <w:r>
        <w:rPr>
          <w:highlight w:val="yellow"/>
        </w:rPr>
        <w:t>(Pool and Meuwissen, 1999; Lidauer et al., 2003).</w:t>
      </w:r>
    </w:p>
    <w:p>
      <w:pPr>
        <w:pStyle w:val="Heading3"/>
        <w:numPr>
          <w:ilvl w:val="2"/>
          <w:numId w:val="2"/>
        </w:numPr>
        <w:rPr/>
      </w:pPr>
      <w:r>
        <w:rPr/>
        <w:t>Limited size of the training population</w:t>
      </w:r>
    </w:p>
    <w:p>
      <w:pPr>
        <w:pStyle w:val="TextBody"/>
        <w:jc w:val="both"/>
        <w:rPr/>
      </w:pPr>
      <w:r>
        <w:rPr/>
        <w:t xml:space="preserve">In our simulation the upper limit for a training population was 25K. Although we achieved high accuracies, increasing the size of the training population could increase them even further. However, as already mentioned, the value of additional female decreases with the size of the training population. Studies also showed that increasing the training population reduced the economic efficiency of genomic selection </w:t>
      </w:r>
      <w:r>
        <w:rPr>
          <w:highlight w:val="yellow"/>
        </w:rPr>
        <w:t>(Azizian et al., 2016).</w:t>
      </w:r>
      <w:r>
        <w:rPr/>
        <w:t xml:space="preserve"> Since we included the most recent animals in the 25K set, increasing the size would also result in adding older animals to the training population. These animals are genetically more distant from the evaluation population and of lesser value.</w:t>
      </w:r>
    </w:p>
    <w:p>
      <w:pPr>
        <w:pStyle w:val="Heading3"/>
        <w:numPr>
          <w:ilvl w:val="2"/>
          <w:numId w:val="2"/>
        </w:numPr>
        <w:rPr/>
      </w:pPr>
      <w:r>
        <w:rPr/>
        <w:t>Single additive trait</w:t>
      </w:r>
    </w:p>
    <w:p>
      <w:pPr>
        <w:pStyle w:val="TextBody"/>
        <w:jc w:val="both"/>
        <w:rPr/>
      </w:pPr>
      <w:r>
        <w:rPr/>
        <w:t>We simulated a single polygenic trait with additive effects only. In reality, milk yield is a complex trait affected by additive and non-</w:t>
      </w:r>
      <w:commentRangeStart w:id="47"/>
      <w:r>
        <w:rPr/>
        <w:t xml:space="preserve">additive </w:t>
      </w:r>
      <w:r>
        <w:rPr/>
      </w:r>
      <w:commentRangeEnd w:id="47"/>
      <w:r>
        <w:commentReference w:id="47"/>
      </w:r>
      <w:r>
        <w:rPr/>
        <w:t xml:space="preserve">effects. According to previous studies, the dominance can account for between 12% and 45% of the additive effect for milk yield </w:t>
      </w:r>
      <w:r>
        <w:rPr>
          <w:highlight w:val="yellow"/>
        </w:rPr>
        <w:t>(Fuerst and Sölkner, 1994; Ertl et al., 2014; Aliloo et al., 2016; Jiang et al., 2017)</w:t>
      </w:r>
      <w:r>
        <w:rPr/>
        <w:t xml:space="preserve">. We also treated milk yield in different lactations as a single trait, whereas studies showed that genetic correlation between different lactations is not unity. Instead, they observed correlation between 0.82 and 0.97 for milk yield in different lactations </w:t>
      </w:r>
      <w:r>
        <w:rPr>
          <w:highlight w:val="yellow"/>
        </w:rPr>
        <w:t>(Meyer, 1984; Dong and Van Vleck, 1989; Swalve and Van Vleck; 1987).</w:t>
      </w:r>
    </w:p>
    <w:p>
      <w:pPr>
        <w:pStyle w:val="Heading3"/>
        <w:numPr>
          <w:ilvl w:val="2"/>
          <w:numId w:val="2"/>
        </w:numPr>
        <w:rPr/>
      </w:pPr>
      <w:r>
        <w:rPr/>
        <w:t>Genomic selection of females</w:t>
      </w:r>
    </w:p>
    <w:p>
      <w:pPr>
        <w:pStyle w:val="TextBody"/>
        <w:jc w:val="both"/>
        <w:rPr/>
      </w:pPr>
      <w:r>
        <w:rPr/>
        <w:t>In this study we did not implement genomic selection in the female path nor did we assume the use of female reproductive technologies, such as embryo transfer. This would further decrease the generation interval and increase genetic gain of genomic scenarios (Pryce et al., 2010; Garcia-Ruiz et al., 2016). Implementing genomic selection of females would require only a minor modification, that is, genotyping heifers instead of first-parity cows. Implementing female reproductive technologies would require a larger modification and larger investment. However, some of the tested scenarios saved some of the available resource and could invest in embryo transfer or some other technology.</w:t>
      </w:r>
    </w:p>
    <w:p>
      <w:pPr>
        <w:pStyle w:val="Heading1"/>
        <w:numPr>
          <w:ilvl w:val="0"/>
          <w:numId w:val="2"/>
        </w:numPr>
        <w:rPr/>
      </w:pPr>
      <w:commentRangeStart w:id="48"/>
      <w:r>
        <w:rPr/>
        <w:t>Conclusion</w:t>
      </w:r>
      <w:commentRangeEnd w:id="48"/>
      <w:r>
        <w:commentReference w:id="48"/>
      </w:r>
      <w:r>
        <w:rPr/>
      </w:r>
    </w:p>
    <w:p>
      <w:pPr>
        <w:pStyle w:val="TextBody"/>
        <w:spacing w:before="0" w:after="140"/>
        <w:jc w:val="both"/>
        <w:rPr/>
      </w:pPr>
      <w:r>
        <w:rPr/>
        <w:t xml:space="preserve">This study shows, that optimization of investment into milk phenotyping could help breeding programmes to implement genomic selection and maximize the return on investment. Genomic selection increased both genetic gain and selection accuracy for non-phenotyped candidates, despite reduced phenotyping. The increase was observed regardless the amount and cost of genotyping, and availability of initial training population, which indicates the advantage of proposed solutions for a range of breeding programmes. Increasing investment in genotyping </w:t>
      </w:r>
      <w:del w:id="179" w:author="GORJANC Gregor" w:date="2020-06-11T00:48:00Z">
        <w:r>
          <w:rPr/>
          <w:delText xml:space="preserve">also </w:delText>
        </w:r>
      </w:del>
      <w:r>
        <w:rPr/>
        <w:t>had diminishing return</w:t>
      </w:r>
      <w:ins w:id="180" w:author="GORJANC Gregor" w:date="2020-06-11T00:48:00Z">
        <w:r>
          <w:rPr/>
          <w:t>s</w:t>
        </w:r>
      </w:ins>
      <w:r>
        <w:rPr/>
        <w:t xml:space="preserve">. This suggests that breeding programmes </w:t>
      </w:r>
      <w:del w:id="181" w:author="GORJANC Gregor" w:date="2020-06-11T00:48:00Z">
        <w:r>
          <w:rPr/>
          <w:delText xml:space="preserve">can </w:delText>
        </w:r>
      </w:del>
      <w:ins w:id="182" w:author="GORJANC Gregor" w:date="2020-06-11T00:48:00Z">
        <w:r>
          <w:rPr/>
          <w:t>sho</w:t>
        </w:r>
      </w:ins>
      <w:ins w:id="183" w:author="GORJANC Gregor" w:date="2020-06-11T00:49:00Z">
        <w:r>
          <w:rPr/>
          <w:t>uld</w:t>
        </w:r>
      </w:ins>
      <w:ins w:id="184" w:author="GORJANC Gregor" w:date="2020-06-11T00:48:00Z">
        <w:r>
          <w:rPr/>
          <w:t xml:space="preserve"> </w:t>
        </w:r>
      </w:ins>
      <w:del w:id="185" w:author="GORJANC Gregor" w:date="2020-06-11T00:49:00Z">
        <w:r>
          <w:rPr/>
          <w:delText xml:space="preserve">find an efficient </w:delText>
        </w:r>
      </w:del>
      <w:r>
        <w:rPr/>
        <w:t>balance</w:t>
      </w:r>
      <w:ins w:id="186" w:author="GORJANC Gregor" w:date="2020-06-11T00:49:00Z">
        <w:r>
          <w:rPr/>
          <w:t xml:space="preserve"> into phenotyping</w:t>
        </w:r>
      </w:ins>
      <w:r>
        <w:rPr/>
        <w:t xml:space="preserve"> </w:t>
      </w:r>
      <w:ins w:id="187" w:author="GORJANC Gregor" w:date="2020-06-11T00:49:00Z">
        <w:r>
          <w:rPr/>
          <w:t xml:space="preserve">and genotyping </w:t>
        </w:r>
      </w:ins>
      <w:del w:id="188" w:author="GORJANC Gregor" w:date="2020-06-11T00:49:00Z">
        <w:r>
          <w:rPr/>
          <w:delText xml:space="preserve">between the number of records collected </w:delText>
        </w:r>
      </w:del>
      <w:del w:id="189" w:author="GORJANC Gregor" w:date="2020-06-11T00:50:00Z">
        <w:r>
          <w:rPr/>
          <w:delText>for management and achieving genetic gain.</w:delText>
        </w:r>
      </w:del>
      <w:ins w:id="190" w:author="GORJANC Gregor" w:date="2020-06-11T00:50:00Z">
        <w:r>
          <w:rPr/>
          <w:t xml:space="preserve">to </w:t>
        </w:r>
      </w:ins>
      <w:ins w:id="191" w:author="GORJANC Gregor" w:date="2020-06-11T00:51:00Z">
        <w:r>
          <w:rPr/>
          <w:t>maximise ret</w:t>
        </w:r>
      </w:ins>
      <w:ins w:id="192" w:author="GORJANC Gregor" w:date="2020-06-11T00:52:00Z">
        <w:r>
          <w:rPr/>
          <w:t>u</w:t>
        </w:r>
      </w:ins>
      <w:ins w:id="193" w:author="GORJANC Gregor" w:date="2020-06-11T00:51:00Z">
        <w:r>
          <w:rPr/>
          <w:t>rn on</w:t>
        </w:r>
      </w:ins>
      <w:ins w:id="194" w:author="GORJANC Gregor" w:date="2020-06-11T00:52:00Z">
        <w:r>
          <w:rPr/>
          <w:t xml:space="preserve"> investment.</w:t>
        </w:r>
      </w:ins>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GORJANC Gregor" w:date="2020-06-10T23:14:00Z" w:initials="GG">
    <w:p>
      <w:r>
        <w:rPr>
          <w:rFonts w:eastAsia="DejaVu Sans" w:cs="DejaVu Sans"/>
          <w:kern w:val="0"/>
          <w:lang w:val="en-US" w:eastAsia="en-US" w:bidi="en-US"/>
        </w:rPr>
        <w:t>Compared to what?</w:t>
      </w:r>
    </w:p>
  </w:comment>
  <w:comment w:id="1" w:author="GORJANC Gregor" w:date="2020-06-10T23:14:00Z" w:initials="GG">
    <w:p>
      <w:r>
        <w:rPr>
          <w:rFonts w:eastAsia="DejaVu Sans" w:cs="DejaVu Sans"/>
          <w:kern w:val="0"/>
          <w:lang w:val="en-US" w:eastAsia="en-US" w:bidi="en-US"/>
        </w:rPr>
        <w:t>This is tricky! You mean acc of pheno in ref pop? So, we are really only reducing amount of pheno records</w:t>
      </w:r>
    </w:p>
    <w:p>
      <w:r>
        <w:rPr>
          <w:rFonts w:eastAsia="DejaVu Sans" w:cs="DejaVu Sans"/>
          <w:kern w:val="0"/>
          <w:lang w:val="en-US" w:eastAsia="en-US" w:bidi="en-US"/>
        </w:rPr>
      </w:r>
    </w:p>
    <w:p>
      <w:r>
        <w:rPr>
          <w:rFonts w:eastAsia="DejaVu Sans" w:cs="DejaVu Sans"/>
          <w:kern w:val="0"/>
          <w:lang w:val="en-US" w:eastAsia="en-US" w:bidi="en-US"/>
        </w:rPr>
      </w:r>
    </w:p>
  </w:comment>
  <w:comment w:id="2" w:author="Unknown Author" w:date="2020-06-06T11:04:00Z" w:initials="">
    <w:p>
      <w:r>
        <w:rPr>
          <w:rFonts w:eastAsia="DejaVu Sans" w:cs="DejaVu Sans"/>
          <w:kern w:val="0"/>
          <w:sz w:val="20"/>
          <w:lang w:val="en-US" w:eastAsia="en-US" w:bidi="en-US"/>
        </w:rPr>
        <w:t>1. generation interval</w:t>
      </w:r>
    </w:p>
    <w:p>
      <w:r>
        <w:rPr>
          <w:rFonts w:eastAsia="DejaVu Sans" w:cs="DejaVu Sans"/>
          <w:kern w:val="0"/>
          <w:sz w:val="20"/>
          <w:lang w:val="en-US" w:eastAsia="en-US" w:bidi="en-US"/>
        </w:rPr>
        <w:t>2. accuracy</w:t>
      </w:r>
    </w:p>
    <w:p>
      <w:r>
        <w:rPr>
          <w:rFonts w:eastAsia="DejaVu Sans" w:cs="DejaVu Sans"/>
          <w:kern w:val="0"/>
          <w:sz w:val="20"/>
          <w:lang w:val="en-US" w:eastAsia="en-US" w:bidi="en-US"/>
        </w:rPr>
        <w:t>3. intensity</w:t>
      </w:r>
    </w:p>
  </w:comment>
  <w:comment w:id="3" w:author="Unknown Author" w:date="2020-06-11T10:19:41Z" w:initials="">
    <w:p>
      <w:r>
        <w:rPr>
          <w:rFonts w:ascii="Liberation Serif" w:hAnsi="Liberation Serif" w:eastAsia="AR PL SungtiL GB"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I am using “sire” all throughout the manuscript</w:t>
      </w:r>
    </w:p>
  </w:comment>
  <w:comment w:id="4" w:author="GORJANC Gregor" w:date="2020-06-10T23:24:00Z" w:initials="GG">
    <w:p>
      <w:r>
        <w:rPr>
          <w:rFonts w:eastAsia="DejaVu Sans" w:cs="DejaVu Sans"/>
          <w:kern w:val="0"/>
          <w:lang w:val="en-US" w:eastAsia="en-US" w:bidi="en-US"/>
        </w:rPr>
        <w:t>Add Schaeffer</w:t>
      </w:r>
    </w:p>
  </w:comment>
  <w:comment w:id="5" w:author="GORJANC Gregor" w:date="2020-06-10T23:26:00Z" w:initials="GG">
    <w:p>
      <w:r>
        <w:rPr>
          <w:rFonts w:eastAsia="DejaVu Sans" w:cs="DejaVu Sans"/>
          <w:b/>
          <w:color w:val="CE181E"/>
          <w:kern w:val="0"/>
          <w:sz w:val="28"/>
          <w:lang w:val="en-US" w:eastAsia="en-US" w:bidi="en-US"/>
        </w:rPr>
        <w:t>Better link</w:t>
      </w:r>
    </w:p>
  </w:comment>
  <w:comment w:id="6" w:author="Unknown Author" w:date="2020-06-11T15:24:33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This should not say increased accuracy, because for males the accuracy at selection point was not higher (it was higher for young non-phenotyped animals, but in PT the males are not selected at that point)</w:t>
      </w:r>
    </w:p>
  </w:comment>
  <w:comment w:id="7" w:author="Unknown Author" w:date="2020-06-11T10:22:33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Or better: Despite reduced accuracy of the phenotype in the training population</w:t>
      </w:r>
    </w:p>
  </w:comment>
  <w:comment w:id="8" w:author="Unknown Author" w:date="2020-06-06T11:04:00Z" w:initials="">
    <w:p>
      <w:r>
        <w:rPr>
          <w:rFonts w:eastAsia="DejaVu Sans" w:cs="DejaVu Sans"/>
          <w:kern w:val="0"/>
          <w:sz w:val="20"/>
          <w:lang w:val="en-US" w:eastAsia="en-US" w:bidi="en-US"/>
        </w:rPr>
        <w:t>1. intensity</w:t>
      </w:r>
    </w:p>
    <w:p>
      <w:r>
        <w:rPr>
          <w:rFonts w:eastAsia="DejaVu Sans" w:cs="DejaVu Sans"/>
          <w:kern w:val="0"/>
          <w:sz w:val="20"/>
          <w:lang w:val="en-US" w:eastAsia="en-US" w:bidi="en-US"/>
        </w:rPr>
        <w:t>2. larger training population</w:t>
      </w:r>
    </w:p>
    <w:p>
      <w:r>
        <w:rPr>
          <w:rFonts w:eastAsia="DejaVu Sans" w:cs="DejaVu Sans"/>
          <w:kern w:val="0"/>
          <w:sz w:val="20"/>
          <w:lang w:val="en-US" w:eastAsia="en-US" w:bidi="en-US"/>
        </w:rPr>
        <w:t>3. diminishing return</w:t>
      </w:r>
    </w:p>
  </w:comment>
  <w:comment w:id="9" w:author="GORJANC Gregor" w:date="2020-06-10T23:37:00Z" w:initials="GG">
    <w:p>
      <w:r>
        <w:rPr>
          <w:rFonts w:eastAsia="DejaVu Sans" w:cs="DejaVu Sans"/>
          <w:kern w:val="0"/>
          <w:lang w:val="en-US" w:eastAsia="en-US" w:bidi="en-US"/>
        </w:rPr>
        <w:t>More than what/where?</w:t>
      </w:r>
    </w:p>
  </w:comment>
  <w:comment w:id="10" w:author="GORJANC Gregor" w:date="2020-06-10T23:43:00Z" w:initials="GG">
    <w:p>
      <w:r>
        <w:rPr>
          <w:rFonts w:eastAsia="DejaVu Sans" w:cs="DejaVu Sans"/>
          <w:kern w:val="0"/>
          <w:lang w:val="en-US" w:eastAsia="en-US" w:bidi="en-US"/>
        </w:rPr>
        <w:t>I am li</w:t>
      </w:r>
    </w:p>
    <w:p>
      <w:r>
        <w:rPr>
          <w:rFonts w:eastAsia="DejaVu Sans" w:cs="DejaVu Sans"/>
          <w:kern w:val="0"/>
          <w:lang w:val="en-US" w:eastAsia="en-US" w:bidi="en-US"/>
        </w:rPr>
        <w:t>Ost here – can you focus on the logic and mechanics more?</w:t>
      </w:r>
    </w:p>
  </w:comment>
  <w:comment w:id="11" w:author="GORJANC Gregor" w:date="2020-06-10T23:48:00Z" w:initials="GG">
    <w:p>
      <w:r>
        <w:rPr>
          <w:rFonts w:eastAsia="DejaVu Sans" w:cs="DejaVu Sans"/>
          <w:kern w:val="0"/>
          <w:lang w:val="en-US" w:eastAsia="en-US" w:bidi="en-US"/>
        </w:rPr>
        <w:t>lost here – similar to what – to above – link better</w:t>
      </w:r>
    </w:p>
    <w:p>
      <w:r>
        <w:rPr>
          <w:rFonts w:eastAsia="DejaVu Sans" w:cs="DejaVu Sans"/>
          <w:kern w:val="0"/>
          <w:lang w:val="en-US" w:eastAsia="en-US" w:bidi="en-US"/>
        </w:rPr>
      </w:r>
    </w:p>
    <w:p>
      <w:r>
        <w:rPr>
          <w:rFonts w:eastAsia="DejaVu Sans" w:cs="DejaVu Sans"/>
          <w:kern w:val="0"/>
          <w:lang w:val="en-US" w:eastAsia="en-US" w:bidi="en-US"/>
        </w:rPr>
        <w:t xml:space="preserve">too short para </w:t>
      </w:r>
    </w:p>
  </w:comment>
  <w:comment w:id="12" w:author="Unknown Author" w:date="2020-06-01T10:17:00Z" w:initials="">
    <w:p>
      <w:r>
        <w:rPr>
          <w:rFonts w:eastAsia="DejaVu Sans" w:cs="DejaVu Sans"/>
          <w:kern w:val="0"/>
          <w:sz w:val="20"/>
          <w:lang w:val="en-US" w:eastAsia="en-US" w:bidi="en-US"/>
        </w:rPr>
        <w:t>In general = at all three price ratios</w:t>
      </w:r>
    </w:p>
  </w:comment>
  <w:comment w:id="13" w:author="GORJANC Gregor" w:date="2020-06-10T23:52:00Z" w:initials="GG">
    <w:p>
      <w:r>
        <w:rPr>
          <w:rFonts w:eastAsia="DejaVu Sans" w:cs="DejaVu Sans"/>
          <w:kern w:val="0"/>
          <w:lang w:val="en-US" w:eastAsia="en-US" w:bidi="en-US"/>
        </w:rPr>
        <w:t>????</w:t>
      </w:r>
    </w:p>
  </w:comment>
  <w:comment w:id="14" w:author="GORJANC Gregor" w:date="2020-06-10T23:58:00Z" w:initials="GG">
    <w:p>
      <w:r>
        <w:rPr>
          <w:rFonts w:eastAsia="DejaVu Sans" w:cs="DejaVu Sans"/>
          <w:kern w:val="0"/>
          <w:lang w:val="en-US" w:eastAsia="en-US" w:bidi="en-US"/>
        </w:rPr>
        <w:t>Can you link to intro?</w:t>
      </w:r>
    </w:p>
  </w:comment>
  <w:comment w:id="15" w:author="GORJANC Gregor" w:date="2020-06-10T23:53:00Z" w:initials="GG">
    <w:p>
      <w:r>
        <w:rPr>
          <w:rFonts w:eastAsia="DejaVu Sans" w:cs="DejaVu Sans"/>
          <w:kern w:val="0"/>
          <w:lang w:val="en-US" w:eastAsia="en-US" w:bidi="en-US"/>
        </w:rPr>
        <w:t>Records - consolidate</w:t>
      </w:r>
    </w:p>
  </w:comment>
  <w:comment w:id="16" w:author="GORJANC Gregor" w:date="2020-06-10T23:55:00Z" w:initials="GG">
    <w:p>
      <w:r>
        <w:rPr>
          <w:rFonts w:eastAsia="DejaVu Sans" w:cs="DejaVu Sans"/>
          <w:kern w:val="0"/>
          <w:lang w:val="en-US" w:eastAsia="en-US" w:bidi="en-US"/>
        </w:rPr>
      </w:r>
    </w:p>
  </w:comment>
  <w:comment w:id="17" w:author="GORJANC Gregor" w:date="2020-06-10T23:58:00Z" w:initials="GG">
    <w:p>
      <w:r>
        <w:rPr>
          <w:rFonts w:eastAsia="DejaVu Sans" w:cs="DejaVu Sans"/>
          <w:kern w:val="0"/>
          <w:lang w:val="en-US" w:eastAsia="en-US" w:bidi="en-US"/>
        </w:rPr>
        <w:t>No the same pheno numbers though</w:t>
      </w:r>
    </w:p>
  </w:comment>
  <w:comment w:id="18" w:author="GORJANC Gregor" w:date="2020-06-11T00:01:00Z" w:initials="GG">
    <w:p>
      <w:r>
        <w:rPr>
          <w:rFonts w:eastAsia="DejaVu Sans" w:cs="DejaVu Sans"/>
          <w:kern w:val="0"/>
          <w:lang w:val="en-US" w:eastAsia="en-US" w:bidi="en-US"/>
        </w:rPr>
        <w:t>keep – links to Buch above</w:t>
      </w:r>
    </w:p>
  </w:comment>
  <w:comment w:id="19" w:author="GORJANC Gregor" w:date="2020-06-11T00:02:00Z" w:initials="GG">
    <w:p>
      <w:r>
        <w:rPr>
          <w:rFonts w:eastAsia="DejaVu Sans" w:cs="DejaVu Sans"/>
          <w:kern w:val="0"/>
          <w:lang w:val="en-US" w:eastAsia="en-US" w:bidi="en-US"/>
        </w:rPr>
        <w:t>how is this diff to firstly?</w:t>
      </w:r>
    </w:p>
  </w:comment>
  <w:comment w:id="20" w:author="Unknown Author" w:date="2020-06-11T10:51:27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I have dams throughout the manuscript. Should this be changed to cows?</w:t>
      </w:r>
    </w:p>
  </w:comment>
  <w:comment w:id="21" w:author="GORJANC Gregor" w:date="2020-06-11T00:07:00Z" w:initials="GG">
    <w:p>
      <w:r>
        <w:rPr>
          <w:rFonts w:eastAsia="DejaVu Sans" w:cs="DejaVu Sans"/>
          <w:kern w:val="0"/>
          <w:lang w:val="en-US" w:eastAsia="en-US" w:bidi="en-US"/>
        </w:rPr>
        <w:t>?????</w:t>
      </w:r>
    </w:p>
  </w:comment>
  <w:comment w:id="22" w:author="GORJANC Gregor" w:date="2020-06-11T00:08:00Z" w:initials="GG">
    <w:p>
      <w:r>
        <w:rPr>
          <w:rFonts w:eastAsia="DejaVu Sans" w:cs="DejaVu Sans"/>
          <w:kern w:val="0"/>
          <w:lang w:val="en-US" w:eastAsia="en-US" w:bidi="en-US"/>
        </w:rPr>
        <w:t>Schaeffer</w:t>
      </w:r>
    </w:p>
  </w:comment>
  <w:comment w:id="23" w:author="GORJANC Gregor" w:date="2020-06-11T00:09:00Z" w:initials="GG">
    <w:p>
      <w:r>
        <w:rPr>
          <w:rFonts w:eastAsia="DejaVu Sans" w:cs="DejaVu Sans"/>
          <w:kern w:val="0"/>
          <w:lang w:val="en-US" w:eastAsia="en-US" w:bidi="en-US"/>
        </w:rPr>
        <w:t>Did you measure this?</w:t>
      </w:r>
    </w:p>
  </w:comment>
  <w:comment w:id="24" w:author="Unknown Author" w:date="2020-06-05T07:39:00Z" w:initials="">
    <w:p>
      <w:r>
        <w:rPr>
          <w:rFonts w:eastAsia="DejaVu Sans" w:cs="DejaVu Sans"/>
          <w:kern w:val="0"/>
          <w:sz w:val="20"/>
          <w:lang w:val="en-US" w:eastAsia="en-US" w:bidi="en-US"/>
        </w:rPr>
        <w:t>Should I also say, that the accuracies are quite high – compared to other studies?I do say something about the simplicity of the model in the Limitations</w:t>
      </w:r>
    </w:p>
  </w:comment>
  <w:comment w:id="25" w:author="GORJANC Gregor" w:date="2020-06-11T00:11:00Z" w:initials="GG">
    <w:p>
      <w:r>
        <w:rPr>
          <w:rFonts w:eastAsia="DejaVu Sans" w:cs="DejaVu Sans"/>
          <w:kern w:val="0"/>
          <w:lang w:val="en-US" w:eastAsia="en-US" w:bidi="en-US"/>
        </w:rPr>
        <w:t>These need not have high acc PA</w:t>
      </w:r>
    </w:p>
  </w:comment>
  <w:comment w:id="26" w:author="Unknown Author" w:date="2020-06-04T11:44:00Z" w:initials="">
    <w:p>
      <w:r>
        <w:rPr>
          <w:rFonts w:eastAsia="DejaVu Sans" w:cs="DejaVu Sans"/>
          <w:kern w:val="0"/>
          <w:sz w:val="20"/>
          <w:lang w:val="en-US" w:eastAsia="en-US" w:bidi="en-US"/>
        </w:rPr>
        <w:t xml:space="preserve">I don’t know if precision is the right term </w:t>
      </w:r>
    </w:p>
  </w:comment>
  <w:comment w:id="27" w:author="Unknown Author" w:date="2020-06-04T10:15:00Z" w:initials="">
    <w:p>
      <w:r>
        <w:rPr>
          <w:rFonts w:eastAsia="DejaVu Sans" w:cs="DejaVu Sans"/>
          <w:kern w:val="0"/>
          <w:sz w:val="20"/>
          <w:lang w:val="en-US" w:eastAsia="en-US" w:bidi="en-US"/>
        </w:rPr>
        <w:t>But still remained in the single-step</w:t>
      </w:r>
    </w:p>
  </w:comment>
  <w:comment w:id="28" w:author="GORJANC Gregor" w:date="2020-06-11T00:13:00Z" w:initials="GG">
    <w:p>
      <w:r>
        <w:rPr>
          <w:rFonts w:eastAsia="DejaVu Sans" w:cs="DejaVu Sans"/>
          <w:kern w:val="0"/>
          <w:lang w:val="en-US" w:eastAsia="en-US" w:bidi="en-US"/>
        </w:rPr>
        <w:t>All these are mental shifts and here you switch my mind all the time! Do you want this?</w:t>
      </w:r>
    </w:p>
  </w:comment>
  <w:comment w:id="29" w:author="GORJANC Gregor" w:date="2020-06-11T00:14:00Z" w:initials="GG">
    <w:p>
      <w:r>
        <w:rPr>
          <w:rFonts w:eastAsia="DejaVu Sans" w:cs="DejaVu Sans"/>
          <w:kern w:val="0"/>
          <w:lang w:val="en-US" w:eastAsia="en-US" w:bidi="en-US"/>
        </w:rPr>
        <w:t>How  is this possible?</w:t>
      </w:r>
    </w:p>
  </w:comment>
  <w:comment w:id="30" w:author="Unknown Author" w:date="2020-06-11T16:31:51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GB"/>
        </w:rPr>
        <w:t>Changed to cows all throughout the manuscript</w:t>
      </w:r>
    </w:p>
    <w:p>
      <w:r>
        <w:rPr>
          <w:rFonts w:eastAsia="DejaVu Sans" w:cs="DejaVu Sans"/>
          <w:kern w:val="0"/>
          <w:lang w:val="en-US" w:eastAsia="en-US" w:bidi="en-US"/>
        </w:rPr>
      </w:r>
    </w:p>
  </w:comment>
  <w:comment w:id="31" w:author="Unknown Author" w:date="2020-06-03T13:14:00Z" w:initials="">
    <w:p>
      <w:r>
        <w:rPr>
          <w:rFonts w:eastAsia="DejaVu Sans" w:cs="DejaVu Sans"/>
          <w:kern w:val="0"/>
          <w:sz w:val="20"/>
          <w:lang w:val="en-US" w:eastAsia="en-US" w:bidi="en-US"/>
        </w:rPr>
        <w:t>Larger update = more cows from the most recent generation; this does not also mean removing the oldest cows (only after 25K)</w:t>
      </w:r>
    </w:p>
  </w:comment>
  <w:comment w:id="33" w:author="Unknown Author" w:date="2020-06-04T10:39:00Z" w:initials="">
    <w:p>
      <w:r>
        <w:rPr>
          <w:rFonts w:eastAsia="DejaVu Sans" w:cs="DejaVu Sans"/>
          <w:kern w:val="0"/>
          <w:sz w:val="20"/>
          <w:lang w:val="en-US" w:eastAsia="en-US" w:bidi="en-US"/>
        </w:rPr>
        <w:t>This again feels a bit weird, since (part of) cows are in the training and evaluation population – and I am commenting on cow accuracy. They also have their own performance</w:t>
      </w:r>
    </w:p>
    <w:p>
      <w:r>
        <w:rPr>
          <w:rFonts w:eastAsia="DejaVu Sans" w:cs="DejaVu Sans"/>
          <w:kern w:val="0"/>
          <w:lang w:val="en-US" w:eastAsia="en-US" w:bidi="en-US"/>
        </w:rPr>
      </w:r>
    </w:p>
    <w:p>
      <w:r>
        <w:rPr>
          <w:rFonts w:eastAsia="DejaVu Sans" w:cs="DejaVu Sans"/>
          <w:kern w:val="0"/>
          <w:sz w:val="20"/>
          <w:lang w:val="en-US" w:eastAsia="en-US" w:bidi="en-US"/>
        </w:rPr>
        <w:t>So by adding the most recent generation we don’t really decrease the distance to cows (but to candidates instead, which have a steady accuracy anyway). Should I just say: and include more females in the training pop?</w:t>
      </w:r>
    </w:p>
  </w:comment>
  <w:comment w:id="32" w:author="GORJANC Gregor" w:date="2020-06-11T00:21:00Z" w:initials="GG">
    <w:p>
      <w:r>
        <w:rPr>
          <w:rFonts w:eastAsia="DejaVu Sans" w:cs="DejaVu Sans"/>
          <w:kern w:val="0"/>
          <w:lang w:val="en-US" w:eastAsia="en-US" w:bidi="en-US"/>
        </w:rPr>
        <w:t>Still holds, no?</w:t>
      </w:r>
    </w:p>
  </w:comment>
  <w:comment w:id="35" w:author="Unknown Author" w:date="2020-06-05T08:36:00Z" w:initials="">
    <w:p>
      <w:r>
        <w:rPr>
          <w:rFonts w:eastAsia="DejaVu Sans" w:cs="DejaVu Sans"/>
          <w:kern w:val="0"/>
          <w:sz w:val="20"/>
          <w:lang w:val="en-US" w:eastAsia="en-US" w:bidi="en-US"/>
        </w:rPr>
        <w:t>Not sure whether this could be the explanation?</w:t>
      </w:r>
    </w:p>
    <w:p>
      <w:r>
        <w:rPr>
          <w:rFonts w:eastAsia="DejaVu Sans" w:cs="DejaVu Sans"/>
          <w:kern w:val="0"/>
          <w:sz w:val="20"/>
          <w:lang w:val="en-US" w:eastAsia="en-US" w:bidi="en-US"/>
        </w:rPr>
        <w:t>G10 has higher acc for sires with initial TP, G9 has higher acc without initial TP</w:t>
      </w:r>
    </w:p>
  </w:comment>
  <w:comment w:id="34" w:author="GORJANC Gregor" w:date="2020-06-11T00:25:00Z" w:initials="GG">
    <w:p>
      <w:r>
        <w:rPr>
          <w:rFonts w:eastAsia="DejaVu Sans" w:cs="DejaVu Sans"/>
          <w:kern w:val="0"/>
          <w:lang w:val="en-US" w:eastAsia="en-US" w:bidi="en-US"/>
        </w:rPr>
        <w:t>Skip?!</w:t>
      </w:r>
    </w:p>
  </w:comment>
  <w:comment w:id="36" w:author="GORJANC Gregor" w:date="2020-06-11T00:26:00Z" w:initials="GG">
    <w:p>
      <w:r>
        <w:rPr>
          <w:rFonts w:eastAsia="DejaVu Sans" w:cs="DejaVu Sans"/>
          <w:kern w:val="0"/>
          <w:lang w:val="en-US" w:eastAsia="en-US" w:bidi="en-US"/>
        </w:rPr>
        <w:t>remove</w:t>
      </w:r>
    </w:p>
  </w:comment>
  <w:comment w:id="37" w:author="Unknown Author" w:date="2020-06-05T08:39:00Z" w:initials="">
    <w:p>
      <w:r>
        <w:rPr>
          <w:rFonts w:eastAsia="DejaVu Sans" w:cs="DejaVu Sans"/>
          <w:kern w:val="0"/>
          <w:sz w:val="20"/>
          <w:lang w:val="en-US" w:eastAsia="en-US" w:bidi="en-US"/>
        </w:rPr>
        <w:t>This section is optional (do we need / want it?)</w:t>
      </w:r>
    </w:p>
  </w:comment>
  <w:comment w:id="38" w:author="GORJANC Gregor" w:date="2020-06-11T00:43:00Z" w:initials="GG">
    <w:p>
      <w:r>
        <w:rPr>
          <w:rFonts w:eastAsia="DejaVu Sans" w:cs="DejaVu Sans"/>
          <w:kern w:val="0"/>
          <w:lang w:val="en-US" w:eastAsia="en-US" w:bidi="en-US"/>
        </w:rPr>
        <w:t>Coll, but again link with the forte saying that any dairy programme could do it, even on IT side</w:t>
      </w:r>
    </w:p>
  </w:comment>
  <w:comment w:id="39" w:author="GORJANC Gregor" w:date="2020-06-11T00:37:00Z" w:initials="GG">
    <w:p>
      <w:r>
        <w:rPr>
          <w:rFonts w:eastAsia="DejaVu Sans" w:cs="DejaVu Sans"/>
          <w:kern w:val="0"/>
          <w:lang w:val="en-US" w:eastAsia="en-US" w:bidi="en-US"/>
        </w:rPr>
        <w:t>Up to 1</w:t>
      </w:r>
      <w:r>
        <w:rPr>
          <w:rFonts w:eastAsia="DejaVu Sans" w:cs="DejaVu Sans"/>
          <w:kern w:val="0"/>
          <w:vertAlign w:val="superscript"/>
          <w:lang w:val="en-US" w:eastAsia="en-US" w:bidi="en-US"/>
        </w:rPr>
        <w:t>st</w:t>
      </w:r>
      <w:r>
        <w:rPr>
          <w:rFonts w:eastAsia="DejaVu Sans" w:cs="DejaVu Sans"/>
          <w:kern w:val="0"/>
          <w:lang w:val="en-US" w:eastAsia="en-US" w:bidi="en-US"/>
        </w:rPr>
        <w:t xml:space="preserve"> para on implications, but only after forte on massive message!</w:t>
      </w:r>
    </w:p>
  </w:comment>
  <w:comment w:id="40" w:author="GORJANC Gregor" w:date="2020-06-11T00:29:00Z" w:initials="GG">
    <w:p>
      <w:r>
        <w:rPr>
          <w:rFonts w:eastAsia="DejaVu Sans" w:cs="DejaVu Sans"/>
          <w:kern w:val="0"/>
          <w:lang w:val="en-US" w:eastAsia="en-US" w:bidi="en-US"/>
        </w:rPr>
        <w:t>Move up</w:t>
      </w:r>
    </w:p>
  </w:comment>
  <w:comment w:id="41" w:author="GORJANC Gregor" w:date="2020-06-11T00:32:00Z" w:initials="GG">
    <w:p>
      <w:r>
        <w:rPr>
          <w:rFonts w:eastAsia="DejaVu Sans" w:cs="DejaVu Sans"/>
          <w:kern w:val="0"/>
          <w:lang w:val="en-US" w:eastAsia="en-US" w:bidi="en-US"/>
        </w:rPr>
        <w:t>I feel we need to come up with some approx cost benefit analysis – merging your results and literature, which will likely push realistic num of records to more than what you show for dG! Combine results and show you master the field!</w:t>
      </w:r>
    </w:p>
  </w:comment>
  <w:comment w:id="42" w:author="GORJANC Gregor" w:date="2020-06-11T00:35:00Z" w:initials="GG">
    <w:p>
      <w:r>
        <w:rPr>
          <w:rFonts w:eastAsia="DejaVu Sans" w:cs="DejaVu Sans"/>
          <w:kern w:val="0"/>
          <w:lang w:val="en-US" w:eastAsia="en-US" w:bidi="en-US"/>
        </w:rPr>
        <w:t xml:space="preserve">Combine your rsults with this also with para above </w:t>
      </w:r>
      <w:r>
        <w:rPr>
          <w:rFonts w:eastAsia="DejaVu Sans" w:cs="DejaVu Sans"/>
          <w:kern w:val="0"/>
          <w:lang w:val="en-US" w:eastAsia="en-US" w:bidi="en-US"/>
        </w:rPr>
      </w:r>
      <w:r>
        <w:rPr>
          <w:rFonts w:eastAsia="DejaVu Sans" w:cs="DejaVu Sans"/>
          <w:kern w:val="0"/>
          <w:lang w:val="en-US" w:eastAsia="en-US" w:bidi="en-US"/>
        </w:rPr>
        <w:t>that I mentined needs to go to limitationts</w:t>
      </w:r>
    </w:p>
  </w:comment>
  <w:comment w:id="43" w:author="GORJANC Gregor" w:date="2020-06-11T00:35:00Z" w:initials="GG">
    <w:p>
      <w:r>
        <w:rPr>
          <w:rFonts w:eastAsia="DejaVu Sans" w:cs="DejaVu Sans"/>
          <w:kern w:val="0"/>
          <w:lang w:val="en-US" w:eastAsia="en-US" w:bidi="en-US"/>
        </w:rPr>
        <w:t>Too late – move up</w:t>
      </w:r>
    </w:p>
  </w:comment>
  <w:comment w:id="45" w:author="Unknown Author" w:date="2020-06-05T13:57:00Z" w:initials="">
    <w:p>
      <w:r>
        <w:rPr>
          <w:rFonts w:eastAsia="DejaVu Sans" w:cs="DejaVu Sans"/>
          <w:kern w:val="0"/>
          <w:sz w:val="20"/>
          <w:lang w:val="en-US" w:eastAsia="en-US" w:bidi="en-US"/>
        </w:rPr>
        <w:t>Not sure where to fit this</w:t>
      </w:r>
    </w:p>
  </w:comment>
  <w:comment w:id="44" w:author="GORJANC Gregor" w:date="2020-06-11T00:32:00Z" w:initials="GG">
    <w:p>
      <w:r>
        <w:rPr>
          <w:rFonts w:eastAsia="DejaVu Sans" w:cs="DejaVu Sans"/>
          <w:kern w:val="0"/>
          <w:lang w:val="en-US" w:eastAsia="en-US" w:bidi="en-US"/>
        </w:rPr>
        <w:t>Link it up ;) once you will have the above opotimkal no of records, this sentence will come naturally</w:t>
      </w:r>
    </w:p>
  </w:comment>
  <w:comment w:id="46" w:author="Unknown Author" w:date="2020-06-06T12:35:00Z" w:initials="">
    <w:p>
      <w:r>
        <w:rPr>
          <w:rFonts w:eastAsia="DejaVu Sans" w:cs="DejaVu Sans"/>
          <w:kern w:val="0"/>
          <w:sz w:val="20"/>
          <w:lang w:val="en-US" w:eastAsia="en-US" w:bidi="en-US"/>
        </w:rPr>
        <w:t>They had a range, since they tested different models</w:t>
      </w:r>
    </w:p>
  </w:comment>
  <w:comment w:id="47" w:author="GORJANC Gregor" w:date="2020-06-11T00:45:00Z" w:initials="GG">
    <w:p>
      <w:r>
        <w:rPr>
          <w:rFonts w:eastAsia="DejaVu Sans" w:cs="DejaVu Sans"/>
          <w:kern w:val="0"/>
          <w:lang w:val="en-US" w:eastAsia="en-US" w:bidi="en-US"/>
        </w:rPr>
        <w:t>Connect to perm effect, which you did simulate – also to statement that we will have some rep recs to estimate this</w:t>
      </w:r>
    </w:p>
  </w:comment>
  <w:comment w:id="48" w:author="GORJANC Gregor" w:date="2020-06-11T00:48:00Z" w:initials="GG">
    <w:p>
      <w:r>
        <w:rPr>
          <w:rFonts w:eastAsia="DejaVu Sans" w:cs="DejaVu Sans"/>
          <w:kern w:val="0"/>
          <w:lang w:val="en-US" w:eastAsia="en-US" w:bidi="en-US"/>
        </w:rPr>
        <w:t>Add any dairy breed prog can do GS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swiss"/>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trackRevisions/>
  <w:defaultTabStop w:val="862"/>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overflowPunct w:val="true"/>
      <w:bidi w:val="0"/>
      <w:jc w:val="left"/>
    </w:pPr>
    <w:rPr>
      <w:rFonts w:ascii="Liberation Serif" w:hAnsi="Liberation Serif" w:eastAsia="AR PL SungtiL GB" w:cs="Lohit Devanagari"/>
      <w:color w:val="auto"/>
      <w:kern w:val="2"/>
      <w:sz w:val="24"/>
      <w:szCs w:val="24"/>
      <w:lang w:val="en-GB" w:eastAsia="zh-CN" w:bidi="hi-IN"/>
    </w:rPr>
  </w:style>
  <w:style w:type="paragraph" w:styleId="Heading1">
    <w:name w:val="Heading 1"/>
    <w:basedOn w:val="Heading"/>
    <w:uiPriority w:val="9"/>
    <w:qFormat/>
    <w:pPr>
      <w:numPr>
        <w:ilvl w:val="0"/>
        <w:numId w:val="1"/>
      </w:numPr>
      <w:spacing w:before="238" w:after="227"/>
      <w:outlineLvl w:val="0"/>
    </w:pPr>
    <w:rPr>
      <w:rFonts w:ascii="Liberation Serif" w:hAnsi="Liberation Serif" w:eastAsia="WenQuanYi Micro Hei"/>
      <w:b/>
      <w:bCs/>
      <w:sz w:val="36"/>
      <w:szCs w:val="48"/>
    </w:rPr>
  </w:style>
  <w:style w:type="paragraph" w:styleId="Heading2">
    <w:name w:val="Heading 2"/>
    <w:basedOn w:val="Heading"/>
    <w:uiPriority w:val="9"/>
    <w:unhideWhenUsed/>
    <w:qFormat/>
    <w:pPr>
      <w:numPr>
        <w:ilvl w:val="1"/>
        <w:numId w:val="1"/>
      </w:numPr>
      <w:spacing w:before="198" w:after="227"/>
      <w:outlineLvl w:val="1"/>
    </w:pPr>
    <w:rPr>
      <w:rFonts w:ascii="Times New Roman" w:hAnsi="Times New Roman"/>
      <w:b/>
      <w:bCs/>
      <w:sz w:val="24"/>
      <w:szCs w:val="32"/>
    </w:rPr>
  </w:style>
  <w:style w:type="paragraph" w:styleId="Heading3">
    <w:name w:val="Heading 3"/>
    <w:basedOn w:val="Heading"/>
    <w:uiPriority w:val="9"/>
    <w:unhideWhenUsed/>
    <w:qFormat/>
    <w:pPr>
      <w:numPr>
        <w:ilvl w:val="2"/>
        <w:numId w:val="1"/>
      </w:numPr>
      <w:spacing w:before="397" w:after="283"/>
      <w:outlineLvl w:val="2"/>
    </w:pPr>
    <w:rPr>
      <w:rFonts w:ascii="Times New Roman" w:hAnsi="Times New Roman"/>
      <w:b/>
      <w:bCs/>
      <w:i/>
      <w:sz w:val="24"/>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BalloonTextChar" w:customStyle="1">
    <w:name w:val="Balloon Text Char"/>
    <w:basedOn w:val="DefaultParagraphFont"/>
    <w:qFormat/>
    <w:rPr>
      <w:rFonts w:ascii="Segoe UI" w:hAnsi="Segoe UI" w:cs="Mangal"/>
      <w:sz w:val="18"/>
      <w:szCs w:val="16"/>
    </w:rPr>
  </w:style>
  <w:style w:type="character" w:styleId="CommentSubjectChar" w:customStyle="1">
    <w:name w:val="Comment Subject Char"/>
    <w:basedOn w:val="CommentTextChar"/>
    <w:qFormat/>
    <w:rPr>
      <w:rFonts w:cs="Mangal"/>
      <w:b/>
      <w:bCs/>
      <w:sz w:val="20"/>
      <w:szCs w:val="18"/>
    </w:rPr>
  </w:style>
  <w:style w:type="character" w:styleId="ListLabel1" w:customStyle="1">
    <w:name w:val="ListLabel 1"/>
    <w:qFormat/>
    <w:rPr>
      <w:rFonts w:eastAsia="AR PL SungtiL GB" w:cs="Lohit Devanagari"/>
      <w:b/>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Lohit Devanagari"/>
      <w:b/>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Lohit Devanagari"/>
      <w:b/>
    </w:rPr>
  </w:style>
  <w:style w:type="character" w:styleId="ListLabel15" w:customStyle="1">
    <w:name w:val="ListLabel 15"/>
    <w:qFormat/>
    <w:rPr>
      <w:rFonts w:cs="Courier New"/>
    </w:rPr>
  </w:style>
  <w:style w:type="character" w:styleId="ListLabel16" w:customStyle="1">
    <w:name w:val="ListLabel 16"/>
    <w:qFormat/>
    <w:rPr>
      <w:rFonts w:cs="Wingdings"/>
    </w:rPr>
  </w:style>
  <w:style w:type="character" w:styleId="ListLabel17" w:customStyle="1">
    <w:name w:val="ListLabel 17"/>
    <w:qFormat/>
    <w:rPr>
      <w:rFonts w:cs="Symbol"/>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stLabel200" w:customStyle="1">
    <w:name w:val="ListLabel 200"/>
    <w:qFormat/>
    <w:rPr>
      <w:rFonts w:cs="OpenSymbol;Arial Unicode MS"/>
      <w:lang w:val="en-US"/>
    </w:rPr>
  </w:style>
  <w:style w:type="character" w:styleId="ListLabel201" w:customStyle="1">
    <w:name w:val="ListLabel 201"/>
    <w:qFormat/>
    <w:rPr>
      <w:rFonts w:cs="OpenSymbol;Arial Unicode MS"/>
      <w:highlight w:val="green"/>
      <w:lang w:val="en-US"/>
    </w:rPr>
  </w:style>
  <w:style w:type="character" w:styleId="ListLabel202" w:customStyle="1">
    <w:name w:val="ListLabel 202"/>
    <w:qFormat/>
    <w:rPr>
      <w:rFonts w:cs="OpenSymbol;Arial Unicode MS"/>
      <w:highlight w:val="green"/>
      <w:lang w:val="en-US"/>
    </w:rPr>
  </w:style>
  <w:style w:type="character" w:styleId="ListLabel203" w:customStyle="1">
    <w:name w:val="ListLabel 203"/>
    <w:qFormat/>
    <w:rPr>
      <w:rFonts w:cs="OpenSymbol;Arial Unicode MS"/>
      <w:lang w:val="en-US"/>
    </w:rPr>
  </w:style>
  <w:style w:type="character" w:styleId="ListLabel204" w:customStyle="1">
    <w:name w:val="ListLabel 204"/>
    <w:qFormat/>
    <w:rPr>
      <w:rFonts w:cs="OpenSymbol;Arial Unicode MS"/>
      <w:highlight w:val="green"/>
      <w:lang w:val="en-US"/>
    </w:rPr>
  </w:style>
  <w:style w:type="character" w:styleId="ListLabel205" w:customStyle="1">
    <w:name w:val="ListLabel 205"/>
    <w:qFormat/>
    <w:rPr>
      <w:rFonts w:cs="OpenSymbol;Arial Unicode MS"/>
      <w:highlight w:val="green"/>
      <w:lang w:val="en-US"/>
    </w:rPr>
  </w:style>
  <w:style w:type="character" w:styleId="ListLabel206" w:customStyle="1">
    <w:name w:val="ListLabel 206"/>
    <w:qFormat/>
    <w:rPr>
      <w:rFonts w:cs="OpenSymbol;Arial Unicode MS"/>
      <w:lang w:val="en-US"/>
    </w:rPr>
  </w:style>
  <w:style w:type="character" w:styleId="ListLabel207" w:customStyle="1">
    <w:name w:val="ListLabel 207"/>
    <w:qFormat/>
    <w:rPr>
      <w:rFonts w:cs="OpenSymbol;Arial Unicode MS"/>
      <w:highlight w:val="green"/>
      <w:lang w:val="en-US"/>
    </w:rPr>
  </w:style>
  <w:style w:type="character" w:styleId="ListLabel208" w:customStyle="1">
    <w:name w:val="ListLabel 208"/>
    <w:qFormat/>
    <w:rPr>
      <w:rFonts w:cs="OpenSymbol;Arial Unicode MS"/>
      <w:highlight w:val="green"/>
      <w:lang w:val="en-US"/>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CommentReference3" w:customStyle="1">
    <w:name w:val="Comment Reference3"/>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480" w:before="0" w:after="140"/>
      <w:jc w:val="both"/>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Segoe UI" w:hAnsi="Segoe UI" w:cs="Mangal"/>
      <w:sz w:val="18"/>
      <w:szCs w:val="16"/>
    </w:rPr>
  </w:style>
  <w:style w:type="paragraph" w:styleId="Annotationsubject">
    <w:name w:val="annotation subject"/>
    <w:basedOn w:val="Annotationtext"/>
    <w:qFormat/>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Application>LibreOffice/6.0.7.3$Linux_X86_64 LibreOffice_project/00m0$Build-3</Application>
  <Pages>15</Pages>
  <Words>4010</Words>
  <Characters>23094</Characters>
  <CharactersWithSpaces>27056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2020-05-24T13:17:00Z</dcterms:created>
  <dc:creator>Janez Jenko</dc:creator>
  <dc:description/>
  <dc:language>en-GB</dc:language>
  <cp:lastModifiedBy/>
  <dcterms:modified xsi:type="dcterms:W3CDTF">2020-06-11T17:03:04Z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